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0952CE" w14:textId="77777777" w:rsidR="005A0ACD" w:rsidRPr="0080561E" w:rsidRDefault="005A0ACD" w:rsidP="000047E6">
      <w:pPr>
        <w:widowControl w:val="0"/>
        <w:spacing w:before="63" w:after="480" w:line="264" w:lineRule="exact"/>
        <w:jc w:val="center"/>
        <w:rPr>
          <w:rFonts w:eastAsia="Century Schoolbook" w:cs="Times New Roman"/>
          <w:sz w:val="26"/>
          <w:szCs w:val="26"/>
          <w:lang w:eastAsia="en-US"/>
        </w:rPr>
      </w:pPr>
    </w:p>
    <w:p w14:paraId="58EB33FD" w14:textId="51AE1FDD" w:rsidR="003F5E61" w:rsidRPr="00AC4F2E" w:rsidRDefault="003F5E61" w:rsidP="000047E6">
      <w:pPr>
        <w:widowControl w:val="0"/>
        <w:spacing w:before="63" w:after="1800" w:line="264" w:lineRule="exact"/>
        <w:jc w:val="center"/>
        <w:rPr>
          <w:rFonts w:eastAsia="Century Schoolbook" w:cs="Times New Roman"/>
          <w:sz w:val="26"/>
          <w:szCs w:val="26"/>
          <w:lang w:eastAsia="en-US"/>
        </w:rPr>
      </w:pPr>
      <w:r w:rsidRPr="00AC4F2E">
        <w:rPr>
          <w:rFonts w:eastAsia="Century Schoolbook" w:cs="Times New Roman"/>
          <w:sz w:val="26"/>
          <w:szCs w:val="26"/>
          <w:lang w:eastAsia="en-US"/>
        </w:rPr>
        <w:t>INTERNATIONAL COUNCIL FOR HARMONISATION OF TECHNICAL REQUIREMENTS FOR PHARMACEUTICALS FOR HUMAN USE</w:t>
      </w:r>
    </w:p>
    <w:p w14:paraId="52337A22" w14:textId="77777777" w:rsidR="003F5E61" w:rsidRPr="00AC4F2E" w:rsidRDefault="003F5E61" w:rsidP="00AC4F2E">
      <w:pPr>
        <w:widowControl w:val="0"/>
        <w:spacing w:after="240"/>
        <w:ind w:left="1656" w:right="1656"/>
        <w:jc w:val="center"/>
        <w:rPr>
          <w:rFonts w:eastAsia="Century Schoolbook" w:cs="Times New Roman"/>
          <w:sz w:val="26"/>
          <w:szCs w:val="26"/>
          <w:lang w:eastAsia="en-US"/>
        </w:rPr>
      </w:pPr>
      <w:r w:rsidRPr="00AC4F2E">
        <w:rPr>
          <w:rFonts w:eastAsia="Century Schoolbook" w:cs="Times New Roman" w:hint="eastAsia"/>
          <w:sz w:val="26"/>
          <w:szCs w:val="26"/>
          <w:lang w:eastAsia="en-US"/>
        </w:rPr>
        <w:t>ICH HARMONISED GUIDELINE</w:t>
      </w:r>
    </w:p>
    <w:p w14:paraId="25EFC5FD" w14:textId="77777777" w:rsidR="003F5E61" w:rsidRPr="0080561E" w:rsidRDefault="003F5E61" w:rsidP="00AC4F2E">
      <w:pPr>
        <w:spacing w:before="480"/>
        <w:jc w:val="center"/>
        <w:rPr>
          <w:rFonts w:eastAsia="Century Schoolbook" w:cs="Times New Roman"/>
          <w:b/>
          <w:bCs/>
          <w:smallCaps/>
          <w:sz w:val="36"/>
          <w:szCs w:val="36"/>
          <w:lang w:val="en-GB" w:eastAsia="en-US"/>
        </w:rPr>
      </w:pPr>
      <w:r w:rsidRPr="0080561E">
        <w:rPr>
          <w:rFonts w:eastAsia="Century Schoolbook" w:cs="Times New Roman"/>
          <w:b/>
          <w:bCs/>
          <w:smallCaps/>
          <w:sz w:val="36"/>
          <w:szCs w:val="36"/>
          <w:lang w:val="en-GB" w:eastAsia="en-US"/>
        </w:rPr>
        <w:t>Clinical electronic Structured Harmonised Protocol</w:t>
      </w:r>
    </w:p>
    <w:p w14:paraId="7A8B3816" w14:textId="77777777" w:rsidR="003F5E61" w:rsidRPr="0080561E" w:rsidRDefault="003F5E61" w:rsidP="003F5E61">
      <w:pPr>
        <w:jc w:val="center"/>
        <w:rPr>
          <w:rFonts w:eastAsia="Century Schoolbook" w:cs="Times New Roman"/>
          <w:b/>
          <w:bCs/>
          <w:smallCaps/>
          <w:sz w:val="36"/>
          <w:szCs w:val="36"/>
          <w:lang w:val="en-GB" w:eastAsia="en-US"/>
        </w:rPr>
      </w:pPr>
      <w:r w:rsidRPr="0080561E">
        <w:rPr>
          <w:rFonts w:eastAsia="Century Schoolbook" w:cs="Times New Roman"/>
          <w:b/>
          <w:bCs/>
          <w:smallCaps/>
          <w:sz w:val="36"/>
          <w:szCs w:val="36"/>
          <w:lang w:val="en-GB" w:eastAsia="en-US"/>
        </w:rPr>
        <w:t>(</w:t>
      </w:r>
      <w:proofErr w:type="spellStart"/>
      <w:r w:rsidRPr="0080561E">
        <w:rPr>
          <w:rFonts w:eastAsia="Century Schoolbook" w:cs="Times New Roman"/>
          <w:b/>
          <w:bCs/>
          <w:smallCaps/>
          <w:sz w:val="36"/>
          <w:szCs w:val="36"/>
          <w:lang w:val="en-GB" w:eastAsia="en-US"/>
        </w:rPr>
        <w:t>CeSHarP</w:t>
      </w:r>
      <w:proofErr w:type="spellEnd"/>
      <w:r w:rsidRPr="0080561E">
        <w:rPr>
          <w:rFonts w:eastAsia="Century Schoolbook" w:cs="Times New Roman"/>
          <w:b/>
          <w:bCs/>
          <w:smallCaps/>
          <w:sz w:val="36"/>
          <w:szCs w:val="36"/>
          <w:lang w:val="en-GB" w:eastAsia="en-US"/>
        </w:rPr>
        <w:t>)</w:t>
      </w:r>
    </w:p>
    <w:p w14:paraId="21D6A07C" w14:textId="34AD2FED" w:rsidR="003F5E61" w:rsidRPr="0080561E" w:rsidRDefault="003F5E61" w:rsidP="00AC4F2E">
      <w:pPr>
        <w:spacing w:before="240"/>
        <w:jc w:val="center"/>
        <w:rPr>
          <w:rFonts w:eastAsia="Century Schoolbook"/>
          <w:b/>
          <w:bCs/>
          <w:smallCaps/>
          <w:sz w:val="36"/>
          <w:szCs w:val="36"/>
          <w:lang w:eastAsia="en-US"/>
        </w:rPr>
      </w:pPr>
      <w:r w:rsidRPr="0080561E">
        <w:rPr>
          <w:rFonts w:eastAsia="Century Schoolbook"/>
          <w:b/>
          <w:bCs/>
          <w:smallCaps/>
          <w:sz w:val="36"/>
          <w:szCs w:val="36"/>
          <w:lang w:eastAsia="en-US"/>
        </w:rPr>
        <w:t>M11</w:t>
      </w:r>
      <w:r w:rsidR="00252E4A" w:rsidRPr="0080561E">
        <w:rPr>
          <w:rFonts w:eastAsia="Century Schoolbook"/>
          <w:b/>
          <w:bCs/>
          <w:smallCaps/>
          <w:sz w:val="36"/>
          <w:szCs w:val="36"/>
          <w:lang w:eastAsia="en-US"/>
        </w:rPr>
        <w:t xml:space="preserve"> Template</w:t>
      </w:r>
    </w:p>
    <w:p w14:paraId="645CAF9B" w14:textId="77777777" w:rsidR="00CD6BF9" w:rsidRDefault="00CD6BF9" w:rsidP="00CD6BF9">
      <w:pPr>
        <w:widowControl w:val="0"/>
        <w:spacing w:before="720" w:after="0" w:line="240" w:lineRule="auto"/>
        <w:jc w:val="center"/>
        <w:rPr>
          <w:i/>
          <w:iCs/>
        </w:rPr>
      </w:pPr>
      <w:r>
        <w:rPr>
          <w:i/>
          <w:iCs/>
        </w:rPr>
        <w:t>Step 3 Experts Draft</w:t>
      </w:r>
    </w:p>
    <w:p w14:paraId="43CCBA86" w14:textId="17CA22C0" w:rsidR="003F5E61" w:rsidRPr="00CD6BF9" w:rsidRDefault="00032C88" w:rsidP="00CD6BF9">
      <w:pPr>
        <w:widowControl w:val="0"/>
        <w:spacing w:before="240" w:after="0" w:line="240" w:lineRule="auto"/>
        <w:jc w:val="center"/>
        <w:rPr>
          <w:i/>
          <w:iCs/>
        </w:rPr>
      </w:pPr>
      <w:r w:rsidRPr="00F932FF">
        <w:rPr>
          <w:rFonts w:eastAsia="Century Schoolbook" w:cs="Times New Roman"/>
          <w:szCs w:val="24"/>
          <w:highlight w:val="yellow"/>
          <w:lang w:eastAsia="en-US"/>
        </w:rPr>
        <w:t>20 December</w:t>
      </w:r>
      <w:r w:rsidR="00D00877" w:rsidRPr="00F932FF">
        <w:rPr>
          <w:rFonts w:eastAsia="Century Schoolbook" w:cs="Times New Roman"/>
          <w:szCs w:val="24"/>
          <w:highlight w:val="yellow"/>
          <w:lang w:eastAsia="en-US"/>
        </w:rPr>
        <w:t xml:space="preserve"> 2024</w:t>
      </w:r>
    </w:p>
    <w:p w14:paraId="201C8FF5" w14:textId="77777777" w:rsidR="003F5E61" w:rsidRPr="0080561E" w:rsidRDefault="003F5E61" w:rsidP="00252E4A">
      <w:pPr>
        <w:widowControl w:val="0"/>
        <w:spacing w:after="0" w:line="240" w:lineRule="auto"/>
        <w:jc w:val="center"/>
        <w:rPr>
          <w:rFonts w:eastAsia="Century Schoolbook" w:cs="Times New Roman"/>
          <w:szCs w:val="24"/>
          <w:lang w:eastAsia="en-US"/>
        </w:rPr>
      </w:pPr>
    </w:p>
    <w:p w14:paraId="0C2B2FF9" w14:textId="42C374AB" w:rsidR="003F5E61" w:rsidRPr="0080561E" w:rsidRDefault="003F5E61" w:rsidP="000047E6">
      <w:pPr>
        <w:widowControl w:val="0"/>
        <w:spacing w:after="960" w:line="240" w:lineRule="auto"/>
        <w:jc w:val="center"/>
        <w:rPr>
          <w:rFonts w:eastAsia="Century Schoolbook" w:cs="Times New Roman"/>
          <w:i/>
          <w:szCs w:val="24"/>
          <w:lang w:eastAsia="en-US"/>
        </w:rPr>
      </w:pPr>
    </w:p>
    <w:p w14:paraId="25A995B1" w14:textId="4094E95E" w:rsidR="003F5E61" w:rsidRPr="0080561E" w:rsidRDefault="003F5E61" w:rsidP="000047E6">
      <w:pPr>
        <w:jc w:val="both"/>
        <w:rPr>
          <w:i/>
          <w:iCs/>
        </w:rPr>
        <w:sectPr w:rsidR="003F5E61" w:rsidRPr="0080561E" w:rsidSect="000047E6">
          <w:headerReference w:type="default" r:id="rId11"/>
          <w:footerReference w:type="default" r:id="rId12"/>
          <w:headerReference w:type="first" r:id="rId13"/>
          <w:pgSz w:w="12240" w:h="15840"/>
          <w:pgMar w:top="1417" w:right="1417" w:bottom="1417" w:left="1417" w:header="708" w:footer="708" w:gutter="0"/>
          <w:pgNumType w:start="1"/>
          <w:cols w:space="708"/>
          <w:titlePg/>
          <w:docGrid w:linePitch="360"/>
        </w:sectPr>
      </w:pPr>
      <w:r w:rsidRPr="0080561E">
        <w:rPr>
          <w:i/>
          <w:iCs/>
        </w:rPr>
        <w:t>At Step 2 of the ICH Process, a consensus draft text or guideline, agreed by the appropriate ICH Expert Working Group, is transmitted by the ICH Assembly to the regulatory authorities of the ICH regions for internal and external consultation, according to national or regional procedures.</w:t>
      </w:r>
    </w:p>
    <w:p w14:paraId="75E05E85" w14:textId="77777777" w:rsidR="003F5E61" w:rsidRPr="0080561E" w:rsidRDefault="003F5E61" w:rsidP="003F5E61"/>
    <w:p w14:paraId="3B970F80" w14:textId="5B0BF20A" w:rsidR="003F5E61" w:rsidRPr="0044179B" w:rsidRDefault="003F5E61" w:rsidP="003F5E61">
      <w:pPr>
        <w:pStyle w:val="BodyText"/>
        <w:widowControl w:val="0"/>
        <w:spacing w:before="200" w:after="0"/>
        <w:ind w:left="102"/>
        <w:jc w:val="center"/>
        <w:rPr>
          <w:rFonts w:ascii="Times New Roman" w:hAnsi="Times New Roman" w:cs="Times New Roman"/>
          <w:b/>
          <w:bCs/>
          <w:sz w:val="24"/>
          <w:szCs w:val="24"/>
        </w:rPr>
      </w:pPr>
      <w:r w:rsidRPr="0044179B">
        <w:rPr>
          <w:rFonts w:ascii="Times New Roman" w:hAnsi="Times New Roman" w:cs="Times New Roman"/>
          <w:b/>
          <w:bCs/>
          <w:sz w:val="24"/>
          <w:szCs w:val="24"/>
        </w:rPr>
        <w:t>M11</w:t>
      </w:r>
      <w:r w:rsidR="00252E4A" w:rsidRPr="0044179B">
        <w:rPr>
          <w:rFonts w:ascii="Times New Roman" w:hAnsi="Times New Roman" w:cs="Times New Roman"/>
          <w:b/>
          <w:bCs/>
          <w:sz w:val="24"/>
          <w:szCs w:val="24"/>
        </w:rPr>
        <w:t xml:space="preserve"> Template</w:t>
      </w:r>
    </w:p>
    <w:p w14:paraId="2D3A6CA8" w14:textId="77777777" w:rsidR="003F5E61" w:rsidRPr="0080561E" w:rsidRDefault="003F5E61" w:rsidP="003F5E61">
      <w:pPr>
        <w:pStyle w:val="BodyText"/>
        <w:widowControl w:val="0"/>
        <w:spacing w:after="100"/>
        <w:ind w:left="102"/>
        <w:jc w:val="center"/>
        <w:rPr>
          <w:b/>
          <w:bCs/>
        </w:rPr>
      </w:pPr>
      <w:r w:rsidRPr="0080561E">
        <w:rPr>
          <w:rFonts w:ascii="Times New Roman" w:hAnsi="Times New Roman"/>
          <w:b/>
          <w:bCs/>
          <w:sz w:val="24"/>
          <w:szCs w:val="24"/>
        </w:rPr>
        <w:t>Document History</w:t>
      </w:r>
    </w:p>
    <w:p w14:paraId="356723A0" w14:textId="77777777" w:rsidR="003F5E61" w:rsidRPr="0080561E" w:rsidRDefault="003F5E61" w:rsidP="003F5E61">
      <w:pPr>
        <w:pStyle w:val="BodyText"/>
        <w:widowControl w:val="0"/>
        <w:spacing w:before="200" w:after="100"/>
        <w:ind w:left="102"/>
        <w:jc w:val="center"/>
        <w:rPr>
          <w:b/>
          <w:bCs/>
        </w:rPr>
      </w:pPr>
    </w:p>
    <w:tbl>
      <w:tblPr>
        <w:tblStyle w:val="TableGrid"/>
        <w:tblW w:w="0" w:type="auto"/>
        <w:tblInd w:w="279" w:type="dxa"/>
        <w:tblLook w:val="04A0" w:firstRow="1" w:lastRow="0" w:firstColumn="1" w:lastColumn="0" w:noHBand="0" w:noVBand="1"/>
      </w:tblPr>
      <w:tblGrid>
        <w:gridCol w:w="1417"/>
        <w:gridCol w:w="5387"/>
        <w:gridCol w:w="1984"/>
      </w:tblGrid>
      <w:tr w:rsidR="003F5E61" w:rsidRPr="0080561E" w14:paraId="2CEACEE3" w14:textId="77777777" w:rsidTr="00F90BEA">
        <w:tc>
          <w:tcPr>
            <w:tcW w:w="1417" w:type="dxa"/>
          </w:tcPr>
          <w:p w14:paraId="50CE8C9D" w14:textId="77777777" w:rsidR="003F5E61" w:rsidRPr="0080561E" w:rsidRDefault="003F5E61" w:rsidP="00F90BEA">
            <w:pPr>
              <w:spacing w:after="240"/>
              <w:rPr>
                <w:b/>
              </w:rPr>
            </w:pPr>
            <w:r w:rsidRPr="0080561E">
              <w:rPr>
                <w:b/>
              </w:rPr>
              <w:t>Code</w:t>
            </w:r>
          </w:p>
        </w:tc>
        <w:tc>
          <w:tcPr>
            <w:tcW w:w="5387" w:type="dxa"/>
          </w:tcPr>
          <w:p w14:paraId="1EF5348F" w14:textId="77777777" w:rsidR="003F5E61" w:rsidRPr="0080561E" w:rsidRDefault="003F5E61" w:rsidP="00F90BEA">
            <w:pPr>
              <w:spacing w:after="240"/>
              <w:rPr>
                <w:b/>
              </w:rPr>
            </w:pPr>
            <w:r w:rsidRPr="0080561E">
              <w:rPr>
                <w:b/>
              </w:rPr>
              <w:t>History</w:t>
            </w:r>
          </w:p>
        </w:tc>
        <w:tc>
          <w:tcPr>
            <w:tcW w:w="1984" w:type="dxa"/>
          </w:tcPr>
          <w:p w14:paraId="3FEE1D67" w14:textId="77777777" w:rsidR="003F5E61" w:rsidRPr="0080561E" w:rsidRDefault="003F5E61" w:rsidP="00F90BEA">
            <w:pPr>
              <w:spacing w:after="240"/>
              <w:rPr>
                <w:b/>
              </w:rPr>
            </w:pPr>
            <w:r w:rsidRPr="0080561E">
              <w:rPr>
                <w:b/>
              </w:rPr>
              <w:t>Date</w:t>
            </w:r>
          </w:p>
        </w:tc>
      </w:tr>
      <w:tr w:rsidR="003F5E61" w:rsidRPr="0080561E" w14:paraId="359CA8FA" w14:textId="77777777" w:rsidTr="00F90BEA">
        <w:tc>
          <w:tcPr>
            <w:tcW w:w="1417" w:type="dxa"/>
          </w:tcPr>
          <w:p w14:paraId="470FA578" w14:textId="77777777" w:rsidR="003F5E61" w:rsidRPr="0080561E" w:rsidRDefault="003F5E61" w:rsidP="00F90BEA">
            <w:pPr>
              <w:spacing w:after="240"/>
            </w:pPr>
            <w:r w:rsidRPr="0080561E">
              <w:t>M11</w:t>
            </w:r>
          </w:p>
        </w:tc>
        <w:tc>
          <w:tcPr>
            <w:tcW w:w="5387" w:type="dxa"/>
          </w:tcPr>
          <w:p w14:paraId="3E4BBF9D" w14:textId="3DF9B0E5" w:rsidR="003F5E61" w:rsidRPr="0080561E" w:rsidRDefault="003F5E61" w:rsidP="00F90BEA">
            <w:pPr>
              <w:spacing w:after="240"/>
            </w:pPr>
            <w:r w:rsidRPr="0080561E">
              <w:t xml:space="preserve">Endorsement by the Members of the ICH Assembly under </w:t>
            </w:r>
            <w:r w:rsidRPr="0080561E">
              <w:rPr>
                <w:i/>
              </w:rPr>
              <w:t>Step 2</w:t>
            </w:r>
            <w:r w:rsidRPr="0080561E">
              <w:t xml:space="preserve"> and release for public consultation (document dated </w:t>
            </w:r>
            <w:r w:rsidR="00D62117">
              <w:t>27 September 2022</w:t>
            </w:r>
            <w:r w:rsidRPr="0080561E">
              <w:t>)</w:t>
            </w:r>
          </w:p>
        </w:tc>
        <w:tc>
          <w:tcPr>
            <w:tcW w:w="1984" w:type="dxa"/>
          </w:tcPr>
          <w:p w14:paraId="7B02CDC3" w14:textId="1EA62639" w:rsidR="003F5E61" w:rsidRPr="0080561E" w:rsidRDefault="00D62117" w:rsidP="00F90BEA">
            <w:pPr>
              <w:spacing w:after="240"/>
            </w:pPr>
            <w:r>
              <w:t>27 September 2022</w:t>
            </w:r>
          </w:p>
        </w:tc>
      </w:tr>
      <w:tr w:rsidR="0036563C" w:rsidRPr="0080561E" w14:paraId="7B068886" w14:textId="77777777" w:rsidTr="00F90BEA">
        <w:tc>
          <w:tcPr>
            <w:tcW w:w="1417" w:type="dxa"/>
          </w:tcPr>
          <w:p w14:paraId="1F04148B" w14:textId="5840C615" w:rsidR="0036563C" w:rsidRPr="00F932FF" w:rsidRDefault="0036563C" w:rsidP="00F90BEA">
            <w:pPr>
              <w:spacing w:after="240"/>
              <w:rPr>
                <w:highlight w:val="yellow"/>
              </w:rPr>
            </w:pPr>
            <w:r w:rsidRPr="00F932FF">
              <w:rPr>
                <w:highlight w:val="yellow"/>
              </w:rPr>
              <w:t xml:space="preserve">M11 </w:t>
            </w:r>
          </w:p>
        </w:tc>
        <w:tc>
          <w:tcPr>
            <w:tcW w:w="5387" w:type="dxa"/>
          </w:tcPr>
          <w:p w14:paraId="7A94CBF8" w14:textId="6FAECB83" w:rsidR="0036563C" w:rsidRPr="00F932FF" w:rsidRDefault="00F932FF" w:rsidP="00F90BEA">
            <w:pPr>
              <w:spacing w:after="240"/>
              <w:rPr>
                <w:highlight w:val="yellow"/>
              </w:rPr>
            </w:pPr>
            <w:r w:rsidRPr="00F932FF">
              <w:rPr>
                <w:highlight w:val="yellow"/>
              </w:rPr>
              <w:t>Draft for technical specification public consultation (document dated 20 December 2024)</w:t>
            </w:r>
          </w:p>
        </w:tc>
        <w:tc>
          <w:tcPr>
            <w:tcW w:w="1984" w:type="dxa"/>
          </w:tcPr>
          <w:p w14:paraId="3961E121" w14:textId="16A20FED" w:rsidR="0036563C" w:rsidRPr="00F932FF" w:rsidRDefault="00F932FF" w:rsidP="00F90BEA">
            <w:pPr>
              <w:spacing w:after="240"/>
              <w:rPr>
                <w:highlight w:val="yellow"/>
              </w:rPr>
            </w:pPr>
            <w:r w:rsidRPr="00F932FF">
              <w:rPr>
                <w:highlight w:val="yellow"/>
              </w:rPr>
              <w:t>20 December 2024</w:t>
            </w:r>
          </w:p>
        </w:tc>
      </w:tr>
    </w:tbl>
    <w:p w14:paraId="0FE7FE46" w14:textId="5A8E2D41" w:rsidR="00FD7BB6" w:rsidRPr="0080561E" w:rsidRDefault="00FD7BB6">
      <w:pPr>
        <w:rPr>
          <w:rFonts w:asciiTheme="minorHAnsi" w:eastAsia="MS Mincho" w:hAnsiTheme="minorHAnsi" w:cs="Times New Roman"/>
          <w:b/>
          <w:bCs/>
          <w:color w:val="C00000"/>
          <w:szCs w:val="24"/>
          <w:lang w:eastAsia="en-US"/>
        </w:rPr>
      </w:pPr>
    </w:p>
    <w:p w14:paraId="6975223F" w14:textId="77777777" w:rsidR="00031CC1" w:rsidRPr="0080561E" w:rsidRDefault="00031CC1" w:rsidP="00E35907">
      <w:pPr>
        <w:pStyle w:val="InstructionalTExt"/>
        <w:rPr>
          <w:b/>
          <w:bCs/>
        </w:rPr>
        <w:sectPr w:rsidR="00031CC1" w:rsidRPr="0080561E" w:rsidSect="000047E6">
          <w:pgSz w:w="12240" w:h="15840"/>
          <w:pgMar w:top="1440" w:right="1440" w:bottom="1440" w:left="1440" w:header="720" w:footer="720" w:gutter="0"/>
          <w:pgNumType w:fmt="lowerRoman" w:start="1"/>
          <w:cols w:space="720"/>
          <w:docGrid w:linePitch="360"/>
        </w:sectPr>
      </w:pPr>
    </w:p>
    <w:p w14:paraId="344851FB" w14:textId="7ACEC554" w:rsidR="00CB2446" w:rsidRPr="0080561E" w:rsidRDefault="002B0C95" w:rsidP="00E35907">
      <w:pPr>
        <w:pStyle w:val="InstructionalTExt"/>
        <w:rPr>
          <w:b/>
          <w:bCs/>
        </w:rPr>
      </w:pPr>
      <w:r w:rsidRPr="0080561E">
        <w:rPr>
          <w:b/>
          <w:bCs/>
        </w:rPr>
        <w:lastRenderedPageBreak/>
        <w:t>Interventi</w:t>
      </w:r>
      <w:r w:rsidR="007D228B" w:rsidRPr="0080561E">
        <w:rPr>
          <w:b/>
          <w:bCs/>
        </w:rPr>
        <w:t>onal Clinical Trial Protocol Template</w:t>
      </w:r>
    </w:p>
    <w:p w14:paraId="485129D1" w14:textId="56AFE09A" w:rsidR="00C813FD" w:rsidRPr="0080561E" w:rsidRDefault="00E35907" w:rsidP="00E35907">
      <w:pPr>
        <w:pStyle w:val="InstructionalTExt"/>
        <w:rPr>
          <w:b/>
          <w:bCs/>
        </w:rPr>
      </w:pPr>
      <w:r w:rsidRPr="0080561E">
        <w:rPr>
          <w:b/>
          <w:bCs/>
        </w:rPr>
        <w:t>0</w:t>
      </w:r>
      <w:r w:rsidRPr="0080561E">
        <w:tab/>
      </w:r>
      <w:r w:rsidR="00702836" w:rsidRPr="0080561E">
        <w:rPr>
          <w:b/>
          <w:bCs/>
        </w:rPr>
        <w:t>Foreword</w:t>
      </w:r>
    </w:p>
    <w:p w14:paraId="1F112252" w14:textId="3A3BDDF2" w:rsidR="00702836" w:rsidRPr="0080561E" w:rsidRDefault="00E35907" w:rsidP="00E35907">
      <w:pPr>
        <w:pStyle w:val="InstructionalTExt"/>
        <w:rPr>
          <w:b/>
          <w:bCs/>
        </w:rPr>
      </w:pPr>
      <w:r w:rsidRPr="0080561E">
        <w:rPr>
          <w:b/>
          <w:bCs/>
        </w:rPr>
        <w:t>0.1</w:t>
      </w:r>
      <w:r w:rsidRPr="0080561E">
        <w:rPr>
          <w:b/>
          <w:bCs/>
        </w:rPr>
        <w:tab/>
      </w:r>
      <w:r w:rsidR="009045A7" w:rsidRPr="0080561E">
        <w:rPr>
          <w:b/>
          <w:bCs/>
        </w:rPr>
        <w:t>Template Revision History</w:t>
      </w:r>
    </w:p>
    <w:tbl>
      <w:tblPr>
        <w:tblStyle w:val="TableGrid"/>
        <w:tblW w:w="0" w:type="auto"/>
        <w:tblInd w:w="0" w:type="dxa"/>
        <w:tblLook w:val="04A0" w:firstRow="1" w:lastRow="0" w:firstColumn="1" w:lastColumn="0" w:noHBand="0" w:noVBand="1"/>
      </w:tblPr>
      <w:tblGrid>
        <w:gridCol w:w="2515"/>
        <w:gridCol w:w="6835"/>
      </w:tblGrid>
      <w:tr w:rsidR="000135A1" w:rsidRPr="0080561E" w14:paraId="2DE41ADB" w14:textId="77777777" w:rsidTr="00C4708E">
        <w:trPr>
          <w:tblHeader/>
        </w:trPr>
        <w:tc>
          <w:tcPr>
            <w:tcW w:w="2515" w:type="dxa"/>
          </w:tcPr>
          <w:p w14:paraId="4EF404E8" w14:textId="77777777" w:rsidR="000135A1" w:rsidRPr="0080561E" w:rsidRDefault="000135A1" w:rsidP="001A3503">
            <w:pPr>
              <w:spacing w:before="8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t xml:space="preserve">Date </w:t>
            </w:r>
          </w:p>
        </w:tc>
        <w:tc>
          <w:tcPr>
            <w:tcW w:w="6835" w:type="dxa"/>
          </w:tcPr>
          <w:p w14:paraId="026D15A5" w14:textId="77777777" w:rsidR="000135A1" w:rsidRPr="0080561E" w:rsidRDefault="000135A1" w:rsidP="001A3503">
            <w:pPr>
              <w:spacing w:before="8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t>Description of Revision</w:t>
            </w:r>
          </w:p>
        </w:tc>
      </w:tr>
      <w:tr w:rsidR="000135A1" w:rsidRPr="0080561E" w14:paraId="740495A5" w14:textId="77777777" w:rsidTr="001A3503">
        <w:tc>
          <w:tcPr>
            <w:tcW w:w="2515" w:type="dxa"/>
          </w:tcPr>
          <w:p w14:paraId="22E71B14" w14:textId="75006DE4" w:rsidR="000135A1" w:rsidRPr="0080561E" w:rsidRDefault="000135A1" w:rsidP="001A3503">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w:t>
            </w:r>
            <w:r w:rsidR="00DA0A2E" w:rsidRPr="0080561E">
              <w:rPr>
                <w:rStyle w:val="Comments"/>
                <w:rFonts w:asciiTheme="minorHAnsi" w:hAnsiTheme="minorHAnsi" w:cstheme="minorHAnsi"/>
                <w:i w:val="0"/>
                <w:color w:val="C00000"/>
              </w:rPr>
              <w:t xml:space="preserve">To </w:t>
            </w:r>
            <w:r w:rsidRPr="0080561E">
              <w:rPr>
                <w:rStyle w:val="Comments"/>
                <w:rFonts w:asciiTheme="minorHAnsi" w:hAnsiTheme="minorHAnsi" w:cstheme="minorHAnsi"/>
                <w:i w:val="0"/>
                <w:color w:val="C00000"/>
              </w:rPr>
              <w:t>be determined)</w:t>
            </w:r>
          </w:p>
        </w:tc>
        <w:tc>
          <w:tcPr>
            <w:tcW w:w="6835" w:type="dxa"/>
          </w:tcPr>
          <w:p w14:paraId="17069EBE" w14:textId="4421BADC" w:rsidR="000135A1" w:rsidRPr="0080561E" w:rsidRDefault="000135A1" w:rsidP="001A3503">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Initial template</w:t>
            </w:r>
          </w:p>
        </w:tc>
      </w:tr>
    </w:tbl>
    <w:p w14:paraId="532D91D8" w14:textId="5CBA71F1" w:rsidR="009045A7" w:rsidRPr="0080561E" w:rsidRDefault="00E35907" w:rsidP="00E35907">
      <w:pPr>
        <w:pStyle w:val="InstructionalTExt"/>
        <w:rPr>
          <w:b/>
          <w:bCs/>
        </w:rPr>
      </w:pPr>
      <w:r w:rsidRPr="0080561E">
        <w:rPr>
          <w:b/>
          <w:bCs/>
        </w:rPr>
        <w:t>0.2</w:t>
      </w:r>
      <w:r w:rsidRPr="0080561E">
        <w:rPr>
          <w:b/>
          <w:bCs/>
        </w:rPr>
        <w:tab/>
      </w:r>
      <w:r w:rsidR="00CB0B93" w:rsidRPr="0080561E">
        <w:rPr>
          <w:b/>
          <w:bCs/>
        </w:rPr>
        <w:t>Intended Use of Template</w:t>
      </w:r>
    </w:p>
    <w:p w14:paraId="57F64EBD" w14:textId="180CF8C1" w:rsidR="00477C9C" w:rsidRPr="0080561E" w:rsidRDefault="00AF3289" w:rsidP="00F01696">
      <w:pPr>
        <w:pStyle w:val="InstructionalTExt"/>
      </w:pPr>
      <w:r w:rsidRPr="0080561E">
        <w:t xml:space="preserve">This template is intended for interventional clinical </w:t>
      </w:r>
      <w:r w:rsidR="00B2005A" w:rsidRPr="0080561E">
        <w:t>trial</w:t>
      </w:r>
      <w:r w:rsidR="000506A0">
        <w:t xml:space="preserve"> protocols</w:t>
      </w:r>
      <w:r w:rsidR="004912C1">
        <w:t xml:space="preserve"> and</w:t>
      </w:r>
      <w:r w:rsidRPr="0080561E">
        <w:t xml:space="preserve"> is suitable for all phases </w:t>
      </w:r>
      <w:r w:rsidR="00033EA0" w:rsidRPr="0080561E">
        <w:t xml:space="preserve">and therapeutic areas </w:t>
      </w:r>
      <w:r w:rsidRPr="0080561E">
        <w:t>of clinical research.</w:t>
      </w:r>
      <w:r w:rsidR="003F18C2" w:rsidRPr="0080561E">
        <w:t xml:space="preserve"> </w:t>
      </w:r>
      <w:r w:rsidR="004F72BE" w:rsidRPr="0080561E">
        <w:t xml:space="preserve">Interventional trials may include but are not limited to human pharmacology, exploratory, confirmatory and post-approval </w:t>
      </w:r>
      <w:r w:rsidR="001C3F70">
        <w:t>trials</w:t>
      </w:r>
      <w:r w:rsidR="004F72BE" w:rsidRPr="0080561E">
        <w:t>.</w:t>
      </w:r>
      <w:r w:rsidRPr="0080561E">
        <w:t xml:space="preserve"> </w:t>
      </w:r>
      <w:r w:rsidR="007977F5" w:rsidRPr="0080561E">
        <w:t xml:space="preserve">The template </w:t>
      </w:r>
      <w:r w:rsidR="00C95DD5" w:rsidRPr="0080561E">
        <w:t xml:space="preserve">is </w:t>
      </w:r>
      <w:r w:rsidR="007977F5" w:rsidRPr="0080561E">
        <w:t xml:space="preserve">designed to enable modification suitable for the particular </w:t>
      </w:r>
      <w:r w:rsidR="00F06007" w:rsidRPr="0080561E">
        <w:t>trial</w:t>
      </w:r>
      <w:r w:rsidR="007977F5" w:rsidRPr="0080561E">
        <w:t>. Refer to the sections below for additional details and conventions related to flexibility.</w:t>
      </w:r>
    </w:p>
    <w:p w14:paraId="0EC9DBD4" w14:textId="44AFBC62" w:rsidR="00111FCF" w:rsidRPr="0080561E" w:rsidRDefault="00111FCF" w:rsidP="00F01696">
      <w:pPr>
        <w:pStyle w:val="InstructionalTExt"/>
      </w:pPr>
      <w:r w:rsidRPr="0080561E">
        <w:t xml:space="preserve">Existing ICH Guidelines were considered </w:t>
      </w:r>
      <w:r w:rsidR="00A34567">
        <w:t>during the development of this template</w:t>
      </w:r>
      <w:r w:rsidRPr="0080561E">
        <w:t xml:space="preserve">. Where </w:t>
      </w:r>
      <w:r w:rsidR="00D97841" w:rsidRPr="0080561E">
        <w:t>guidelines are cited, refer to the most current version.</w:t>
      </w:r>
    </w:p>
    <w:p w14:paraId="2FB613A5" w14:textId="24DAE541" w:rsidR="00F01696" w:rsidRPr="0080561E" w:rsidRDefault="00F01696" w:rsidP="00F01696">
      <w:pPr>
        <w:pStyle w:val="InstructionalTExt"/>
        <w:rPr>
          <w:rStyle w:val="Comments"/>
          <w:rFonts w:cstheme="minorHAnsi"/>
          <w:i w:val="0"/>
          <w:color w:val="C00000"/>
        </w:rPr>
      </w:pPr>
      <w:r w:rsidRPr="0080561E">
        <w:rPr>
          <w:rStyle w:val="Comments"/>
          <w:rFonts w:cstheme="minorHAnsi"/>
          <w:i w:val="0"/>
          <w:color w:val="C00000"/>
        </w:rPr>
        <w:t xml:space="preserve">As a reminder, protocols often become public through transparency requirements in various regions/countries. </w:t>
      </w:r>
    </w:p>
    <w:p w14:paraId="3F140D29" w14:textId="2B900B79" w:rsidR="00CB0B93" w:rsidRPr="0080561E" w:rsidRDefault="00E35907" w:rsidP="00E35907">
      <w:pPr>
        <w:pStyle w:val="InstructionalTExt"/>
        <w:rPr>
          <w:b/>
          <w:bCs/>
        </w:rPr>
      </w:pPr>
      <w:r w:rsidRPr="0080561E">
        <w:rPr>
          <w:b/>
          <w:bCs/>
        </w:rPr>
        <w:t>0.3</w:t>
      </w:r>
      <w:r w:rsidRPr="0080561E">
        <w:rPr>
          <w:b/>
          <w:bCs/>
        </w:rPr>
        <w:tab/>
      </w:r>
      <w:r w:rsidR="00CB0B93" w:rsidRPr="0080561E">
        <w:rPr>
          <w:b/>
          <w:bCs/>
        </w:rPr>
        <w:t>Template Conventions and General Instructions</w:t>
      </w:r>
    </w:p>
    <w:p w14:paraId="1175A7B1" w14:textId="7C99A66E" w:rsidR="00442B5F" w:rsidRPr="0080561E" w:rsidRDefault="00442B5F" w:rsidP="008554DF">
      <w:pPr>
        <w:pStyle w:val="InstructionalTExt"/>
        <w:rPr>
          <w:rStyle w:val="Comments"/>
          <w:b/>
          <w:i w:val="0"/>
          <w:color w:val="C00000"/>
        </w:rPr>
      </w:pPr>
      <w:r w:rsidRPr="0080561E">
        <w:rPr>
          <w:rStyle w:val="Comments"/>
          <w:b/>
          <w:i w:val="0"/>
          <w:color w:val="C00000"/>
        </w:rPr>
        <w:t>Text Structure and Flexibility</w:t>
      </w:r>
    </w:p>
    <w:p w14:paraId="03F89CB7" w14:textId="08391F01" w:rsidR="006B4506" w:rsidRPr="0080561E" w:rsidRDefault="00F81E18" w:rsidP="00442B5F">
      <w:pPr>
        <w:pStyle w:val="InstructionalTExt"/>
        <w:rPr>
          <w:rStyle w:val="Comments"/>
          <w:rFonts w:cstheme="minorHAnsi"/>
          <w:i w:val="0"/>
          <w:color w:val="C00000"/>
        </w:rPr>
      </w:pPr>
      <w:r w:rsidRPr="0080561E">
        <w:rPr>
          <w:rStyle w:val="Comments"/>
          <w:rFonts w:cstheme="minorHAnsi"/>
          <w:i w:val="0"/>
          <w:color w:val="C00000"/>
        </w:rPr>
        <w:t xml:space="preserve">This template uses the typefaces described in the table below to distinguish between their intended use and applicability. Use of consistent font sizes throughout the document is recommended, but not </w:t>
      </w:r>
      <w:sdt>
        <w:sdtPr>
          <w:tag w:val="goog_rdk_6"/>
          <w:id w:val="-1388483613"/>
        </w:sdtPr>
        <w:sdtContent/>
      </w:sdt>
      <w:sdt>
        <w:sdtPr>
          <w:tag w:val="goog_rdk_7"/>
          <w:id w:val="886453327"/>
        </w:sdtPr>
        <w:sdtContent/>
      </w:sdt>
      <w:r w:rsidRPr="0080561E">
        <w:rPr>
          <w:rStyle w:val="Comments"/>
          <w:rFonts w:cstheme="minorHAnsi"/>
          <w:i w:val="0"/>
          <w:color w:val="C00000"/>
        </w:rPr>
        <w:t>required.</w:t>
      </w:r>
    </w:p>
    <w:tbl>
      <w:tblPr>
        <w:tblStyle w:val="TableGrid"/>
        <w:tblW w:w="5000" w:type="pct"/>
        <w:tblInd w:w="0" w:type="dxa"/>
        <w:tblLook w:val="04A0" w:firstRow="1" w:lastRow="0" w:firstColumn="1" w:lastColumn="0" w:noHBand="0" w:noVBand="1"/>
      </w:tblPr>
      <w:tblGrid>
        <w:gridCol w:w="2065"/>
        <w:gridCol w:w="3330"/>
        <w:gridCol w:w="3955"/>
      </w:tblGrid>
      <w:tr w:rsidR="00F81E18" w:rsidRPr="0080561E" w14:paraId="6D83437E" w14:textId="77777777" w:rsidTr="00575FE8">
        <w:trPr>
          <w:cantSplit/>
          <w:tblHeader/>
        </w:trPr>
        <w:tc>
          <w:tcPr>
            <w:tcW w:w="1104" w:type="pct"/>
          </w:tcPr>
          <w:p w14:paraId="34BD32B0" w14:textId="77777777" w:rsidR="00F81E18" w:rsidRPr="0080561E" w:rsidRDefault="00F81E18" w:rsidP="00961A04">
            <w:pPr>
              <w:spacing w:before="120" w:after="120"/>
              <w:rPr>
                <w:rStyle w:val="Comments"/>
                <w:rFonts w:asciiTheme="minorHAnsi" w:hAnsiTheme="minorHAnsi" w:cstheme="minorHAnsi"/>
                <w:b/>
                <w:bCs/>
                <w:i w:val="0"/>
                <w:color w:val="C00000"/>
              </w:rPr>
            </w:pPr>
            <w:r w:rsidRPr="0080561E">
              <w:rPr>
                <w:rStyle w:val="Comments"/>
                <w:rFonts w:asciiTheme="minorHAnsi" w:hAnsiTheme="minorHAnsi" w:cstheme="minorHAnsi"/>
                <w:b/>
                <w:bCs/>
                <w:i w:val="0"/>
                <w:color w:val="C00000"/>
              </w:rPr>
              <w:lastRenderedPageBreak/>
              <w:t>Type of Text (Applicability)</w:t>
            </w:r>
          </w:p>
        </w:tc>
        <w:tc>
          <w:tcPr>
            <w:tcW w:w="1781" w:type="pct"/>
          </w:tcPr>
          <w:p w14:paraId="594E60C7" w14:textId="164EF25C" w:rsidR="00F81E18" w:rsidRPr="0080561E" w:rsidRDefault="00F81E18" w:rsidP="00961A04">
            <w:pPr>
              <w:spacing w:before="120" w:after="120"/>
              <w:rPr>
                <w:rStyle w:val="Comments"/>
                <w:rFonts w:asciiTheme="minorHAnsi" w:hAnsiTheme="minorHAnsi" w:cstheme="minorHAnsi"/>
                <w:b/>
                <w:bCs/>
                <w:i w:val="0"/>
                <w:color w:val="C00000"/>
              </w:rPr>
            </w:pPr>
            <w:r w:rsidRPr="0080561E">
              <w:rPr>
                <w:rStyle w:val="Comments"/>
                <w:rFonts w:asciiTheme="minorHAnsi" w:hAnsiTheme="minorHAnsi" w:cstheme="minorHAnsi"/>
                <w:b/>
                <w:bCs/>
                <w:i w:val="0"/>
                <w:color w:val="C00000"/>
              </w:rPr>
              <w:t>Typeface Details</w:t>
            </w:r>
          </w:p>
        </w:tc>
        <w:tc>
          <w:tcPr>
            <w:tcW w:w="2115" w:type="pct"/>
          </w:tcPr>
          <w:p w14:paraId="2EE3A024" w14:textId="2944DCC4" w:rsidR="00F81E18" w:rsidRPr="0080561E" w:rsidRDefault="00F81E18" w:rsidP="00961A04">
            <w:pPr>
              <w:spacing w:before="120" w:after="120"/>
              <w:rPr>
                <w:rStyle w:val="Comments"/>
                <w:rFonts w:asciiTheme="minorHAnsi" w:hAnsiTheme="minorHAnsi" w:cstheme="minorHAnsi"/>
                <w:b/>
                <w:bCs/>
                <w:i w:val="0"/>
                <w:color w:val="C00000"/>
              </w:rPr>
            </w:pPr>
            <w:r w:rsidRPr="0080561E">
              <w:rPr>
                <w:rStyle w:val="Comments"/>
                <w:rFonts w:asciiTheme="minorHAnsi" w:hAnsiTheme="minorHAnsi" w:cstheme="minorHAnsi"/>
                <w:b/>
                <w:bCs/>
                <w:i w:val="0"/>
                <w:color w:val="C00000"/>
              </w:rPr>
              <w:t xml:space="preserve">Description (Intended </w:t>
            </w:r>
            <w:r w:rsidR="005C66DB" w:rsidRPr="0080561E">
              <w:rPr>
                <w:rStyle w:val="Comments"/>
                <w:rFonts w:asciiTheme="minorHAnsi" w:hAnsiTheme="minorHAnsi" w:cstheme="minorHAnsi"/>
                <w:b/>
                <w:bCs/>
                <w:i w:val="0"/>
                <w:color w:val="C00000"/>
              </w:rPr>
              <w:t>U</w:t>
            </w:r>
            <w:r w:rsidRPr="0080561E">
              <w:rPr>
                <w:rStyle w:val="Comments"/>
                <w:rFonts w:asciiTheme="minorHAnsi" w:hAnsiTheme="minorHAnsi" w:cstheme="minorHAnsi"/>
                <w:b/>
                <w:bCs/>
                <w:i w:val="0"/>
                <w:color w:val="C00000"/>
              </w:rPr>
              <w:t>se)</w:t>
            </w:r>
          </w:p>
        </w:tc>
      </w:tr>
      <w:tr w:rsidR="00F81E18" w:rsidRPr="0080561E" w14:paraId="44B17080" w14:textId="77777777" w:rsidTr="00575FE8">
        <w:trPr>
          <w:cantSplit/>
          <w:tblHeader/>
        </w:trPr>
        <w:tc>
          <w:tcPr>
            <w:tcW w:w="1104" w:type="pct"/>
          </w:tcPr>
          <w:p w14:paraId="5FC11E60" w14:textId="77777777" w:rsidR="00F81E18" w:rsidRPr="0080561E" w:rsidRDefault="00F81E18"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Universal text </w:t>
            </w:r>
          </w:p>
        </w:tc>
        <w:tc>
          <w:tcPr>
            <w:tcW w:w="1781" w:type="pct"/>
          </w:tcPr>
          <w:p w14:paraId="0EB72E68" w14:textId="5939AFCB" w:rsidR="00F81E18" w:rsidRPr="0080561E" w:rsidRDefault="00F81E18" w:rsidP="00961A04">
            <w:pPr>
              <w:spacing w:before="120" w:after="120"/>
              <w:rPr>
                <w:rStyle w:val="Comments"/>
                <w:rFonts w:cstheme="minorHAnsi"/>
                <w:i w:val="0"/>
                <w:color w:val="C00000"/>
              </w:rPr>
            </w:pPr>
            <w:r w:rsidRPr="0080561E">
              <w:rPr>
                <w:rStyle w:val="Comments"/>
                <w:rFonts w:cs="Times New Roman"/>
                <w:i w:val="0"/>
                <w:color w:val="auto"/>
              </w:rPr>
              <w:t xml:space="preserve">Black Times New </w:t>
            </w:r>
            <w:sdt>
              <w:sdtPr>
                <w:rPr>
                  <w:rFonts w:cs="Times New Roman"/>
                </w:rPr>
                <w:tag w:val="goog_rdk_11"/>
                <w:id w:val="54990026"/>
              </w:sdtPr>
              <w:sdtContent/>
            </w:sdt>
            <w:sdt>
              <w:sdtPr>
                <w:rPr>
                  <w:rFonts w:cs="Times New Roman"/>
                </w:rPr>
                <w:tag w:val="goog_rdk_12"/>
                <w:id w:val="-862666324"/>
              </w:sdtPr>
              <w:sdtContent/>
            </w:sdt>
            <w:r w:rsidRPr="0080561E">
              <w:rPr>
                <w:rStyle w:val="Comments"/>
                <w:rFonts w:cs="Times New Roman"/>
                <w:i w:val="0"/>
                <w:color w:val="auto"/>
              </w:rPr>
              <w:t>Roman</w:t>
            </w:r>
            <w:r w:rsidRPr="0080561E">
              <w:rPr>
                <w:rStyle w:val="Comments"/>
                <w:rFonts w:asciiTheme="minorHAnsi" w:hAnsiTheme="minorHAnsi" w:cstheme="minorHAnsi"/>
                <w:i w:val="0"/>
                <w:color w:val="auto"/>
              </w:rPr>
              <w:t xml:space="preserve"> </w:t>
            </w:r>
            <w:r w:rsidRPr="0080561E">
              <w:rPr>
                <w:rStyle w:val="Comments"/>
                <w:rFonts w:asciiTheme="minorHAnsi" w:hAnsiTheme="minorHAnsi" w:cstheme="minorHAnsi"/>
                <w:i w:val="0"/>
                <w:color w:val="C00000"/>
              </w:rPr>
              <w:t>font</w:t>
            </w:r>
          </w:p>
        </w:tc>
        <w:tc>
          <w:tcPr>
            <w:tcW w:w="2115" w:type="pct"/>
          </w:tcPr>
          <w:p w14:paraId="247C03FB" w14:textId="2DA2D76B" w:rsidR="00F81E18" w:rsidRPr="0080561E" w:rsidRDefault="00F81E18"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Text </w:t>
            </w:r>
            <w:r w:rsidR="00A30A1B" w:rsidRPr="0080561E">
              <w:rPr>
                <w:rStyle w:val="Comments"/>
                <w:rFonts w:asciiTheme="minorHAnsi" w:hAnsiTheme="minorHAnsi" w:cstheme="minorHAnsi"/>
                <w:i w:val="0"/>
                <w:color w:val="C00000"/>
              </w:rPr>
              <w:t>(</w:t>
            </w:r>
            <w:r w:rsidR="00A30A1B" w:rsidRPr="0080561E">
              <w:rPr>
                <w:rStyle w:val="Comments"/>
                <w:rFonts w:cstheme="minorHAnsi"/>
                <w:color w:val="C00000"/>
              </w:rPr>
              <w:t xml:space="preserve">including headings) </w:t>
            </w:r>
            <w:r w:rsidRPr="0080561E">
              <w:rPr>
                <w:rStyle w:val="Comments"/>
                <w:rFonts w:asciiTheme="minorHAnsi" w:hAnsiTheme="minorHAnsi" w:cstheme="minorHAnsi"/>
                <w:i w:val="0"/>
                <w:color w:val="C00000"/>
              </w:rPr>
              <w:t>that should appear in all protocols</w:t>
            </w:r>
          </w:p>
        </w:tc>
      </w:tr>
      <w:tr w:rsidR="0055020B" w:rsidRPr="0080561E" w14:paraId="7AB9DF6B" w14:textId="77777777" w:rsidTr="00575FE8">
        <w:trPr>
          <w:cantSplit/>
          <w:tblHeader/>
        </w:trPr>
        <w:tc>
          <w:tcPr>
            <w:tcW w:w="1104" w:type="pct"/>
          </w:tcPr>
          <w:p w14:paraId="6635C0CE" w14:textId="204585C7" w:rsidR="0055020B" w:rsidRPr="0080561E"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Conditional universal text</w:t>
            </w:r>
          </w:p>
        </w:tc>
        <w:tc>
          <w:tcPr>
            <w:tcW w:w="1781" w:type="pct"/>
          </w:tcPr>
          <w:p w14:paraId="281841D4" w14:textId="5CD0FF1F" w:rsidR="0055020B" w:rsidRPr="0080561E" w:rsidRDefault="007813BE" w:rsidP="00961A04">
            <w:pPr>
              <w:spacing w:before="120" w:after="120"/>
              <w:rPr>
                <w:rStyle w:val="Comments"/>
                <w:rFonts w:asciiTheme="minorHAnsi" w:hAnsiTheme="minorHAnsi" w:cstheme="minorHAnsi"/>
                <w:i w:val="0"/>
                <w:color w:val="C00000"/>
              </w:rPr>
            </w:pPr>
            <w:r w:rsidRPr="0080561E">
              <w:rPr>
                <w:rStyle w:val="Comments"/>
                <w:rFonts w:cs="Times New Roman"/>
                <w:i w:val="0"/>
                <w:color w:val="auto"/>
              </w:rPr>
              <w:t xml:space="preserve">Black Times New </w:t>
            </w:r>
            <w:sdt>
              <w:sdtPr>
                <w:rPr>
                  <w:rFonts w:cs="Times New Roman"/>
                </w:rPr>
                <w:tag w:val="goog_rdk_11"/>
                <w:id w:val="-1849856973"/>
              </w:sdtPr>
              <w:sdtContent/>
            </w:sdt>
            <w:sdt>
              <w:sdtPr>
                <w:rPr>
                  <w:rFonts w:cs="Times New Roman"/>
                </w:rPr>
                <w:tag w:val="goog_rdk_12"/>
                <w:id w:val="766737826"/>
              </w:sdtPr>
              <w:sdtContent/>
            </w:sdt>
            <w:r w:rsidRPr="0080561E">
              <w:rPr>
                <w:rStyle w:val="Comments"/>
                <w:rFonts w:cs="Times New Roman"/>
                <w:i w:val="0"/>
                <w:color w:val="auto"/>
              </w:rPr>
              <w:t>Roman</w:t>
            </w:r>
            <w:r w:rsidRPr="0080561E">
              <w:rPr>
                <w:rStyle w:val="Comments"/>
                <w:rFonts w:asciiTheme="minorHAnsi" w:hAnsiTheme="minorHAnsi" w:cstheme="minorHAnsi"/>
                <w:i w:val="0"/>
                <w:color w:val="auto"/>
              </w:rPr>
              <w:t xml:space="preserve"> </w:t>
            </w:r>
            <w:r w:rsidRPr="0080561E">
              <w:rPr>
                <w:rStyle w:val="Comments"/>
                <w:rFonts w:asciiTheme="minorHAnsi" w:hAnsiTheme="minorHAnsi" w:cstheme="minorHAnsi"/>
                <w:i w:val="0"/>
                <w:color w:val="C00000"/>
              </w:rPr>
              <w:t>font in</w:t>
            </w:r>
            <w:r w:rsidRPr="0080561E">
              <w:rPr>
                <w:rStyle w:val="Comments"/>
                <w:i w:val="0"/>
                <w:color w:val="C00000"/>
              </w:rPr>
              <w:t xml:space="preserve"> </w:t>
            </w:r>
            <w:r w:rsidR="0055020B" w:rsidRPr="0080561E">
              <w:rPr>
                <w:rStyle w:val="Comments"/>
                <w:i w:val="0"/>
                <w:color w:val="auto"/>
              </w:rPr>
              <w:t>{braces}</w:t>
            </w:r>
          </w:p>
        </w:tc>
        <w:tc>
          <w:tcPr>
            <w:tcW w:w="2115" w:type="pct"/>
          </w:tcPr>
          <w:p w14:paraId="4B465984" w14:textId="77777777" w:rsidR="00EA5399"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Text that should appear in all protocols if applicable to trial</w:t>
            </w:r>
          </w:p>
          <w:p w14:paraId="45A23436" w14:textId="38123705" w:rsidR="0055020B" w:rsidRPr="0080561E"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 some cases, a choice between options</w:t>
            </w:r>
          </w:p>
        </w:tc>
      </w:tr>
      <w:tr w:rsidR="0055020B" w:rsidRPr="0080561E" w14:paraId="5F1B9114" w14:textId="77777777" w:rsidTr="00575FE8">
        <w:trPr>
          <w:cantSplit/>
          <w:tblHeader/>
        </w:trPr>
        <w:tc>
          <w:tcPr>
            <w:tcW w:w="1104" w:type="pct"/>
          </w:tcPr>
          <w:p w14:paraId="47BD09FA" w14:textId="4B09519B" w:rsidR="0055020B" w:rsidRPr="0080561E"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Optional text</w:t>
            </w:r>
          </w:p>
        </w:tc>
        <w:tc>
          <w:tcPr>
            <w:tcW w:w="1781" w:type="pct"/>
          </w:tcPr>
          <w:p w14:paraId="3A348A45" w14:textId="4B52132B" w:rsidR="0055020B" w:rsidRPr="0080561E" w:rsidRDefault="0055020B" w:rsidP="00961A04">
            <w:pPr>
              <w:pStyle w:val="SuggestedText"/>
              <w:rPr>
                <w:rStyle w:val="Comments"/>
                <w:rFonts w:asciiTheme="minorHAnsi" w:hAnsiTheme="minorHAnsi" w:cstheme="minorHAnsi"/>
                <w:i w:val="0"/>
                <w:color w:val="C00000"/>
              </w:rPr>
            </w:pPr>
            <w:r w:rsidRPr="0080561E">
              <w:rPr>
                <w:rStyle w:val="Comments"/>
                <w:rFonts w:ascii="Arial" w:hAnsi="Arial" w:cs="Arial"/>
                <w:i w:val="0"/>
                <w:color w:val="3333FF"/>
              </w:rPr>
              <w:t>Blue Arial</w:t>
            </w:r>
            <w:r w:rsidRPr="0080561E">
              <w:rPr>
                <w:rStyle w:val="Comments"/>
                <w:rFonts w:asciiTheme="minorHAnsi" w:hAnsiTheme="minorHAnsi" w:cstheme="minorHAnsi"/>
                <w:i w:val="0"/>
                <w:color w:val="C00000"/>
              </w:rPr>
              <w:t xml:space="preserve"> font</w:t>
            </w:r>
          </w:p>
          <w:p w14:paraId="0CA959BA" w14:textId="0F1EE641" w:rsidR="001B70A7" w:rsidRPr="00AA107D" w:rsidRDefault="00C04A07" w:rsidP="00961A04">
            <w:pPr>
              <w:spacing w:before="120" w:after="120"/>
              <w:rPr>
                <w:rStyle w:val="Comments"/>
                <w:rFonts w:asciiTheme="minorHAnsi" w:hAnsiTheme="minorHAnsi" w:cstheme="minorHAnsi"/>
                <w:i w:val="0"/>
                <w:color w:val="C00000"/>
              </w:rPr>
            </w:pPr>
            <w:r w:rsidRPr="00AA107D">
              <w:rPr>
                <w:rStyle w:val="Comments"/>
                <w:rFonts w:asciiTheme="minorHAnsi" w:hAnsiTheme="minorHAnsi" w:cstheme="minorHAnsi"/>
                <w:i w:val="0"/>
                <w:color w:val="C00000"/>
              </w:rPr>
              <w:t>R</w:t>
            </w:r>
            <w:r w:rsidR="004911C8" w:rsidRPr="00AA107D">
              <w:rPr>
                <w:rStyle w:val="Comments"/>
                <w:rFonts w:asciiTheme="minorHAnsi" w:hAnsiTheme="minorHAnsi" w:cstheme="minorHAnsi"/>
                <w:i w:val="0"/>
                <w:color w:val="C00000"/>
              </w:rPr>
              <w:t>estyle to black text consistent with sponsors preferred typeface for final document</w:t>
            </w:r>
          </w:p>
        </w:tc>
        <w:tc>
          <w:tcPr>
            <w:tcW w:w="2115" w:type="pct"/>
          </w:tcPr>
          <w:p w14:paraId="57E3F42F" w14:textId="1834D762" w:rsidR="0055020B" w:rsidRPr="0080561E"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Text (including optional headings) that may be modified, deleted, or replaced according to the specific aspects of the t</w:t>
            </w:r>
            <w:r w:rsidRPr="0080561E">
              <w:rPr>
                <w:rStyle w:val="Comments"/>
                <w:rFonts w:cstheme="minorHAnsi"/>
                <w:i w:val="0"/>
                <w:color w:val="C00000"/>
              </w:rPr>
              <w:t>rial</w:t>
            </w:r>
            <w:r w:rsidRPr="0080561E">
              <w:rPr>
                <w:rStyle w:val="Comments"/>
                <w:rFonts w:asciiTheme="minorHAnsi" w:hAnsiTheme="minorHAnsi" w:cstheme="minorHAnsi"/>
                <w:i w:val="0"/>
                <w:color w:val="C00000"/>
              </w:rPr>
              <w:t xml:space="preserve"> </w:t>
            </w:r>
          </w:p>
        </w:tc>
      </w:tr>
      <w:tr w:rsidR="0055020B" w:rsidRPr="0080561E" w14:paraId="31526390" w14:textId="77777777" w:rsidTr="00575FE8">
        <w:trPr>
          <w:cantSplit/>
          <w:tblHeader/>
        </w:trPr>
        <w:tc>
          <w:tcPr>
            <w:tcW w:w="1104" w:type="pct"/>
          </w:tcPr>
          <w:p w14:paraId="37D6A5B2" w14:textId="4D5D73CE" w:rsidR="0055020B" w:rsidRPr="0080561E"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Controlled terminology</w:t>
            </w:r>
          </w:p>
        </w:tc>
        <w:tc>
          <w:tcPr>
            <w:tcW w:w="1781" w:type="pct"/>
          </w:tcPr>
          <w:p w14:paraId="409F65BF" w14:textId="72BDB8FA" w:rsidR="0055020B" w:rsidRPr="0080561E"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highlight w:val="lightGray"/>
              </w:rPr>
              <w:t>[Square brackets]</w:t>
            </w:r>
            <w:r w:rsidRPr="0080561E">
              <w:rPr>
                <w:rStyle w:val="Comments"/>
                <w:rFonts w:asciiTheme="minorHAnsi" w:hAnsiTheme="minorHAnsi" w:cstheme="minorHAnsi"/>
                <w:i w:val="0"/>
                <w:color w:val="C00000"/>
              </w:rPr>
              <w:t xml:space="preserve"> in the prevailing typeface with grey shading</w:t>
            </w:r>
          </w:p>
          <w:p w14:paraId="3E0F2030" w14:textId="736E3279" w:rsidR="0055020B" w:rsidRPr="0080561E"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Populate field from available choices, or with free text if indicated; remove brackets and restyle text to match other text in the final document</w:t>
            </w:r>
          </w:p>
        </w:tc>
        <w:tc>
          <w:tcPr>
            <w:tcW w:w="2115" w:type="pct"/>
          </w:tcPr>
          <w:p w14:paraId="2C541911" w14:textId="4D9DD14D" w:rsidR="00344629" w:rsidRPr="0080561E" w:rsidRDefault="0055020B" w:rsidP="00961A04">
            <w:pPr>
              <w:spacing w:before="120" w:after="120"/>
              <w:rPr>
                <w:rStyle w:val="Comments"/>
                <w:rFonts w:cstheme="minorHAnsi"/>
                <w:i w:val="0"/>
                <w:color w:val="C00000"/>
              </w:rPr>
            </w:pPr>
            <w:r w:rsidRPr="0080561E">
              <w:rPr>
                <w:rStyle w:val="Comments"/>
                <w:rFonts w:asciiTheme="minorHAnsi" w:hAnsiTheme="minorHAnsi" w:cstheme="minorHAnsi"/>
                <w:i w:val="0"/>
                <w:color w:val="C00000"/>
              </w:rPr>
              <w:t xml:space="preserve">Brackets with </w:t>
            </w:r>
            <w:r w:rsidRPr="00B608F0">
              <w:rPr>
                <w:rStyle w:val="Comments"/>
                <w:rFonts w:asciiTheme="minorHAnsi" w:hAnsiTheme="minorHAnsi" w:cstheme="minorHAnsi"/>
                <w:i w:val="0"/>
                <w:color w:val="C00000"/>
              </w:rPr>
              <w:t xml:space="preserve">grey shading are used to indicate variable text modelled as a field </w:t>
            </w:r>
            <w:r w:rsidR="006A59BA" w:rsidRPr="00B608F0">
              <w:rPr>
                <w:rStyle w:val="Comments"/>
                <w:rFonts w:asciiTheme="minorHAnsi" w:hAnsiTheme="minorHAnsi" w:cstheme="minorHAnsi"/>
                <w:i w:val="0"/>
                <w:color w:val="C00000"/>
              </w:rPr>
              <w:t>with pre-defined valid values (i</w:t>
            </w:r>
            <w:r w:rsidR="00603E61">
              <w:rPr>
                <w:rStyle w:val="Comments"/>
                <w:rFonts w:asciiTheme="minorHAnsi" w:hAnsiTheme="minorHAnsi" w:cstheme="minorHAnsi"/>
                <w:i w:val="0"/>
                <w:color w:val="C00000"/>
              </w:rPr>
              <w:t>.</w:t>
            </w:r>
            <w:r w:rsidR="006A59BA" w:rsidRPr="00B608F0">
              <w:rPr>
                <w:rStyle w:val="Comments"/>
                <w:rFonts w:asciiTheme="minorHAnsi" w:hAnsiTheme="minorHAnsi" w:cstheme="minorHAnsi"/>
                <w:i w:val="0"/>
                <w:color w:val="C00000"/>
              </w:rPr>
              <w:t xml:space="preserve">e., a pick list) </w:t>
            </w:r>
            <w:r w:rsidRPr="00B608F0">
              <w:rPr>
                <w:rStyle w:val="Comments"/>
                <w:rFonts w:asciiTheme="minorHAnsi" w:hAnsiTheme="minorHAnsi" w:cstheme="minorHAnsi"/>
                <w:i w:val="0"/>
                <w:color w:val="C00000"/>
              </w:rPr>
              <w:t>in the electronic manifestation of the protocol</w:t>
            </w:r>
            <w:r w:rsidRPr="0080561E">
              <w:rPr>
                <w:rStyle w:val="Comments"/>
                <w:rFonts w:cstheme="minorHAnsi"/>
                <w:i w:val="0"/>
                <w:color w:val="C00000"/>
              </w:rPr>
              <w:t xml:space="preserve">  </w:t>
            </w:r>
          </w:p>
        </w:tc>
      </w:tr>
      <w:tr w:rsidR="0055020B" w:rsidRPr="0080561E" w14:paraId="4FE25D1F" w14:textId="77777777" w:rsidTr="00575FE8">
        <w:trPr>
          <w:cantSplit/>
          <w:tblHeader/>
        </w:trPr>
        <w:tc>
          <w:tcPr>
            <w:tcW w:w="1104" w:type="pct"/>
          </w:tcPr>
          <w:p w14:paraId="16182DBE" w14:textId="05F5509A" w:rsidR="0055020B" w:rsidRPr="0080561E"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Text insertion point</w:t>
            </w:r>
          </w:p>
        </w:tc>
        <w:tc>
          <w:tcPr>
            <w:tcW w:w="1781" w:type="pct"/>
          </w:tcPr>
          <w:p w14:paraId="2A5F3182" w14:textId="77777777" w:rsidR="0045088A"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&lt;</w:t>
            </w:r>
            <w:r w:rsidRPr="0080561E">
              <w:rPr>
                <w:rStyle w:val="Comments"/>
                <w:rFonts w:asciiTheme="minorHAnsi" w:hAnsiTheme="minorHAnsi" w:cstheme="minorHAnsi"/>
                <w:i w:val="0"/>
                <w:color w:val="C00000"/>
                <w:highlight w:val="lightGray"/>
              </w:rPr>
              <w:t>Chevrons</w:t>
            </w:r>
            <w:r w:rsidRPr="0080561E">
              <w:rPr>
                <w:rStyle w:val="Comments"/>
                <w:rFonts w:asciiTheme="minorHAnsi" w:hAnsiTheme="minorHAnsi" w:cstheme="minorHAnsi"/>
                <w:i w:val="0"/>
                <w:color w:val="C00000"/>
              </w:rPr>
              <w:t>&gt; in the prevailing typeface with grey shading</w:t>
            </w:r>
            <w:r w:rsidR="0045088A">
              <w:rPr>
                <w:rStyle w:val="Comments"/>
                <w:rFonts w:asciiTheme="minorHAnsi" w:hAnsiTheme="minorHAnsi" w:cstheme="minorHAnsi"/>
                <w:i w:val="0"/>
                <w:color w:val="C00000"/>
              </w:rPr>
              <w:t>.</w:t>
            </w:r>
          </w:p>
          <w:p w14:paraId="389FA066" w14:textId="0F96E1C0" w:rsidR="0090019A" w:rsidRPr="00784A0D" w:rsidRDefault="008A1037" w:rsidP="00961A04">
            <w:pPr>
              <w:spacing w:before="120" w:after="120"/>
              <w:rPr>
                <w:rStyle w:val="Comments"/>
                <w:rFonts w:asciiTheme="minorHAnsi" w:hAnsiTheme="minorHAnsi" w:cstheme="minorHAnsi"/>
                <w:i w:val="0"/>
                <w:iCs/>
                <w:color w:val="C00000"/>
                <w:highlight w:val="lightGray"/>
              </w:rPr>
            </w:pPr>
            <w:r w:rsidRPr="00784A0D">
              <w:rPr>
                <w:rStyle w:val="Comments"/>
                <w:rFonts w:asciiTheme="minorHAnsi" w:hAnsiTheme="minorHAnsi" w:cstheme="minorHAnsi"/>
                <w:i w:val="0"/>
                <w:iCs/>
                <w:color w:val="C00000"/>
              </w:rPr>
              <w:t>When complet</w:t>
            </w:r>
            <w:r w:rsidR="0045088A">
              <w:rPr>
                <w:rStyle w:val="Comments"/>
                <w:rFonts w:asciiTheme="minorHAnsi" w:hAnsiTheme="minorHAnsi" w:cstheme="minorHAnsi"/>
                <w:i w:val="0"/>
                <w:iCs/>
                <w:color w:val="C00000"/>
              </w:rPr>
              <w:t>e,</w:t>
            </w:r>
            <w:r w:rsidRPr="00784A0D">
              <w:rPr>
                <w:rStyle w:val="Comments"/>
                <w:rFonts w:asciiTheme="minorHAnsi" w:hAnsiTheme="minorHAnsi" w:cstheme="minorHAnsi"/>
                <w:i w:val="0"/>
                <w:iCs/>
                <w:color w:val="C00000"/>
              </w:rPr>
              <w:t xml:space="preserve"> remove chevrons and restyle text to match other text in the final document</w:t>
            </w:r>
          </w:p>
        </w:tc>
        <w:tc>
          <w:tcPr>
            <w:tcW w:w="2115" w:type="pct"/>
          </w:tcPr>
          <w:p w14:paraId="2368E157" w14:textId="77777777" w:rsidR="00FD3D39"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Chevrons are used to indicate where to insert text</w:t>
            </w:r>
          </w:p>
          <w:p w14:paraId="5ED942BE" w14:textId="60331992" w:rsidR="0055020B" w:rsidRPr="0080561E"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Any text within chevrons is intended to be replaced by applicable conten</w:t>
            </w:r>
            <w:r w:rsidR="000C177C">
              <w:rPr>
                <w:rStyle w:val="Comments"/>
                <w:rFonts w:asciiTheme="minorHAnsi" w:hAnsiTheme="minorHAnsi" w:cstheme="minorHAnsi"/>
                <w:i w:val="0"/>
                <w:color w:val="C00000"/>
              </w:rPr>
              <w:t>t</w:t>
            </w:r>
          </w:p>
        </w:tc>
      </w:tr>
      <w:tr w:rsidR="00912018" w:rsidRPr="0080561E" w14:paraId="4291056D" w14:textId="77777777" w:rsidTr="00575FE8">
        <w:trPr>
          <w:cantSplit/>
          <w:tblHeader/>
        </w:trPr>
        <w:tc>
          <w:tcPr>
            <w:tcW w:w="1104" w:type="pct"/>
          </w:tcPr>
          <w:p w14:paraId="7461D48E" w14:textId="2A791DC3" w:rsidR="00912018" w:rsidRPr="0080561E" w:rsidRDefault="00912018" w:rsidP="00961A04">
            <w:pPr>
              <w:spacing w:before="120" w:after="120"/>
              <w:rPr>
                <w:rStyle w:val="Comments"/>
                <w:rFonts w:asciiTheme="minorHAnsi" w:hAnsiTheme="minorHAnsi" w:cstheme="minorHAnsi"/>
                <w:i w:val="0"/>
                <w:color w:val="C00000"/>
              </w:rPr>
            </w:pPr>
            <w:r>
              <w:rPr>
                <w:rStyle w:val="Comments"/>
                <w:rFonts w:asciiTheme="minorHAnsi" w:hAnsiTheme="minorHAnsi" w:cstheme="minorHAnsi"/>
                <w:i w:val="0"/>
                <w:color w:val="C00000"/>
              </w:rPr>
              <w:t>Instructional Text</w:t>
            </w:r>
          </w:p>
        </w:tc>
        <w:tc>
          <w:tcPr>
            <w:tcW w:w="1781" w:type="pct"/>
          </w:tcPr>
          <w:p w14:paraId="682449C3" w14:textId="542B998D" w:rsidR="00912018" w:rsidRPr="0080561E" w:rsidRDefault="00912018" w:rsidP="00961A04">
            <w:pPr>
              <w:spacing w:before="120" w:after="120"/>
              <w:rPr>
                <w:rStyle w:val="Comments"/>
                <w:rFonts w:asciiTheme="minorHAnsi" w:hAnsiTheme="minorHAnsi" w:cstheme="minorHAnsi"/>
                <w:i w:val="0"/>
                <w:color w:val="C00000"/>
              </w:rPr>
            </w:pPr>
            <w:r>
              <w:rPr>
                <w:rStyle w:val="Comments"/>
                <w:rFonts w:asciiTheme="minorHAnsi" w:hAnsiTheme="minorHAnsi" w:cstheme="minorHAnsi"/>
                <w:i w:val="0"/>
                <w:color w:val="C00000"/>
              </w:rPr>
              <w:t>Red Calibri font</w:t>
            </w:r>
          </w:p>
        </w:tc>
        <w:tc>
          <w:tcPr>
            <w:tcW w:w="2115" w:type="pct"/>
          </w:tcPr>
          <w:p w14:paraId="532EB98C" w14:textId="28CD35B7" w:rsidR="00912018" w:rsidRPr="0080561E" w:rsidRDefault="00ED07BC" w:rsidP="00961A04">
            <w:pPr>
              <w:spacing w:before="120" w:after="120"/>
              <w:rPr>
                <w:rStyle w:val="Comments"/>
                <w:rFonts w:asciiTheme="minorHAnsi" w:hAnsiTheme="minorHAnsi" w:cstheme="minorHAnsi"/>
                <w:i w:val="0"/>
                <w:color w:val="C00000"/>
              </w:rPr>
            </w:pPr>
            <w:r>
              <w:rPr>
                <w:rStyle w:val="Comments"/>
                <w:rFonts w:asciiTheme="minorHAnsi" w:hAnsiTheme="minorHAnsi" w:cstheme="minorHAnsi"/>
                <w:i w:val="0"/>
                <w:color w:val="C00000"/>
              </w:rPr>
              <w:t xml:space="preserve">Instructional text that is to be removed </w:t>
            </w:r>
            <w:r w:rsidR="000E16FB">
              <w:rPr>
                <w:rStyle w:val="Comments"/>
                <w:rFonts w:asciiTheme="minorHAnsi" w:hAnsiTheme="minorHAnsi" w:cstheme="minorHAnsi"/>
                <w:i w:val="0"/>
                <w:color w:val="C00000"/>
              </w:rPr>
              <w:t xml:space="preserve">prior to finalization of the protocol </w:t>
            </w:r>
          </w:p>
        </w:tc>
      </w:tr>
    </w:tbl>
    <w:p w14:paraId="7C4D9F3C" w14:textId="6DB482D8" w:rsidR="00F81E18" w:rsidRPr="0080561E" w:rsidRDefault="00F81E18" w:rsidP="00936E51">
      <w:pPr>
        <w:spacing w:before="120" w:after="120"/>
        <w:rPr>
          <w:rStyle w:val="Comments"/>
          <w:rFonts w:asciiTheme="minorHAnsi" w:hAnsiTheme="minorHAnsi"/>
          <w:b/>
          <w:i w:val="0"/>
          <w:color w:val="C00000"/>
        </w:rPr>
      </w:pPr>
      <w:r w:rsidRPr="0080561E">
        <w:rPr>
          <w:rStyle w:val="Comments"/>
          <w:rFonts w:asciiTheme="minorHAnsi" w:hAnsiTheme="minorHAnsi"/>
          <w:b/>
          <w:i w:val="0"/>
          <w:color w:val="C00000"/>
        </w:rPr>
        <w:t>Heading Structure and Flexibility</w:t>
      </w:r>
    </w:p>
    <w:p w14:paraId="48E2B336" w14:textId="18A36EC1" w:rsidR="00F81E18" w:rsidRPr="0080561E" w:rsidRDefault="00F81E18" w:rsidP="008554DF">
      <w:pPr>
        <w:pStyle w:val="InstructionalTExt"/>
        <w:rPr>
          <w:rStyle w:val="Comments"/>
          <w:rFonts w:cstheme="minorHAnsi"/>
          <w:i w:val="0"/>
          <w:color w:val="C00000"/>
        </w:rPr>
      </w:pPr>
      <w:r w:rsidRPr="0080561E">
        <w:rPr>
          <w:rStyle w:val="Comments"/>
          <w:rFonts w:cstheme="minorHAnsi"/>
          <w:i w:val="0"/>
          <w:color w:val="C00000"/>
        </w:rPr>
        <w:t xml:space="preserve">This template uses the typefaces and numbering conventions described in the table below to distinguish between heading levels. </w:t>
      </w:r>
      <w:r w:rsidR="00EF2EE3" w:rsidRPr="0080561E">
        <w:rPr>
          <w:rStyle w:val="Comments"/>
          <w:rFonts w:cstheme="minorHAnsi"/>
          <w:i w:val="0"/>
          <w:color w:val="C00000"/>
        </w:rPr>
        <w:t>To</w:t>
      </w:r>
      <w:r w:rsidRPr="0080561E">
        <w:rPr>
          <w:rStyle w:val="Comments"/>
          <w:rFonts w:cstheme="minorHAnsi"/>
          <w:i w:val="0"/>
          <w:color w:val="C00000"/>
        </w:rPr>
        <w:t xml:space="preserve"> ensure consistency and predictability for all readers, the </w:t>
      </w:r>
      <w:r w:rsidR="009574F4" w:rsidRPr="0080561E">
        <w:rPr>
          <w:rStyle w:val="Comments"/>
          <w:rFonts w:cstheme="minorHAnsi"/>
          <w:i w:val="0"/>
          <w:color w:val="C00000"/>
        </w:rPr>
        <w:t xml:space="preserve">heading </w:t>
      </w:r>
      <w:r w:rsidRPr="0080561E">
        <w:rPr>
          <w:rStyle w:val="Comments"/>
          <w:rFonts w:cstheme="minorHAnsi"/>
          <w:i w:val="0"/>
          <w:color w:val="C00000"/>
        </w:rPr>
        <w:t xml:space="preserve">numbering </w:t>
      </w:r>
      <w:r w:rsidRPr="0080561E">
        <w:rPr>
          <w:rStyle w:val="Comments"/>
          <w:i w:val="0"/>
          <w:color w:val="C00000"/>
          <w:lang w:eastAsia="en-US"/>
        </w:rPr>
        <w:t>conventions</w:t>
      </w:r>
      <w:r w:rsidRPr="0080561E">
        <w:rPr>
          <w:rStyle w:val="Comments"/>
          <w:rFonts w:cstheme="minorHAnsi"/>
          <w:i w:val="0"/>
          <w:color w:val="C00000"/>
        </w:rPr>
        <w:t xml:space="preserve"> should be strictly observed. However, </w:t>
      </w:r>
      <w:r w:rsidRPr="0080561E">
        <w:rPr>
          <w:rStyle w:val="Comments"/>
          <w:rFonts w:cstheme="minorHAnsi"/>
          <w:b/>
          <w:bCs/>
          <w:i w:val="0"/>
          <w:color w:val="C00000"/>
        </w:rPr>
        <w:t xml:space="preserve">fonts, font sizes, and </w:t>
      </w:r>
      <w:proofErr w:type="spellStart"/>
      <w:r w:rsidRPr="0080561E">
        <w:rPr>
          <w:rStyle w:val="Comments"/>
          <w:rFonts w:cstheme="minorHAnsi"/>
          <w:b/>
          <w:bCs/>
          <w:i w:val="0"/>
          <w:color w:val="C00000"/>
        </w:rPr>
        <w:t>colo</w:t>
      </w:r>
      <w:r w:rsidR="00683C74" w:rsidRPr="0080561E">
        <w:rPr>
          <w:rStyle w:val="Comments"/>
          <w:rFonts w:cstheme="minorHAnsi"/>
          <w:b/>
          <w:bCs/>
          <w:i w:val="0"/>
          <w:color w:val="C00000"/>
        </w:rPr>
        <w:t>ur</w:t>
      </w:r>
      <w:proofErr w:type="spellEnd"/>
      <w:r w:rsidRPr="0080561E">
        <w:rPr>
          <w:rStyle w:val="Comments"/>
          <w:rFonts w:cstheme="minorHAnsi"/>
          <w:b/>
          <w:bCs/>
          <w:i w:val="0"/>
          <w:color w:val="C00000"/>
        </w:rPr>
        <w:t xml:space="preserve"> are not intended to be fixed requirements</w:t>
      </w:r>
      <w:r w:rsidRPr="0080561E">
        <w:rPr>
          <w:rStyle w:val="Comments"/>
          <w:rFonts w:cstheme="minorHAnsi"/>
          <w:i w:val="0"/>
          <w:color w:val="C00000"/>
        </w:rPr>
        <w:t>, and can be adapted as specific situations may dictate</w:t>
      </w:r>
      <w:r w:rsidR="00235582" w:rsidRPr="0080561E">
        <w:rPr>
          <w:rStyle w:val="Comments"/>
          <w:rFonts w:cstheme="minorHAnsi"/>
          <w:i w:val="0"/>
          <w:color w:val="C00000"/>
        </w:rPr>
        <w:t xml:space="preserve">, or per </w:t>
      </w:r>
      <w:r w:rsidR="000D7046" w:rsidRPr="0080561E">
        <w:rPr>
          <w:rStyle w:val="Comments"/>
          <w:rFonts w:cstheme="minorHAnsi"/>
          <w:i w:val="0"/>
          <w:color w:val="C00000"/>
        </w:rPr>
        <w:t xml:space="preserve">country or regional </w:t>
      </w:r>
      <w:r w:rsidR="00235582" w:rsidRPr="0080561E">
        <w:rPr>
          <w:rStyle w:val="Comments"/>
          <w:rFonts w:cstheme="minorHAnsi"/>
          <w:i w:val="0"/>
          <w:color w:val="C00000"/>
        </w:rPr>
        <w:t>requirements</w:t>
      </w:r>
      <w:r w:rsidRPr="0080561E">
        <w:rPr>
          <w:rStyle w:val="Comments"/>
          <w:rFonts w:cstheme="minorHAnsi"/>
          <w:i w:val="0"/>
          <w:color w:val="C00000"/>
        </w:rPr>
        <w:t>.</w:t>
      </w:r>
    </w:p>
    <w:tbl>
      <w:tblPr>
        <w:tblStyle w:val="TableGrid"/>
        <w:tblW w:w="5000" w:type="pct"/>
        <w:tblInd w:w="0" w:type="dxa"/>
        <w:tblLook w:val="04A0" w:firstRow="1" w:lastRow="0" w:firstColumn="1" w:lastColumn="0" w:noHBand="0" w:noVBand="1"/>
      </w:tblPr>
      <w:tblGrid>
        <w:gridCol w:w="1310"/>
        <w:gridCol w:w="1261"/>
        <w:gridCol w:w="1305"/>
        <w:gridCol w:w="2737"/>
        <w:gridCol w:w="2737"/>
      </w:tblGrid>
      <w:tr w:rsidR="00F81E18" w:rsidRPr="0080561E" w14:paraId="1D4407BC" w14:textId="77777777" w:rsidTr="000047E6">
        <w:trPr>
          <w:tblHeader/>
        </w:trPr>
        <w:tc>
          <w:tcPr>
            <w:tcW w:w="682" w:type="pct"/>
          </w:tcPr>
          <w:p w14:paraId="3C02068B" w14:textId="77777777" w:rsidR="00F81E18" w:rsidRPr="0080561E" w:rsidRDefault="00F81E18" w:rsidP="00961A04">
            <w:pPr>
              <w:spacing w:before="120" w:after="12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lastRenderedPageBreak/>
              <w:t>Example Heading</w:t>
            </w:r>
          </w:p>
        </w:tc>
        <w:tc>
          <w:tcPr>
            <w:tcW w:w="682" w:type="pct"/>
          </w:tcPr>
          <w:p w14:paraId="34C1D9DD" w14:textId="77777777" w:rsidR="00F81E18" w:rsidRPr="0080561E" w:rsidRDefault="00F81E18" w:rsidP="00961A04">
            <w:pPr>
              <w:spacing w:before="120" w:after="12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t>Heading Level</w:t>
            </w:r>
          </w:p>
        </w:tc>
        <w:tc>
          <w:tcPr>
            <w:tcW w:w="694" w:type="pct"/>
          </w:tcPr>
          <w:p w14:paraId="0BCFC52F" w14:textId="281D6DB5" w:rsidR="00F81E18" w:rsidRPr="0080561E" w:rsidRDefault="00F81E18" w:rsidP="00961A04">
            <w:pPr>
              <w:spacing w:before="120" w:after="120"/>
              <w:rPr>
                <w:rStyle w:val="Comments"/>
                <w:rFonts w:asciiTheme="minorHAnsi" w:hAnsiTheme="minorHAnsi" w:cstheme="minorHAnsi"/>
                <w:b/>
                <w:i w:val="0"/>
                <w:color w:val="C00000"/>
              </w:rPr>
            </w:pPr>
            <w:r w:rsidRPr="0080561E">
              <w:rPr>
                <w:rStyle w:val="Comments"/>
                <w:rFonts w:asciiTheme="minorHAnsi" w:hAnsiTheme="minorHAnsi" w:cstheme="minorHAnsi"/>
                <w:b/>
                <w:bCs/>
                <w:i w:val="0"/>
                <w:iCs/>
                <w:color w:val="C00000"/>
              </w:rPr>
              <w:t>Typeface</w:t>
            </w:r>
            <w:r w:rsidR="00406E15" w:rsidRPr="0080561E">
              <w:rPr>
                <w:rStyle w:val="Comments"/>
                <w:rFonts w:asciiTheme="minorHAnsi" w:hAnsiTheme="minorHAnsi" w:cstheme="minorHAnsi"/>
                <w:b/>
                <w:bCs/>
                <w:i w:val="0"/>
                <w:iCs/>
                <w:color w:val="C00000"/>
              </w:rPr>
              <w:t xml:space="preserve"> in this </w:t>
            </w:r>
            <w:r w:rsidR="0060437F" w:rsidRPr="0080561E">
              <w:rPr>
                <w:rStyle w:val="Comments"/>
                <w:rFonts w:asciiTheme="minorHAnsi" w:hAnsiTheme="minorHAnsi" w:cstheme="minorHAnsi"/>
                <w:b/>
                <w:bCs/>
                <w:i w:val="0"/>
                <w:iCs/>
                <w:color w:val="C00000"/>
              </w:rPr>
              <w:t>Template</w:t>
            </w:r>
          </w:p>
        </w:tc>
        <w:tc>
          <w:tcPr>
            <w:tcW w:w="1471" w:type="pct"/>
          </w:tcPr>
          <w:p w14:paraId="3CCC6402" w14:textId="77777777" w:rsidR="00F81E18" w:rsidRPr="0080561E" w:rsidRDefault="00F81E18" w:rsidP="00961A04">
            <w:pPr>
              <w:spacing w:before="120" w:after="12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t>Modification or Deletion</w:t>
            </w:r>
          </w:p>
        </w:tc>
        <w:tc>
          <w:tcPr>
            <w:tcW w:w="1471" w:type="pct"/>
          </w:tcPr>
          <w:p w14:paraId="08256298" w14:textId="77777777" w:rsidR="00F81E18" w:rsidRPr="0080561E" w:rsidRDefault="00F81E18" w:rsidP="00961A04">
            <w:pPr>
              <w:spacing w:before="120" w:after="12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t>Addition</w:t>
            </w:r>
          </w:p>
        </w:tc>
      </w:tr>
      <w:tr w:rsidR="00F81E18" w:rsidRPr="0080561E" w14:paraId="679D4283" w14:textId="77777777" w:rsidTr="00575FE8">
        <w:trPr>
          <w:cantSplit/>
        </w:trPr>
        <w:tc>
          <w:tcPr>
            <w:tcW w:w="682" w:type="pct"/>
            <w:vAlign w:val="center"/>
          </w:tcPr>
          <w:p w14:paraId="55E978B5" w14:textId="07F15781" w:rsidR="00F81E18" w:rsidRPr="0080561E" w:rsidRDefault="00F81E18" w:rsidP="00961A04">
            <w:pPr>
              <w:spacing w:before="120" w:after="120"/>
              <w:rPr>
                <w:rStyle w:val="Comments"/>
                <w:rFonts w:cs="Times New Roman"/>
                <w:b/>
                <w:bCs/>
                <w:i w:val="0"/>
                <w:color w:val="auto"/>
                <w:sz w:val="28"/>
                <w:szCs w:val="28"/>
              </w:rPr>
            </w:pPr>
            <w:r w:rsidRPr="0080561E">
              <w:rPr>
                <w:rStyle w:val="Comments"/>
                <w:rFonts w:cs="Times New Roman"/>
                <w:b/>
                <w:bCs/>
                <w:i w:val="0"/>
                <w:color w:val="auto"/>
                <w:sz w:val="28"/>
                <w:szCs w:val="28"/>
              </w:rPr>
              <w:t>1</w:t>
            </w:r>
          </w:p>
        </w:tc>
        <w:tc>
          <w:tcPr>
            <w:tcW w:w="682" w:type="pct"/>
            <w:vAlign w:val="center"/>
          </w:tcPr>
          <w:p w14:paraId="78C8A78B" w14:textId="5C080FEE" w:rsidR="00F81E18" w:rsidRPr="004C04B3" w:rsidRDefault="006C698A" w:rsidP="00961A04">
            <w:pPr>
              <w:spacing w:before="120" w:after="120"/>
              <w:rPr>
                <w:rStyle w:val="Comments"/>
                <w:rFonts w:asciiTheme="minorHAnsi" w:hAnsiTheme="minorHAnsi" w:cstheme="minorHAnsi"/>
                <w:i w:val="0"/>
                <w:sz w:val="28"/>
                <w:szCs w:val="28"/>
              </w:rPr>
            </w:pPr>
            <w:r w:rsidRPr="004C04B3">
              <w:rPr>
                <w:rStyle w:val="Comments"/>
                <w:rFonts w:asciiTheme="minorHAnsi" w:hAnsiTheme="minorHAnsi" w:cstheme="minorHAnsi"/>
                <w:i w:val="0"/>
                <w:color w:val="C00000"/>
              </w:rPr>
              <w:t>LEVEL 1</w:t>
            </w:r>
            <w:r w:rsidR="00F81E18" w:rsidRPr="004C04B3">
              <w:rPr>
                <w:rStyle w:val="Comments"/>
                <w:rFonts w:asciiTheme="minorHAnsi" w:hAnsiTheme="minorHAnsi" w:cstheme="minorHAnsi"/>
                <w:i w:val="0"/>
                <w:color w:val="C00000"/>
              </w:rPr>
              <w:t xml:space="preserve"> (L1)</w:t>
            </w:r>
          </w:p>
        </w:tc>
        <w:tc>
          <w:tcPr>
            <w:tcW w:w="694" w:type="pct"/>
            <w:vAlign w:val="center"/>
          </w:tcPr>
          <w:p w14:paraId="62B99255" w14:textId="0DC31FC3" w:rsidR="00F81E18" w:rsidRPr="0080561E" w:rsidRDefault="00F81E18" w:rsidP="00961A04">
            <w:pPr>
              <w:spacing w:before="120" w:after="120"/>
              <w:jc w:val="center"/>
              <w:rPr>
                <w:rStyle w:val="Comments"/>
                <w:rFonts w:cs="Times New Roman"/>
                <w:i w:val="0"/>
                <w:color w:val="auto"/>
                <w:sz w:val="28"/>
                <w:szCs w:val="28"/>
              </w:rPr>
            </w:pPr>
            <w:proofErr w:type="gramStart"/>
            <w:r w:rsidRPr="0080561E">
              <w:rPr>
                <w:rStyle w:val="Comments"/>
                <w:rFonts w:cs="Times New Roman"/>
                <w:i w:val="0"/>
                <w:color w:val="auto"/>
                <w:sz w:val="28"/>
                <w:szCs w:val="28"/>
              </w:rPr>
              <w:t>14 point</w:t>
            </w:r>
            <w:proofErr w:type="gramEnd"/>
            <w:r w:rsidRPr="0080561E">
              <w:rPr>
                <w:rStyle w:val="Comments"/>
                <w:rFonts w:cs="Times New Roman"/>
                <w:i w:val="0"/>
                <w:color w:val="auto"/>
                <w:sz w:val="28"/>
                <w:szCs w:val="28"/>
              </w:rPr>
              <w:t xml:space="preserve"> </w:t>
            </w:r>
            <w:r w:rsidRPr="00CC71B9">
              <w:rPr>
                <w:rStyle w:val="Comments"/>
                <w:rFonts w:cs="Times New Roman"/>
                <w:b/>
                <w:bCs/>
                <w:i w:val="0"/>
                <w:caps/>
                <w:color w:val="auto"/>
                <w:sz w:val="28"/>
                <w:szCs w:val="28"/>
              </w:rPr>
              <w:t>Times New Roman Bold Black</w:t>
            </w:r>
          </w:p>
          <w:p w14:paraId="44D08000" w14:textId="2FACE59B" w:rsidR="006C698A" w:rsidRPr="0080561E" w:rsidRDefault="00CC71B9" w:rsidP="00961A04">
            <w:pPr>
              <w:spacing w:before="120" w:after="120"/>
              <w:jc w:val="center"/>
              <w:rPr>
                <w:rStyle w:val="Comments"/>
                <w:rFonts w:cs="Times New Roman"/>
                <w:i w:val="0"/>
                <w:color w:val="C00000"/>
              </w:rPr>
            </w:pPr>
            <w:r>
              <w:rPr>
                <w:rStyle w:val="Comments"/>
                <w:rFonts w:cs="Times New Roman"/>
                <w:i w:val="0"/>
                <w:color w:val="auto"/>
                <w:sz w:val="28"/>
                <w:szCs w:val="28"/>
              </w:rPr>
              <w:t>(</w:t>
            </w:r>
            <w:r w:rsidR="006C698A" w:rsidRPr="0080561E">
              <w:rPr>
                <w:rStyle w:val="Comments"/>
                <w:rFonts w:cs="Times New Roman"/>
                <w:i w:val="0"/>
                <w:color w:val="auto"/>
                <w:sz w:val="28"/>
                <w:szCs w:val="28"/>
              </w:rPr>
              <w:t>ALL CAPS</w:t>
            </w:r>
            <w:r>
              <w:rPr>
                <w:rStyle w:val="Comments"/>
                <w:rFonts w:cs="Times New Roman"/>
                <w:i w:val="0"/>
                <w:color w:val="auto"/>
                <w:sz w:val="28"/>
                <w:szCs w:val="28"/>
              </w:rPr>
              <w:t>)</w:t>
            </w:r>
          </w:p>
        </w:tc>
        <w:tc>
          <w:tcPr>
            <w:tcW w:w="1471" w:type="pct"/>
            <w:vMerge w:val="restart"/>
            <w:vAlign w:val="center"/>
          </w:tcPr>
          <w:p w14:paraId="0DCB4743" w14:textId="77777777" w:rsidR="00F81E18" w:rsidRPr="0080561E" w:rsidRDefault="00F81E18" w:rsidP="00961A04">
            <w:pPr>
              <w:spacing w:before="120" w:after="120"/>
              <w:jc w:val="center"/>
              <w:rPr>
                <w:rStyle w:val="Comments"/>
                <w:rFonts w:asciiTheme="minorHAnsi" w:hAnsiTheme="minorHAnsi" w:cstheme="minorHAnsi"/>
                <w:i w:val="0"/>
                <w:color w:val="C00000"/>
              </w:rPr>
            </w:pPr>
            <w:r w:rsidRPr="0080561E">
              <w:rPr>
                <w:rStyle w:val="Comments"/>
                <w:rFonts w:asciiTheme="minorHAnsi" w:hAnsiTheme="minorHAnsi" w:cstheme="minorHAnsi"/>
                <w:b/>
                <w:bCs/>
                <w:i w:val="0"/>
                <w:color w:val="C00000"/>
              </w:rPr>
              <w:t>Do not delete or modify</w:t>
            </w:r>
            <w:r w:rsidRPr="0080561E">
              <w:rPr>
                <w:rStyle w:val="Comments"/>
                <w:rFonts w:asciiTheme="minorHAnsi" w:hAnsiTheme="minorHAnsi" w:cstheme="minorHAnsi"/>
                <w:i w:val="0"/>
                <w:color w:val="C00000"/>
              </w:rPr>
              <w:t xml:space="preserve"> L1 or L2 headings</w:t>
            </w:r>
          </w:p>
          <w:p w14:paraId="4A797EDA" w14:textId="44BFDAFC" w:rsidR="00F81E18" w:rsidRPr="0080561E" w:rsidRDefault="00F81E18" w:rsidP="00961A04">
            <w:pPr>
              <w:spacing w:before="120" w:after="12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Retain heading and indicate “Not </w:t>
            </w:r>
            <w:r w:rsidR="008B2A62">
              <w:rPr>
                <w:rStyle w:val="Comments"/>
                <w:rFonts w:asciiTheme="minorHAnsi" w:hAnsiTheme="minorHAnsi" w:cstheme="minorHAnsi"/>
                <w:i w:val="0"/>
                <w:color w:val="C00000"/>
              </w:rPr>
              <w:t>a</w:t>
            </w:r>
            <w:r w:rsidRPr="0080561E">
              <w:rPr>
                <w:rStyle w:val="Comments"/>
                <w:rFonts w:asciiTheme="minorHAnsi" w:hAnsiTheme="minorHAnsi" w:cstheme="minorHAnsi"/>
                <w:i w:val="0"/>
                <w:color w:val="C00000"/>
              </w:rPr>
              <w:t>pplicable”</w:t>
            </w:r>
          </w:p>
        </w:tc>
        <w:tc>
          <w:tcPr>
            <w:tcW w:w="1471" w:type="pct"/>
            <w:vAlign w:val="center"/>
          </w:tcPr>
          <w:p w14:paraId="32043CCD" w14:textId="77777777" w:rsidR="00F81E18" w:rsidRPr="0080561E" w:rsidRDefault="00F81E18" w:rsidP="00961A04">
            <w:pPr>
              <w:spacing w:before="120" w:after="120"/>
              <w:jc w:val="center"/>
              <w:rPr>
                <w:rStyle w:val="Comments"/>
                <w:rFonts w:asciiTheme="minorHAnsi" w:hAnsiTheme="minorHAnsi" w:cstheme="minorHAnsi"/>
                <w:i w:val="0"/>
                <w:color w:val="C00000"/>
              </w:rPr>
            </w:pPr>
            <w:r w:rsidRPr="0080561E">
              <w:rPr>
                <w:rStyle w:val="Comments"/>
                <w:rFonts w:asciiTheme="minorHAnsi" w:hAnsiTheme="minorHAnsi" w:cstheme="minorHAnsi"/>
                <w:b/>
                <w:bCs/>
                <w:i w:val="0"/>
                <w:color w:val="C00000"/>
              </w:rPr>
              <w:t>Do not add</w:t>
            </w:r>
            <w:r w:rsidRPr="0080561E">
              <w:rPr>
                <w:rStyle w:val="Comments"/>
                <w:rFonts w:asciiTheme="minorHAnsi" w:hAnsiTheme="minorHAnsi" w:cstheme="minorHAnsi"/>
                <w:i w:val="0"/>
                <w:color w:val="C00000"/>
              </w:rPr>
              <w:t xml:space="preserve"> L1 Headings</w:t>
            </w:r>
          </w:p>
        </w:tc>
      </w:tr>
      <w:tr w:rsidR="00F81E18" w:rsidRPr="0080561E" w14:paraId="759645A5" w14:textId="77777777" w:rsidTr="000047E6">
        <w:tc>
          <w:tcPr>
            <w:tcW w:w="682" w:type="pct"/>
            <w:vAlign w:val="center"/>
          </w:tcPr>
          <w:p w14:paraId="170D84B8" w14:textId="50B699BF" w:rsidR="00F81E18" w:rsidRPr="0080561E" w:rsidRDefault="00F81E18" w:rsidP="00961A04">
            <w:pPr>
              <w:spacing w:before="120" w:after="120"/>
              <w:rPr>
                <w:rStyle w:val="Comments"/>
                <w:rFonts w:cs="Times New Roman"/>
                <w:b/>
                <w:bCs/>
                <w:i w:val="0"/>
                <w:color w:val="auto"/>
                <w:sz w:val="28"/>
                <w:szCs w:val="28"/>
              </w:rPr>
            </w:pPr>
            <w:r w:rsidRPr="0080561E">
              <w:rPr>
                <w:rStyle w:val="Comments"/>
                <w:rFonts w:cs="Times New Roman"/>
                <w:b/>
                <w:bCs/>
                <w:i w:val="0"/>
                <w:color w:val="auto"/>
                <w:sz w:val="28"/>
                <w:szCs w:val="28"/>
              </w:rPr>
              <w:t>1.</w:t>
            </w:r>
            <w:sdt>
              <w:sdtPr>
                <w:rPr>
                  <w:rStyle w:val="Comments"/>
                  <w:rFonts w:cs="Times New Roman"/>
                  <w:b/>
                  <w:bCs/>
                  <w:i w:val="0"/>
                  <w:color w:val="auto"/>
                  <w:sz w:val="28"/>
                  <w:szCs w:val="28"/>
                </w:rPr>
                <w:tag w:val="goog_rdk_16"/>
                <w:id w:val="361177665"/>
              </w:sdtPr>
              <w:sdtContent/>
            </w:sdt>
            <w:r w:rsidRPr="0080561E">
              <w:rPr>
                <w:rStyle w:val="Comments"/>
                <w:rFonts w:cs="Times New Roman"/>
                <w:b/>
                <w:bCs/>
                <w:i w:val="0"/>
                <w:color w:val="auto"/>
                <w:sz w:val="28"/>
                <w:szCs w:val="28"/>
              </w:rPr>
              <w:t>1</w:t>
            </w:r>
          </w:p>
        </w:tc>
        <w:tc>
          <w:tcPr>
            <w:tcW w:w="682" w:type="pct"/>
            <w:vAlign w:val="center"/>
          </w:tcPr>
          <w:p w14:paraId="7CA9343F" w14:textId="77777777" w:rsidR="00F81E18" w:rsidRPr="0080561E" w:rsidRDefault="00F81E18" w:rsidP="00961A04">
            <w:pPr>
              <w:spacing w:before="120" w:after="120"/>
              <w:rPr>
                <w:rStyle w:val="Comments"/>
                <w:rFonts w:asciiTheme="minorHAnsi" w:hAnsiTheme="minorHAnsi" w:cstheme="minorHAnsi"/>
                <w:b/>
                <w:i w:val="0"/>
                <w:sz w:val="28"/>
                <w:szCs w:val="28"/>
              </w:rPr>
            </w:pPr>
            <w:r w:rsidRPr="0080561E">
              <w:rPr>
                <w:rStyle w:val="Comments"/>
                <w:rFonts w:asciiTheme="minorHAnsi" w:hAnsiTheme="minorHAnsi" w:cstheme="minorHAnsi"/>
                <w:i w:val="0"/>
                <w:color w:val="C00000"/>
              </w:rPr>
              <w:t>Level 2 (L2)</w:t>
            </w:r>
          </w:p>
        </w:tc>
        <w:tc>
          <w:tcPr>
            <w:tcW w:w="694" w:type="pct"/>
            <w:vAlign w:val="center"/>
          </w:tcPr>
          <w:p w14:paraId="024657F1" w14:textId="43DEE5E2" w:rsidR="00F81E18" w:rsidRPr="0080561E" w:rsidRDefault="00F81E18" w:rsidP="00961A04">
            <w:pPr>
              <w:spacing w:before="120" w:after="120"/>
              <w:jc w:val="center"/>
              <w:rPr>
                <w:rStyle w:val="Comments"/>
                <w:rFonts w:cs="Times New Roman"/>
                <w:i w:val="0"/>
                <w:color w:val="C00000"/>
              </w:rPr>
            </w:pPr>
            <w:proofErr w:type="gramStart"/>
            <w:r w:rsidRPr="0080561E">
              <w:rPr>
                <w:rStyle w:val="Comments"/>
                <w:rFonts w:cs="Times New Roman"/>
                <w:i w:val="0"/>
                <w:color w:val="auto"/>
                <w:sz w:val="28"/>
                <w:szCs w:val="28"/>
              </w:rPr>
              <w:t>14 point</w:t>
            </w:r>
            <w:proofErr w:type="gramEnd"/>
            <w:r w:rsidRPr="0080561E">
              <w:rPr>
                <w:rStyle w:val="Comments"/>
                <w:rFonts w:cs="Times New Roman"/>
                <w:i w:val="0"/>
                <w:color w:val="auto"/>
                <w:sz w:val="28"/>
                <w:szCs w:val="28"/>
              </w:rPr>
              <w:t xml:space="preserve"> </w:t>
            </w:r>
            <w:r w:rsidRPr="00A65651">
              <w:rPr>
                <w:rStyle w:val="Comments"/>
                <w:rFonts w:cs="Times New Roman"/>
                <w:b/>
                <w:bCs/>
                <w:i w:val="0"/>
                <w:color w:val="auto"/>
                <w:sz w:val="28"/>
                <w:szCs w:val="28"/>
              </w:rPr>
              <w:t>Times New Roman Bold Black</w:t>
            </w:r>
          </w:p>
        </w:tc>
        <w:tc>
          <w:tcPr>
            <w:tcW w:w="1471" w:type="pct"/>
            <w:vMerge/>
            <w:vAlign w:val="center"/>
          </w:tcPr>
          <w:p w14:paraId="5FA86030" w14:textId="77777777" w:rsidR="00F81E18" w:rsidRPr="0080561E" w:rsidRDefault="00F81E18" w:rsidP="00961A04">
            <w:pPr>
              <w:spacing w:before="120" w:after="120"/>
              <w:jc w:val="center"/>
              <w:rPr>
                <w:rStyle w:val="Comments"/>
                <w:rFonts w:asciiTheme="minorHAnsi" w:hAnsiTheme="minorHAnsi" w:cstheme="minorHAnsi"/>
                <w:i w:val="0"/>
                <w:color w:val="C00000"/>
              </w:rPr>
            </w:pPr>
          </w:p>
        </w:tc>
        <w:tc>
          <w:tcPr>
            <w:tcW w:w="1471" w:type="pct"/>
            <w:vAlign w:val="center"/>
          </w:tcPr>
          <w:p w14:paraId="597EEEA6" w14:textId="18532FFA" w:rsidR="00F81E18" w:rsidRPr="0080561E" w:rsidRDefault="00F81E18" w:rsidP="00961A04">
            <w:pPr>
              <w:spacing w:before="120" w:after="12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Add L2 headings, if needed, at the end of the higher-level section to preserve the established L1 and L2 </w:t>
            </w:r>
            <w:proofErr w:type="gramStart"/>
            <w:r w:rsidRPr="0080561E">
              <w:rPr>
                <w:rStyle w:val="Comments"/>
                <w:rFonts w:asciiTheme="minorHAnsi" w:hAnsiTheme="minorHAnsi" w:cstheme="minorHAnsi"/>
                <w:i w:val="0"/>
                <w:color w:val="C00000"/>
              </w:rPr>
              <w:t>heading</w:t>
            </w:r>
            <w:r w:rsidR="00394940">
              <w:rPr>
                <w:rStyle w:val="Comments"/>
                <w:rFonts w:asciiTheme="minorHAnsi" w:hAnsiTheme="minorHAnsi" w:cstheme="minorHAnsi"/>
                <w:i w:val="0"/>
                <w:color w:val="C00000"/>
              </w:rPr>
              <w:t>s</w:t>
            </w:r>
            <w:proofErr w:type="gramEnd"/>
            <w:r w:rsidRPr="0080561E">
              <w:rPr>
                <w:rStyle w:val="Comments"/>
                <w:rFonts w:asciiTheme="minorHAnsi" w:hAnsiTheme="minorHAnsi" w:cstheme="minorHAnsi"/>
                <w:i w:val="0"/>
                <w:color w:val="C00000"/>
              </w:rPr>
              <w:t xml:space="preserve"> structure</w:t>
            </w:r>
          </w:p>
        </w:tc>
      </w:tr>
      <w:tr w:rsidR="001E4C25" w:rsidRPr="0080561E" w14:paraId="469C6B05" w14:textId="77777777" w:rsidTr="000047E6">
        <w:tc>
          <w:tcPr>
            <w:tcW w:w="682" w:type="pct"/>
            <w:vAlign w:val="center"/>
          </w:tcPr>
          <w:p w14:paraId="20FAC800" w14:textId="083522D6" w:rsidR="001E4C25" w:rsidRPr="0080561E" w:rsidRDefault="001E4C25" w:rsidP="00961A04">
            <w:pPr>
              <w:spacing w:before="120" w:after="120"/>
              <w:rPr>
                <w:rStyle w:val="Comments"/>
                <w:rFonts w:cs="Times New Roman"/>
                <w:b/>
                <w:bCs/>
                <w:i w:val="0"/>
                <w:color w:val="auto"/>
              </w:rPr>
            </w:pPr>
            <w:r w:rsidRPr="0080561E">
              <w:rPr>
                <w:rStyle w:val="Comments"/>
                <w:rFonts w:cs="Times New Roman"/>
                <w:b/>
                <w:bCs/>
                <w:i w:val="0"/>
                <w:color w:val="auto"/>
              </w:rPr>
              <w:t>1.1.1</w:t>
            </w:r>
          </w:p>
        </w:tc>
        <w:tc>
          <w:tcPr>
            <w:tcW w:w="682" w:type="pct"/>
            <w:vAlign w:val="center"/>
          </w:tcPr>
          <w:p w14:paraId="4FD7619F" w14:textId="77777777" w:rsidR="001E4C25" w:rsidRPr="0080561E" w:rsidRDefault="001E4C25" w:rsidP="00961A04">
            <w:pPr>
              <w:spacing w:before="120" w:after="120"/>
              <w:rPr>
                <w:rStyle w:val="Comments"/>
                <w:rFonts w:asciiTheme="minorHAnsi" w:hAnsiTheme="minorHAnsi" w:cstheme="minorHAnsi"/>
                <w:b/>
                <w:i w:val="0"/>
              </w:rPr>
            </w:pPr>
            <w:r w:rsidRPr="0080561E">
              <w:rPr>
                <w:rStyle w:val="Comments"/>
                <w:rFonts w:asciiTheme="minorHAnsi" w:hAnsiTheme="minorHAnsi" w:cstheme="minorHAnsi"/>
                <w:i w:val="0"/>
                <w:color w:val="C00000"/>
              </w:rPr>
              <w:t>Level 3 (L3)</w:t>
            </w:r>
          </w:p>
        </w:tc>
        <w:tc>
          <w:tcPr>
            <w:tcW w:w="694" w:type="pct"/>
            <w:vMerge w:val="restart"/>
            <w:vAlign w:val="center"/>
          </w:tcPr>
          <w:p w14:paraId="14C8DE64" w14:textId="5925D9CE" w:rsidR="001E4C25" w:rsidRPr="0080561E" w:rsidRDefault="001E4C25" w:rsidP="00961A04">
            <w:pPr>
              <w:spacing w:before="120" w:after="120"/>
              <w:jc w:val="center"/>
              <w:rPr>
                <w:rStyle w:val="Comments"/>
                <w:rFonts w:cs="Times New Roman"/>
                <w:i w:val="0"/>
                <w:color w:val="C00000"/>
              </w:rPr>
            </w:pPr>
            <w:proofErr w:type="gramStart"/>
            <w:r w:rsidRPr="0080561E">
              <w:rPr>
                <w:rStyle w:val="Comments"/>
                <w:rFonts w:cs="Times New Roman"/>
                <w:i w:val="0"/>
                <w:color w:val="auto"/>
              </w:rPr>
              <w:t>12 point</w:t>
            </w:r>
            <w:proofErr w:type="gramEnd"/>
            <w:r w:rsidRPr="0080561E">
              <w:rPr>
                <w:rStyle w:val="Comments"/>
                <w:rFonts w:cs="Times New Roman"/>
                <w:i w:val="0"/>
                <w:color w:val="auto"/>
              </w:rPr>
              <w:t xml:space="preserve"> </w:t>
            </w:r>
            <w:r w:rsidRPr="00A65651">
              <w:rPr>
                <w:rStyle w:val="Comments"/>
                <w:rFonts w:cs="Times New Roman"/>
                <w:b/>
                <w:bCs/>
                <w:i w:val="0"/>
                <w:color w:val="auto"/>
              </w:rPr>
              <w:t>Times New Roman Bold Black</w:t>
            </w:r>
          </w:p>
        </w:tc>
        <w:tc>
          <w:tcPr>
            <w:tcW w:w="1471" w:type="pct"/>
            <w:vAlign w:val="center"/>
          </w:tcPr>
          <w:p w14:paraId="4D0E021A" w14:textId="048A7C8B" w:rsidR="001E4C25" w:rsidRPr="0080561E" w:rsidRDefault="001E4C25" w:rsidP="00961A04">
            <w:pPr>
              <w:spacing w:before="120" w:after="120"/>
              <w:jc w:val="center"/>
              <w:rPr>
                <w:rStyle w:val="Comments"/>
                <w:rFonts w:asciiTheme="minorHAnsi" w:hAnsiTheme="minorHAnsi" w:cstheme="minorHAnsi"/>
                <w:i w:val="0"/>
                <w:color w:val="C00000"/>
              </w:rPr>
            </w:pPr>
            <w:r w:rsidRPr="0080561E">
              <w:rPr>
                <w:rStyle w:val="Comments"/>
                <w:rFonts w:asciiTheme="minorHAnsi" w:hAnsiTheme="minorHAnsi" w:cstheme="minorHAnsi"/>
                <w:b/>
                <w:bCs/>
                <w:i w:val="0"/>
                <w:color w:val="C00000"/>
              </w:rPr>
              <w:t>Do not delete or modify</w:t>
            </w:r>
            <w:r w:rsidRPr="0080561E">
              <w:rPr>
                <w:rStyle w:val="Comments"/>
                <w:rFonts w:asciiTheme="minorHAnsi" w:hAnsiTheme="minorHAnsi" w:cstheme="minorHAnsi"/>
                <w:i w:val="0"/>
                <w:color w:val="C00000"/>
              </w:rPr>
              <w:t xml:space="preserve"> L3 headings that appear in black tex</w:t>
            </w:r>
            <w:r w:rsidR="00303021">
              <w:rPr>
                <w:rStyle w:val="Comments"/>
                <w:rFonts w:asciiTheme="minorHAnsi" w:hAnsiTheme="minorHAnsi" w:cstheme="minorHAnsi"/>
                <w:i w:val="0"/>
                <w:color w:val="C00000"/>
              </w:rPr>
              <w:t>t unless otherwise specified</w:t>
            </w:r>
          </w:p>
          <w:p w14:paraId="135135EF" w14:textId="43A336DA" w:rsidR="001E4C25" w:rsidRPr="0080561E" w:rsidRDefault="001E4C25" w:rsidP="00961A04">
            <w:pPr>
              <w:spacing w:before="120" w:after="12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Retain heading and indicate “Not </w:t>
            </w:r>
            <w:r w:rsidR="008B2A62">
              <w:rPr>
                <w:rStyle w:val="Comments"/>
                <w:rFonts w:asciiTheme="minorHAnsi" w:hAnsiTheme="minorHAnsi" w:cstheme="minorHAnsi"/>
                <w:i w:val="0"/>
                <w:color w:val="C00000"/>
              </w:rPr>
              <w:t>a</w:t>
            </w:r>
            <w:r w:rsidRPr="0080561E">
              <w:rPr>
                <w:rStyle w:val="Comments"/>
                <w:rFonts w:asciiTheme="minorHAnsi" w:hAnsiTheme="minorHAnsi" w:cstheme="minorHAnsi"/>
                <w:i w:val="0"/>
                <w:color w:val="C00000"/>
              </w:rPr>
              <w:t>pplicable”</w:t>
            </w:r>
          </w:p>
          <w:p w14:paraId="50D9059C" w14:textId="7A4AB835" w:rsidR="001E4C25" w:rsidRPr="0080561E" w:rsidRDefault="001E4C25" w:rsidP="00961A04">
            <w:pPr>
              <w:spacing w:before="120" w:after="120"/>
              <w:jc w:val="center"/>
              <w:rPr>
                <w:rStyle w:val="Comments"/>
                <w:rFonts w:asciiTheme="minorHAnsi" w:hAnsiTheme="minorHAnsi" w:cstheme="minorHAnsi"/>
                <w:b/>
                <w:bCs/>
                <w:i w:val="0"/>
                <w:color w:val="C00000"/>
              </w:rPr>
            </w:pPr>
            <w:r w:rsidRPr="0080561E">
              <w:rPr>
                <w:rStyle w:val="Comments"/>
                <w:rFonts w:asciiTheme="minorHAnsi" w:hAnsiTheme="minorHAnsi" w:cstheme="minorHAnsi"/>
                <w:i w:val="0"/>
                <w:color w:val="C00000"/>
              </w:rPr>
              <w:t xml:space="preserve">L3 headings that appear in </w:t>
            </w:r>
            <w:r w:rsidRPr="00515228">
              <w:rPr>
                <w:rStyle w:val="Comments"/>
                <w:rFonts w:ascii="Arial" w:hAnsi="Arial" w:cs="Arial"/>
                <w:i w:val="0"/>
                <w:color w:val="3333FF"/>
              </w:rPr>
              <w:t>blue text</w:t>
            </w:r>
            <w:r w:rsidRPr="0080561E">
              <w:rPr>
                <w:rStyle w:val="Comments"/>
                <w:rFonts w:asciiTheme="minorHAnsi" w:hAnsiTheme="minorHAnsi" w:cstheme="minorHAnsi"/>
                <w:i w:val="0"/>
                <w:color w:val="C00000"/>
              </w:rPr>
              <w:t xml:space="preserve"> are optional and may be retained, deleted or modified as applicable to the study. </w:t>
            </w:r>
          </w:p>
        </w:tc>
        <w:tc>
          <w:tcPr>
            <w:tcW w:w="1471" w:type="pct"/>
            <w:vAlign w:val="center"/>
          </w:tcPr>
          <w:p w14:paraId="30B90FB5" w14:textId="2F26DD08" w:rsidR="001E4C25" w:rsidRPr="0080561E" w:rsidRDefault="001E4C25" w:rsidP="00961A04">
            <w:pPr>
              <w:spacing w:before="120" w:after="12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Add L3 headings, if needed, at the end of the higher-level section to preserve the established L1, L2 and L3 </w:t>
            </w:r>
            <w:proofErr w:type="gramStart"/>
            <w:r w:rsidRPr="0080561E">
              <w:rPr>
                <w:rStyle w:val="Comments"/>
                <w:rFonts w:asciiTheme="minorHAnsi" w:hAnsiTheme="minorHAnsi" w:cstheme="minorHAnsi"/>
                <w:i w:val="0"/>
                <w:color w:val="C00000"/>
              </w:rPr>
              <w:t>heading</w:t>
            </w:r>
            <w:r w:rsidR="00033115">
              <w:rPr>
                <w:rStyle w:val="Comments"/>
                <w:rFonts w:asciiTheme="minorHAnsi" w:hAnsiTheme="minorHAnsi" w:cstheme="minorHAnsi"/>
                <w:i w:val="0"/>
                <w:color w:val="C00000"/>
              </w:rPr>
              <w:t>s</w:t>
            </w:r>
            <w:proofErr w:type="gramEnd"/>
            <w:r w:rsidRPr="0080561E">
              <w:rPr>
                <w:rStyle w:val="Comments"/>
                <w:rFonts w:asciiTheme="minorHAnsi" w:hAnsiTheme="minorHAnsi" w:cstheme="minorHAnsi"/>
                <w:i w:val="0"/>
                <w:color w:val="C00000"/>
              </w:rPr>
              <w:t xml:space="preserve"> structure</w:t>
            </w:r>
          </w:p>
        </w:tc>
      </w:tr>
      <w:tr w:rsidR="001E4C25" w:rsidRPr="0080561E" w14:paraId="1B995FD9" w14:textId="77777777" w:rsidTr="000047E6">
        <w:tc>
          <w:tcPr>
            <w:tcW w:w="682" w:type="pct"/>
            <w:vAlign w:val="center"/>
          </w:tcPr>
          <w:p w14:paraId="79C2779A" w14:textId="7986152D" w:rsidR="001E4C25" w:rsidRPr="0080561E" w:rsidRDefault="001E4C25" w:rsidP="00961A04">
            <w:pPr>
              <w:spacing w:before="120" w:after="120"/>
              <w:rPr>
                <w:rStyle w:val="Comments"/>
                <w:rFonts w:cs="Times New Roman"/>
                <w:b/>
                <w:bCs/>
                <w:i w:val="0"/>
                <w:color w:val="auto"/>
              </w:rPr>
            </w:pPr>
            <w:r w:rsidRPr="0080561E">
              <w:rPr>
                <w:rStyle w:val="Comments"/>
                <w:rFonts w:cs="Times New Roman"/>
                <w:b/>
                <w:bCs/>
                <w:i w:val="0"/>
                <w:color w:val="auto"/>
              </w:rPr>
              <w:t>1.1.1.1</w:t>
            </w:r>
          </w:p>
        </w:tc>
        <w:tc>
          <w:tcPr>
            <w:tcW w:w="682" w:type="pct"/>
            <w:vAlign w:val="center"/>
          </w:tcPr>
          <w:p w14:paraId="34735884" w14:textId="77777777" w:rsidR="001E4C25" w:rsidRPr="0080561E" w:rsidRDefault="001E4C25" w:rsidP="00961A04">
            <w:pPr>
              <w:spacing w:before="120" w:after="120"/>
              <w:rPr>
                <w:rStyle w:val="Comments"/>
                <w:rFonts w:asciiTheme="minorHAnsi" w:hAnsiTheme="minorHAnsi" w:cstheme="minorHAnsi"/>
                <w:b/>
                <w:i w:val="0"/>
              </w:rPr>
            </w:pPr>
            <w:r w:rsidRPr="0080561E">
              <w:rPr>
                <w:rStyle w:val="Comments"/>
                <w:rFonts w:asciiTheme="minorHAnsi" w:hAnsiTheme="minorHAnsi" w:cstheme="minorHAnsi"/>
                <w:i w:val="0"/>
                <w:color w:val="C00000"/>
              </w:rPr>
              <w:t>Level 4 (L4)</w:t>
            </w:r>
          </w:p>
        </w:tc>
        <w:tc>
          <w:tcPr>
            <w:tcW w:w="694" w:type="pct"/>
            <w:vMerge/>
            <w:vAlign w:val="center"/>
          </w:tcPr>
          <w:p w14:paraId="48178650" w14:textId="77777777" w:rsidR="001E4C25" w:rsidRPr="0080561E" w:rsidRDefault="001E4C25" w:rsidP="00961A04">
            <w:pPr>
              <w:spacing w:before="120" w:after="120"/>
              <w:jc w:val="center"/>
              <w:rPr>
                <w:rStyle w:val="Comments"/>
                <w:rFonts w:asciiTheme="minorHAnsi" w:hAnsiTheme="minorHAnsi" w:cstheme="minorHAnsi"/>
                <w:i w:val="0"/>
                <w:color w:val="C00000"/>
              </w:rPr>
            </w:pPr>
          </w:p>
        </w:tc>
        <w:tc>
          <w:tcPr>
            <w:tcW w:w="1471" w:type="pct"/>
            <w:vMerge w:val="restart"/>
            <w:vAlign w:val="center"/>
          </w:tcPr>
          <w:p w14:paraId="4988740B" w14:textId="77777777" w:rsidR="001E4C25" w:rsidRPr="0080561E" w:rsidRDefault="001E4C25" w:rsidP="00961A04">
            <w:pPr>
              <w:spacing w:before="120" w:after="12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Delete heading or modify as needed</w:t>
            </w:r>
          </w:p>
        </w:tc>
        <w:tc>
          <w:tcPr>
            <w:tcW w:w="1471" w:type="pct"/>
            <w:vMerge w:val="restart"/>
            <w:vAlign w:val="center"/>
          </w:tcPr>
          <w:p w14:paraId="12D8A0B1" w14:textId="77777777" w:rsidR="001E4C25" w:rsidRPr="0080561E" w:rsidRDefault="001E4C25" w:rsidP="00961A04">
            <w:pPr>
              <w:spacing w:before="120" w:after="12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Insert where needed</w:t>
            </w:r>
          </w:p>
        </w:tc>
      </w:tr>
      <w:tr w:rsidR="001E4C25" w:rsidRPr="0080561E" w14:paraId="0EF8B316" w14:textId="77777777" w:rsidTr="000047E6">
        <w:tc>
          <w:tcPr>
            <w:tcW w:w="682" w:type="pct"/>
          </w:tcPr>
          <w:p w14:paraId="65FECE7D" w14:textId="7DBF8FC6" w:rsidR="001E4C25" w:rsidRPr="0080561E" w:rsidRDefault="001E4C25" w:rsidP="00961A04">
            <w:pPr>
              <w:spacing w:before="120" w:after="120"/>
              <w:rPr>
                <w:rStyle w:val="Comments"/>
                <w:rFonts w:cs="Times New Roman"/>
                <w:b/>
                <w:bCs/>
                <w:i w:val="0"/>
                <w:color w:val="auto"/>
              </w:rPr>
            </w:pPr>
            <w:r w:rsidRPr="0080561E">
              <w:rPr>
                <w:rStyle w:val="Comments"/>
                <w:rFonts w:cs="Times New Roman"/>
                <w:b/>
                <w:bCs/>
                <w:i w:val="0"/>
                <w:color w:val="auto"/>
              </w:rPr>
              <w:t>Additional Non-Numbered</w:t>
            </w:r>
            <w:r w:rsidRPr="0080561E">
              <w:rPr>
                <w:rStyle w:val="Comments"/>
                <w:rFonts w:cs="Times New Roman"/>
                <w:b/>
                <w:bCs/>
                <w:color w:val="auto"/>
              </w:rPr>
              <w:t xml:space="preserve"> </w:t>
            </w:r>
            <w:r w:rsidRPr="0080561E">
              <w:rPr>
                <w:rStyle w:val="Comments"/>
                <w:rFonts w:cs="Times New Roman"/>
                <w:b/>
                <w:bCs/>
                <w:i w:val="0"/>
                <w:color w:val="auto"/>
              </w:rPr>
              <w:t>Heading</w:t>
            </w:r>
          </w:p>
        </w:tc>
        <w:tc>
          <w:tcPr>
            <w:tcW w:w="682" w:type="pct"/>
            <w:vAlign w:val="center"/>
          </w:tcPr>
          <w:p w14:paraId="7B447643" w14:textId="1C219159" w:rsidR="001E4C25" w:rsidRPr="0080561E" w:rsidRDefault="001E4C25" w:rsidP="00961A04">
            <w:pPr>
              <w:spacing w:before="120" w:after="120"/>
              <w:rPr>
                <w:rStyle w:val="Comments"/>
                <w:rFonts w:asciiTheme="minorHAnsi" w:hAnsiTheme="minorHAnsi"/>
                <w:b/>
                <w:i w:val="0"/>
              </w:rPr>
            </w:pPr>
            <w:r w:rsidRPr="0080561E">
              <w:rPr>
                <w:rStyle w:val="Comments"/>
                <w:rFonts w:asciiTheme="minorHAnsi" w:hAnsiTheme="minorHAnsi"/>
                <w:i w:val="0"/>
                <w:color w:val="C00000"/>
              </w:rPr>
              <w:t>Non-numbered heading</w:t>
            </w:r>
          </w:p>
        </w:tc>
        <w:tc>
          <w:tcPr>
            <w:tcW w:w="694" w:type="pct"/>
            <w:vMerge/>
          </w:tcPr>
          <w:p w14:paraId="0C79D4EA" w14:textId="77777777" w:rsidR="001E4C25" w:rsidRPr="0080561E" w:rsidRDefault="001E4C25" w:rsidP="00961A04">
            <w:pPr>
              <w:spacing w:before="120" w:after="120"/>
              <w:rPr>
                <w:rStyle w:val="Comments"/>
                <w:rFonts w:asciiTheme="minorHAnsi" w:hAnsiTheme="minorHAnsi" w:cstheme="minorHAnsi"/>
                <w:i w:val="0"/>
                <w:color w:val="C00000"/>
              </w:rPr>
            </w:pPr>
          </w:p>
        </w:tc>
        <w:tc>
          <w:tcPr>
            <w:tcW w:w="1471" w:type="pct"/>
            <w:vMerge/>
          </w:tcPr>
          <w:p w14:paraId="38E9D021" w14:textId="77777777" w:rsidR="001E4C25" w:rsidRPr="0080561E" w:rsidRDefault="001E4C25" w:rsidP="00961A04">
            <w:pPr>
              <w:spacing w:before="120" w:after="120"/>
              <w:rPr>
                <w:rStyle w:val="Comments"/>
                <w:rFonts w:asciiTheme="minorHAnsi" w:hAnsiTheme="minorHAnsi" w:cstheme="minorHAnsi"/>
                <w:i w:val="0"/>
                <w:color w:val="C00000"/>
              </w:rPr>
            </w:pPr>
          </w:p>
        </w:tc>
        <w:tc>
          <w:tcPr>
            <w:tcW w:w="1471" w:type="pct"/>
            <w:vMerge/>
          </w:tcPr>
          <w:p w14:paraId="7CE24186" w14:textId="77777777" w:rsidR="001E4C25" w:rsidRPr="0080561E" w:rsidRDefault="001E4C25" w:rsidP="00961A04">
            <w:pPr>
              <w:spacing w:before="120" w:after="120"/>
              <w:rPr>
                <w:rStyle w:val="Comments"/>
                <w:rFonts w:asciiTheme="minorHAnsi" w:hAnsiTheme="minorHAnsi" w:cstheme="minorHAnsi"/>
                <w:i w:val="0"/>
                <w:color w:val="C00000"/>
              </w:rPr>
            </w:pPr>
          </w:p>
        </w:tc>
      </w:tr>
    </w:tbl>
    <w:p w14:paraId="38738F71" w14:textId="1E225837" w:rsidR="00F81E18" w:rsidRPr="0080561E" w:rsidRDefault="00F81E18" w:rsidP="007039D5">
      <w:pPr>
        <w:pStyle w:val="InstructionalTExt"/>
        <w:spacing w:before="600"/>
        <w:rPr>
          <w:rStyle w:val="Comments"/>
          <w:rFonts w:cstheme="minorHAnsi"/>
          <w:b/>
          <w:bCs/>
          <w:i w:val="0"/>
          <w:color w:val="C00000"/>
        </w:rPr>
      </w:pPr>
      <w:r w:rsidRPr="0080561E">
        <w:rPr>
          <w:rStyle w:val="Comments"/>
          <w:rFonts w:cstheme="minorHAnsi"/>
          <w:b/>
          <w:bCs/>
          <w:i w:val="0"/>
          <w:color w:val="C00000"/>
        </w:rPr>
        <w:lastRenderedPageBreak/>
        <w:t>Table and Figure Numbering</w:t>
      </w:r>
    </w:p>
    <w:p w14:paraId="502536AD" w14:textId="3C4231A3" w:rsidR="00B570A9" w:rsidRDefault="00F81E18" w:rsidP="008554DF">
      <w:pPr>
        <w:pStyle w:val="InstructionalTExt"/>
        <w:rPr>
          <w:rStyle w:val="Comments"/>
          <w:rFonts w:cstheme="minorHAnsi"/>
          <w:i w:val="0"/>
          <w:color w:val="C00000"/>
        </w:rPr>
      </w:pPr>
      <w:r w:rsidRPr="0080561E">
        <w:rPr>
          <w:rStyle w:val="Comments"/>
          <w:rFonts w:cstheme="minorHAnsi"/>
          <w:i w:val="0"/>
          <w:color w:val="C00000"/>
        </w:rPr>
        <w:t xml:space="preserve">Tables and figures should be numbered </w:t>
      </w:r>
      <w:r w:rsidR="004E6042">
        <w:rPr>
          <w:rStyle w:val="Comments"/>
          <w:rFonts w:cstheme="minorHAnsi"/>
          <w:i w:val="0"/>
          <w:color w:val="C00000"/>
        </w:rPr>
        <w:t xml:space="preserve">sequentially </w:t>
      </w:r>
      <w:r w:rsidRPr="0080561E">
        <w:rPr>
          <w:rStyle w:val="Comments"/>
          <w:rFonts w:cstheme="minorHAnsi"/>
          <w:i w:val="0"/>
          <w:color w:val="C00000"/>
        </w:rPr>
        <w:t xml:space="preserve">and </w:t>
      </w:r>
      <w:r w:rsidR="00FD4E37">
        <w:rPr>
          <w:rStyle w:val="Comments"/>
          <w:rFonts w:cstheme="minorHAnsi"/>
          <w:i w:val="0"/>
          <w:color w:val="C00000"/>
        </w:rPr>
        <w:t xml:space="preserve">should </w:t>
      </w:r>
      <w:r w:rsidRPr="0080561E">
        <w:rPr>
          <w:rStyle w:val="Comments"/>
          <w:rFonts w:cstheme="minorHAnsi"/>
          <w:i w:val="0"/>
          <w:color w:val="C00000"/>
        </w:rPr>
        <w:t>include a title or caption, respectively. No numbering convention is specified by this template, but a consistent approach should be applied throughout the document</w:t>
      </w:r>
      <w:r w:rsidR="00B570A9">
        <w:rPr>
          <w:rStyle w:val="Comments"/>
          <w:rFonts w:cstheme="minorHAnsi"/>
          <w:i w:val="0"/>
          <w:color w:val="C00000"/>
        </w:rPr>
        <w:t>.</w:t>
      </w:r>
    </w:p>
    <w:p w14:paraId="492FC53F" w14:textId="54FB84DF" w:rsidR="00A3092B" w:rsidRPr="0080561E" w:rsidRDefault="00A3092B" w:rsidP="008554DF">
      <w:pPr>
        <w:pStyle w:val="InstructionalTExt"/>
        <w:rPr>
          <w:rStyle w:val="Comments"/>
          <w:rFonts w:cstheme="minorHAnsi"/>
          <w:i w:val="0"/>
          <w:color w:val="C00000"/>
        </w:rPr>
      </w:pPr>
      <w:r w:rsidRPr="0080561E">
        <w:rPr>
          <w:rStyle w:val="Comments"/>
          <w:rFonts w:cstheme="minorHAnsi"/>
          <w:i w:val="0"/>
          <w:color w:val="C00000"/>
        </w:rPr>
        <w:t>Page orientation can be</w:t>
      </w:r>
      <w:r w:rsidR="00E37F6A" w:rsidRPr="0080561E">
        <w:rPr>
          <w:rStyle w:val="Comments"/>
          <w:rFonts w:cstheme="minorHAnsi"/>
          <w:i w:val="0"/>
          <w:color w:val="C00000"/>
        </w:rPr>
        <w:t xml:space="preserve"> modified from portrait to landscape as needed.</w:t>
      </w:r>
    </w:p>
    <w:p w14:paraId="338EFC0E" w14:textId="270B69A7" w:rsidR="00F81E18" w:rsidRPr="0080561E" w:rsidRDefault="00744670" w:rsidP="00A261C0">
      <w:pPr>
        <w:pStyle w:val="InstructionalTExt"/>
        <w:rPr>
          <w:rStyle w:val="Comments"/>
          <w:rFonts w:cstheme="minorHAnsi"/>
          <w:b/>
          <w:bCs/>
          <w:i w:val="0"/>
          <w:color w:val="C00000"/>
        </w:rPr>
      </w:pPr>
      <w:r w:rsidRPr="0080561E">
        <w:rPr>
          <w:rStyle w:val="Comments"/>
          <w:rFonts w:cstheme="minorHAnsi"/>
          <w:b/>
          <w:bCs/>
          <w:i w:val="0"/>
          <w:color w:val="C00000"/>
        </w:rPr>
        <w:t>Word Usage</w:t>
      </w:r>
      <w:r w:rsidR="000C55BB" w:rsidRPr="0080561E">
        <w:rPr>
          <w:rStyle w:val="Comments"/>
          <w:rFonts w:cstheme="minorHAnsi"/>
          <w:b/>
          <w:bCs/>
          <w:i w:val="0"/>
          <w:color w:val="C00000"/>
        </w:rPr>
        <w:t xml:space="preserve"> in Template</w:t>
      </w:r>
    </w:p>
    <w:p w14:paraId="0F6874E3" w14:textId="183BAAA2" w:rsidR="00F81E18" w:rsidRPr="0080561E" w:rsidRDefault="00F81E18" w:rsidP="2718ACD4">
      <w:pPr>
        <w:pStyle w:val="InstructionalTExt"/>
        <w:rPr>
          <w:rStyle w:val="Comments"/>
          <w:rFonts w:cstheme="minorBidi"/>
          <w:i w:val="0"/>
          <w:color w:val="C00000"/>
        </w:rPr>
      </w:pPr>
      <w:r w:rsidRPr="0080561E">
        <w:rPr>
          <w:rStyle w:val="Comments"/>
          <w:rFonts w:cstheme="minorBidi"/>
          <w:i w:val="0"/>
          <w:color w:val="C00000"/>
        </w:rPr>
        <w:t xml:space="preserve">The following </w:t>
      </w:r>
      <w:r w:rsidR="00744670" w:rsidRPr="0080561E">
        <w:rPr>
          <w:rStyle w:val="Comments"/>
          <w:rFonts w:cstheme="minorBidi"/>
          <w:i w:val="0"/>
          <w:color w:val="C00000"/>
        </w:rPr>
        <w:t>word usage</w:t>
      </w:r>
      <w:r w:rsidR="00936E51" w:rsidRPr="0080561E">
        <w:rPr>
          <w:rStyle w:val="Comments"/>
          <w:rFonts w:cstheme="minorBidi"/>
          <w:i w:val="0"/>
          <w:color w:val="C00000"/>
        </w:rPr>
        <w:t>s</w:t>
      </w:r>
      <w:r w:rsidR="00AF16E5" w:rsidRPr="0080561E">
        <w:rPr>
          <w:rStyle w:val="Comments"/>
          <w:rFonts w:cstheme="minorBidi"/>
          <w:i w:val="0"/>
          <w:color w:val="C00000"/>
        </w:rPr>
        <w:t xml:space="preserve"> have </w:t>
      </w:r>
      <w:r w:rsidRPr="0080561E">
        <w:rPr>
          <w:rStyle w:val="Comments"/>
          <w:rFonts w:cstheme="minorBidi"/>
          <w:i w:val="0"/>
          <w:color w:val="C00000"/>
        </w:rPr>
        <w:t xml:space="preserve">been selected for use within this template and </w:t>
      </w:r>
      <w:r w:rsidR="00936E51" w:rsidRPr="0080561E">
        <w:rPr>
          <w:rStyle w:val="Comments"/>
          <w:rFonts w:cstheme="minorBidi"/>
          <w:i w:val="0"/>
          <w:color w:val="C00000"/>
        </w:rPr>
        <w:t>are</w:t>
      </w:r>
      <w:r w:rsidRPr="0080561E">
        <w:rPr>
          <w:rStyle w:val="Comments"/>
          <w:rFonts w:cstheme="minorBidi"/>
          <w:i w:val="0"/>
          <w:color w:val="C00000"/>
        </w:rPr>
        <w:t xml:space="preserve"> considered to be appropriate for all phases, </w:t>
      </w:r>
      <w:r w:rsidR="008113AA" w:rsidRPr="0080561E">
        <w:rPr>
          <w:rStyle w:val="Comments"/>
          <w:rFonts w:cstheme="minorBidi"/>
          <w:i w:val="0"/>
          <w:color w:val="C00000"/>
        </w:rPr>
        <w:t xml:space="preserve">trial </w:t>
      </w:r>
      <w:r w:rsidRPr="0080561E">
        <w:rPr>
          <w:rStyle w:val="Comments"/>
          <w:rFonts w:cstheme="minorBidi"/>
          <w:i w:val="0"/>
          <w:color w:val="C00000"/>
        </w:rPr>
        <w:t>populations, and therapeutic areas:</w:t>
      </w:r>
    </w:p>
    <w:p w14:paraId="5AB5ABD8" w14:textId="4CB460BD" w:rsidR="2718ACD4" w:rsidRPr="0080561E" w:rsidRDefault="2718ACD4" w:rsidP="0051795A">
      <w:pPr>
        <w:pStyle w:val="InstructionalTExt"/>
        <w:numPr>
          <w:ilvl w:val="0"/>
          <w:numId w:val="3"/>
        </w:numPr>
        <w:rPr>
          <w:rStyle w:val="Comments"/>
          <w:rFonts w:cstheme="minorBidi"/>
          <w:i w:val="0"/>
          <w:color w:val="C00000"/>
        </w:rPr>
      </w:pPr>
      <w:r w:rsidRPr="0080561E">
        <w:rPr>
          <w:rStyle w:val="Comments"/>
          <w:rFonts w:cstheme="minorBidi"/>
          <w:i w:val="0"/>
          <w:color w:val="C00000"/>
        </w:rPr>
        <w:t xml:space="preserve">Because the scope of this protocol template is focused on interventional </w:t>
      </w:r>
      <w:r w:rsidR="00884602" w:rsidRPr="0080561E">
        <w:rPr>
          <w:rStyle w:val="Comments"/>
          <w:rFonts w:cstheme="minorBidi"/>
          <w:i w:val="0"/>
          <w:color w:val="C00000"/>
        </w:rPr>
        <w:t xml:space="preserve">clinical </w:t>
      </w:r>
      <w:r w:rsidRPr="0080561E">
        <w:rPr>
          <w:rStyle w:val="Comments"/>
          <w:rFonts w:cstheme="minorBidi"/>
          <w:i w:val="0"/>
          <w:color w:val="C00000"/>
        </w:rPr>
        <w:t>trials, the term</w:t>
      </w:r>
      <w:r w:rsidR="00FE7D7F" w:rsidRPr="0080561E">
        <w:rPr>
          <w:rStyle w:val="Comments"/>
          <w:rFonts w:cstheme="minorBidi"/>
          <w:i w:val="0"/>
          <w:color w:val="C00000"/>
        </w:rPr>
        <w:t xml:space="preserve"> </w:t>
      </w:r>
      <w:r w:rsidRPr="0080561E">
        <w:rPr>
          <w:rStyle w:val="Comments"/>
          <w:rFonts w:cstheme="minorBidi"/>
          <w:iCs/>
          <w:color w:val="C00000"/>
          <w:lang w:val="en-GB"/>
        </w:rPr>
        <w:t xml:space="preserve">clinical </w:t>
      </w:r>
      <w:r w:rsidRPr="0080561E">
        <w:rPr>
          <w:rStyle w:val="Comments"/>
          <w:rFonts w:cstheme="minorBidi"/>
          <w:iCs/>
          <w:color w:val="C00000"/>
        </w:rPr>
        <w:t>trials</w:t>
      </w:r>
      <w:r w:rsidRPr="0080561E">
        <w:rPr>
          <w:rStyle w:val="Comments"/>
          <w:rFonts w:cstheme="minorBidi"/>
          <w:iCs/>
          <w:color w:val="C00000"/>
          <w:lang w:val="en-GB"/>
        </w:rPr>
        <w:t xml:space="preserve"> </w:t>
      </w:r>
      <w:r w:rsidRPr="0080561E">
        <w:rPr>
          <w:rStyle w:val="Comments"/>
          <w:rFonts w:cstheme="minorBidi"/>
          <w:i w:val="0"/>
          <w:color w:val="C00000"/>
        </w:rPr>
        <w:t>is used</w:t>
      </w:r>
      <w:r w:rsidRPr="0080561E">
        <w:rPr>
          <w:rStyle w:val="Comments"/>
          <w:rFonts w:cstheme="minorBidi"/>
          <w:i w:val="0"/>
          <w:color w:val="C00000"/>
          <w:lang w:val="en-GB"/>
        </w:rPr>
        <w:t xml:space="preserve"> rather than clinical studies</w:t>
      </w:r>
      <w:r w:rsidR="00DF3792" w:rsidRPr="0080561E">
        <w:rPr>
          <w:rStyle w:val="Comments"/>
          <w:rFonts w:cstheme="minorBidi"/>
          <w:i w:val="0"/>
          <w:color w:val="C00000"/>
          <w:lang w:val="en-GB"/>
        </w:rPr>
        <w:t xml:space="preserve"> when referring to interventional clinical trials</w:t>
      </w:r>
      <w:r w:rsidRPr="0080561E">
        <w:rPr>
          <w:rStyle w:val="Comments"/>
          <w:rFonts w:cstheme="minorBidi"/>
          <w:i w:val="0"/>
          <w:color w:val="C00000"/>
          <w:lang w:val="en-GB"/>
        </w:rPr>
        <w:t>.</w:t>
      </w:r>
    </w:p>
    <w:p w14:paraId="3558ED1A" w14:textId="2418ACEB" w:rsidR="00F81E18" w:rsidRPr="0080561E" w:rsidRDefault="00F81E18" w:rsidP="0051795A">
      <w:pPr>
        <w:pStyle w:val="InstructionalTExt"/>
        <w:numPr>
          <w:ilvl w:val="0"/>
          <w:numId w:val="3"/>
        </w:numPr>
        <w:rPr>
          <w:rStyle w:val="Comments"/>
          <w:rFonts w:cstheme="minorBidi"/>
          <w:i w:val="0"/>
          <w:color w:val="C00000"/>
        </w:rPr>
      </w:pPr>
      <w:r w:rsidRPr="0080561E">
        <w:rPr>
          <w:rStyle w:val="Comments"/>
          <w:rFonts w:cstheme="minorBidi"/>
          <w:iCs/>
          <w:color w:val="C00000"/>
        </w:rPr>
        <w:t>Participant</w:t>
      </w:r>
      <w:r w:rsidRPr="0080561E">
        <w:rPr>
          <w:rStyle w:val="Comments"/>
          <w:rFonts w:cstheme="minorBidi"/>
          <w:i w:val="0"/>
          <w:color w:val="C00000"/>
        </w:rPr>
        <w:t xml:space="preserve"> is used rather than subject, healthy volunteer, or patient</w:t>
      </w:r>
      <w:r w:rsidR="00DA0ECB" w:rsidRPr="0080561E">
        <w:rPr>
          <w:rStyle w:val="Comments"/>
          <w:rFonts w:cstheme="minorBidi"/>
          <w:i w:val="0"/>
          <w:color w:val="C00000"/>
        </w:rPr>
        <w:t xml:space="preserve"> </w:t>
      </w:r>
      <w:r w:rsidRPr="0080561E">
        <w:rPr>
          <w:rStyle w:val="Comments"/>
          <w:rFonts w:cstheme="minorBidi"/>
          <w:i w:val="0"/>
          <w:color w:val="C00000"/>
        </w:rPr>
        <w:t>when referring to an individual who has consented</w:t>
      </w:r>
      <w:r w:rsidR="003227BE" w:rsidRPr="0080561E">
        <w:rPr>
          <w:rStyle w:val="Comments"/>
          <w:rFonts w:cstheme="minorBidi"/>
          <w:i w:val="0"/>
          <w:color w:val="C00000"/>
        </w:rPr>
        <w:t xml:space="preserve"> or was adequately/legally represented to participate</w:t>
      </w:r>
      <w:r w:rsidR="00EB42DD" w:rsidRPr="0080561E">
        <w:rPr>
          <w:rStyle w:val="Comments"/>
          <w:rFonts w:cstheme="minorBidi"/>
          <w:i w:val="0"/>
          <w:color w:val="C00000"/>
        </w:rPr>
        <w:t xml:space="preserve"> </w:t>
      </w:r>
      <w:r w:rsidRPr="0080561E">
        <w:rPr>
          <w:rStyle w:val="Comments"/>
          <w:rFonts w:cstheme="minorBidi"/>
          <w:i w:val="0"/>
          <w:color w:val="C00000"/>
        </w:rPr>
        <w:t>in</w:t>
      </w:r>
      <w:r w:rsidR="00EB42DD" w:rsidRPr="0080561E">
        <w:rPr>
          <w:rStyle w:val="Comments"/>
          <w:rFonts w:cstheme="minorBidi"/>
          <w:i w:val="0"/>
          <w:color w:val="C00000"/>
        </w:rPr>
        <w:t xml:space="preserve"> </w:t>
      </w:r>
      <w:r w:rsidRPr="0080561E">
        <w:rPr>
          <w:rStyle w:val="Comments"/>
          <w:rFonts w:cstheme="minorBidi"/>
          <w:i w:val="0"/>
          <w:color w:val="C00000"/>
        </w:rPr>
        <w:t>the</w:t>
      </w:r>
      <w:r w:rsidR="00EB42DD" w:rsidRPr="0080561E">
        <w:rPr>
          <w:rStyle w:val="Comments"/>
          <w:rFonts w:cstheme="minorBidi"/>
          <w:i w:val="0"/>
          <w:color w:val="C00000"/>
        </w:rPr>
        <w:t xml:space="preserve"> </w:t>
      </w:r>
      <w:r w:rsidRPr="0080561E">
        <w:rPr>
          <w:rStyle w:val="Comments"/>
          <w:rFonts w:cstheme="minorBidi"/>
          <w:i w:val="0"/>
          <w:color w:val="C00000"/>
        </w:rPr>
        <w:t>clinical</w:t>
      </w:r>
      <w:r w:rsidR="00EB42DD" w:rsidRPr="0080561E">
        <w:rPr>
          <w:rStyle w:val="Comments"/>
          <w:rFonts w:cstheme="minorBidi"/>
          <w:i w:val="0"/>
          <w:color w:val="C00000"/>
        </w:rPr>
        <w:t xml:space="preserve"> </w:t>
      </w:r>
      <w:r w:rsidR="00FB4DFD" w:rsidRPr="0080561E">
        <w:rPr>
          <w:rStyle w:val="Comments"/>
          <w:rFonts w:cstheme="minorBidi"/>
          <w:i w:val="0"/>
          <w:color w:val="C00000"/>
        </w:rPr>
        <w:t>trial</w:t>
      </w:r>
      <w:r w:rsidRPr="0080561E">
        <w:rPr>
          <w:rStyle w:val="Comments"/>
          <w:rFonts w:cstheme="minorBidi"/>
          <w:i w:val="0"/>
          <w:color w:val="C00000"/>
        </w:rPr>
        <w:t>.</w:t>
      </w:r>
      <w:r w:rsidR="00EB42DD" w:rsidRPr="0080561E">
        <w:rPr>
          <w:rStyle w:val="Comments"/>
          <w:rFonts w:cstheme="minorBidi"/>
          <w:i w:val="0"/>
          <w:color w:val="C00000"/>
        </w:rPr>
        <w:t xml:space="preserve"> </w:t>
      </w:r>
      <w:r w:rsidRPr="0080561E">
        <w:rPr>
          <w:rStyle w:val="Comments"/>
          <w:rFonts w:cstheme="minorBidi"/>
          <w:i w:val="0"/>
          <w:color w:val="C00000"/>
        </w:rPr>
        <w:t>Patient</w:t>
      </w:r>
      <w:r w:rsidR="00EB42DD" w:rsidRPr="0080561E">
        <w:rPr>
          <w:rStyle w:val="Comments"/>
          <w:rFonts w:cstheme="minorBidi"/>
          <w:i w:val="0"/>
          <w:color w:val="C00000"/>
        </w:rPr>
        <w:t xml:space="preserve"> </w:t>
      </w:r>
      <w:r w:rsidRPr="0080561E">
        <w:rPr>
          <w:rStyle w:val="Comments"/>
          <w:rFonts w:cstheme="minorBidi"/>
          <w:i w:val="0"/>
          <w:color w:val="C00000"/>
        </w:rPr>
        <w:t>or</w:t>
      </w:r>
      <w:r w:rsidR="00EB42DD" w:rsidRPr="0080561E">
        <w:rPr>
          <w:rStyle w:val="Comments"/>
          <w:rFonts w:cstheme="minorBidi"/>
          <w:i w:val="0"/>
          <w:color w:val="C00000"/>
        </w:rPr>
        <w:t xml:space="preserve"> </w:t>
      </w:r>
      <w:r w:rsidRPr="0080561E">
        <w:rPr>
          <w:rStyle w:val="Comments"/>
          <w:rFonts w:cstheme="minorBidi"/>
          <w:i w:val="0"/>
          <w:color w:val="C00000"/>
        </w:rPr>
        <w:t>individual</w:t>
      </w:r>
      <w:r w:rsidR="00EB42DD" w:rsidRPr="0080561E">
        <w:rPr>
          <w:rStyle w:val="Comments"/>
          <w:rFonts w:cstheme="minorBidi"/>
          <w:i w:val="0"/>
          <w:color w:val="C00000"/>
        </w:rPr>
        <w:t xml:space="preserve"> </w:t>
      </w:r>
      <w:r w:rsidRPr="0080561E">
        <w:rPr>
          <w:rStyle w:val="Comments"/>
          <w:rFonts w:cstheme="minorBidi"/>
          <w:i w:val="0"/>
          <w:color w:val="C00000"/>
        </w:rPr>
        <w:t>is used to distinguish the population represented</w:t>
      </w:r>
      <w:r w:rsidR="00EB42DD" w:rsidRPr="0080561E">
        <w:rPr>
          <w:rStyle w:val="Comments"/>
          <w:rFonts w:cstheme="minorBidi"/>
          <w:i w:val="0"/>
          <w:color w:val="C00000"/>
        </w:rPr>
        <w:t xml:space="preserve"> </w:t>
      </w:r>
      <w:r w:rsidRPr="0080561E">
        <w:rPr>
          <w:rStyle w:val="Comments"/>
          <w:rFonts w:cstheme="minorBidi"/>
          <w:i w:val="0"/>
          <w:color w:val="C00000"/>
        </w:rPr>
        <w:t xml:space="preserve">by the </w:t>
      </w:r>
      <w:r w:rsidR="0068059E" w:rsidRPr="0080561E">
        <w:rPr>
          <w:rStyle w:val="Comments"/>
          <w:rFonts w:cstheme="minorBidi"/>
          <w:i w:val="0"/>
          <w:color w:val="C00000"/>
        </w:rPr>
        <w:t xml:space="preserve">trial </w:t>
      </w:r>
      <w:r w:rsidRPr="0080561E">
        <w:rPr>
          <w:rStyle w:val="Comments"/>
          <w:rFonts w:cstheme="minorBidi"/>
          <w:i w:val="0"/>
          <w:color w:val="C00000"/>
        </w:rPr>
        <w:t>participants, when necessary.</w:t>
      </w:r>
    </w:p>
    <w:p w14:paraId="2F8CC09C" w14:textId="4BF0E07D" w:rsidR="00F81E18" w:rsidRPr="0080561E" w:rsidRDefault="0068059E" w:rsidP="0051795A">
      <w:pPr>
        <w:pStyle w:val="InstructionalTExt"/>
        <w:numPr>
          <w:ilvl w:val="0"/>
          <w:numId w:val="3"/>
        </w:numPr>
        <w:rPr>
          <w:rStyle w:val="Comments"/>
          <w:rFonts w:cstheme="minorBidi"/>
          <w:i w:val="0"/>
          <w:color w:val="C00000"/>
        </w:rPr>
      </w:pPr>
      <w:r w:rsidRPr="0080561E">
        <w:rPr>
          <w:rStyle w:val="Comments"/>
          <w:rFonts w:cstheme="minorBidi"/>
          <w:iCs/>
          <w:color w:val="C00000"/>
        </w:rPr>
        <w:t>Trial</w:t>
      </w:r>
      <w:r w:rsidR="1D5DC3D1" w:rsidRPr="0080561E">
        <w:rPr>
          <w:rStyle w:val="Comments"/>
          <w:rFonts w:cstheme="minorBidi"/>
          <w:color w:val="C00000"/>
        </w:rPr>
        <w:t xml:space="preserve"> intervention</w:t>
      </w:r>
      <w:r w:rsidR="1D5DC3D1" w:rsidRPr="0080561E">
        <w:rPr>
          <w:rStyle w:val="Comments"/>
          <w:rFonts w:cstheme="minorBidi"/>
          <w:i w:val="0"/>
          <w:color w:val="C00000"/>
        </w:rPr>
        <w:t xml:space="preserve"> refers to any therapeutic, prophylactic, or diagnostic agent including pharmaceuticals, biologics, vaccines, cell </w:t>
      </w:r>
      <w:r w:rsidR="002C03E5" w:rsidRPr="0080561E">
        <w:rPr>
          <w:rStyle w:val="Comments"/>
          <w:rFonts w:cstheme="minorBidi"/>
          <w:i w:val="0"/>
          <w:color w:val="C00000"/>
        </w:rPr>
        <w:t>or</w:t>
      </w:r>
      <w:r w:rsidR="1D5DC3D1" w:rsidRPr="0080561E">
        <w:rPr>
          <w:rStyle w:val="Comments"/>
          <w:rFonts w:cstheme="minorBidi"/>
          <w:i w:val="0"/>
          <w:color w:val="C00000"/>
        </w:rPr>
        <w:t xml:space="preserve"> gene therapy product</w:t>
      </w:r>
      <w:r w:rsidR="002C5DC6" w:rsidRPr="0080561E">
        <w:rPr>
          <w:rStyle w:val="Comments"/>
          <w:rFonts w:cstheme="minorBidi"/>
          <w:i w:val="0"/>
          <w:color w:val="C00000"/>
        </w:rPr>
        <w:t>s</w:t>
      </w:r>
      <w:r w:rsidR="1D5DC3D1" w:rsidRPr="0080561E">
        <w:rPr>
          <w:rStyle w:val="Comments"/>
          <w:rFonts w:cstheme="minorBidi"/>
          <w:i w:val="0"/>
          <w:color w:val="C00000"/>
        </w:rPr>
        <w:t xml:space="preserve">, and drug-device combination products when registered as a drug. </w:t>
      </w:r>
      <w:r w:rsidRPr="0080561E">
        <w:rPr>
          <w:rStyle w:val="Comments"/>
          <w:rFonts w:cstheme="minorBidi"/>
          <w:i w:val="0"/>
          <w:color w:val="C00000"/>
        </w:rPr>
        <w:t>Trial</w:t>
      </w:r>
      <w:r w:rsidR="1D5DC3D1" w:rsidRPr="0080561E">
        <w:rPr>
          <w:rStyle w:val="Comments"/>
          <w:rFonts w:cstheme="minorBidi"/>
          <w:i w:val="0"/>
          <w:color w:val="C00000"/>
        </w:rPr>
        <w:t xml:space="preserve"> interventions </w:t>
      </w:r>
      <w:r w:rsidR="007813BE" w:rsidRPr="0080561E">
        <w:rPr>
          <w:rStyle w:val="Comments"/>
          <w:rFonts w:cstheme="minorBidi"/>
          <w:i w:val="0"/>
          <w:color w:val="C00000"/>
        </w:rPr>
        <w:t>a</w:t>
      </w:r>
      <w:r w:rsidR="005825DF" w:rsidRPr="0080561E">
        <w:rPr>
          <w:rStyle w:val="Comments"/>
          <w:rFonts w:cstheme="minorBidi"/>
          <w:i w:val="0"/>
          <w:color w:val="C00000"/>
        </w:rPr>
        <w:t xml:space="preserve">re all pre-specified investigational and noninvestigational </w:t>
      </w:r>
      <w:r w:rsidR="008771AE" w:rsidRPr="0080561E">
        <w:rPr>
          <w:rStyle w:val="Comments"/>
          <w:rFonts w:cstheme="minorBidi"/>
          <w:i w:val="0"/>
          <w:color w:val="C00000"/>
        </w:rPr>
        <w:t xml:space="preserve">medicinal products, medical devices or other interventions intended for the participants during the trial. </w:t>
      </w:r>
      <w:r w:rsidR="1D5DC3D1" w:rsidRPr="0080561E">
        <w:rPr>
          <w:rStyle w:val="Comments"/>
          <w:rFonts w:cstheme="minorBidi"/>
          <w:i w:val="0"/>
          <w:color w:val="C00000"/>
        </w:rPr>
        <w:t>Procedures conducted to manage participants or to collect data are excluded from the usage of this term.</w:t>
      </w:r>
    </w:p>
    <w:p w14:paraId="45C5E30F" w14:textId="56E56C89" w:rsidR="00F81E18" w:rsidRPr="0080561E" w:rsidRDefault="003D652C" w:rsidP="0051795A">
      <w:pPr>
        <w:pStyle w:val="InstructionalTExt"/>
        <w:numPr>
          <w:ilvl w:val="0"/>
          <w:numId w:val="3"/>
        </w:numPr>
        <w:rPr>
          <w:rStyle w:val="Comments"/>
          <w:rFonts w:cstheme="minorHAnsi"/>
          <w:i w:val="0"/>
          <w:color w:val="C00000"/>
        </w:rPr>
      </w:pPr>
      <w:r w:rsidRPr="0080561E">
        <w:rPr>
          <w:rStyle w:val="Comments"/>
          <w:rFonts w:cstheme="minorHAnsi"/>
          <w:i w:val="0"/>
          <w:color w:val="C00000"/>
        </w:rPr>
        <w:t xml:space="preserve">While </w:t>
      </w:r>
      <w:r w:rsidRPr="0080561E">
        <w:rPr>
          <w:rStyle w:val="Comments"/>
          <w:rFonts w:cstheme="minorHAnsi"/>
          <w:iCs/>
          <w:color w:val="C00000"/>
        </w:rPr>
        <w:t>blinding</w:t>
      </w:r>
      <w:r w:rsidRPr="0080561E">
        <w:rPr>
          <w:rStyle w:val="Comments"/>
          <w:rFonts w:cstheme="minorHAnsi"/>
          <w:i w:val="0"/>
          <w:color w:val="C00000"/>
        </w:rPr>
        <w:t xml:space="preserve"> is the more commonly used term</w:t>
      </w:r>
      <w:r w:rsidR="00067BDD" w:rsidRPr="0080561E">
        <w:rPr>
          <w:rStyle w:val="Comments"/>
          <w:rFonts w:cstheme="minorHAnsi"/>
          <w:i w:val="0"/>
          <w:color w:val="C00000"/>
        </w:rPr>
        <w:t xml:space="preserve">, </w:t>
      </w:r>
      <w:r w:rsidR="002E65E4" w:rsidRPr="0080561E">
        <w:rPr>
          <w:rStyle w:val="Comments"/>
          <w:rFonts w:cstheme="minorHAnsi"/>
          <w:i w:val="0"/>
          <w:color w:val="C00000"/>
        </w:rPr>
        <w:t>m</w:t>
      </w:r>
      <w:r w:rsidR="00F81E18" w:rsidRPr="0080561E">
        <w:rPr>
          <w:rStyle w:val="Comments"/>
          <w:rFonts w:cstheme="minorHAnsi"/>
          <w:i w:val="0"/>
          <w:color w:val="C00000"/>
        </w:rPr>
        <w:t>asking</w:t>
      </w:r>
      <w:r w:rsidR="004F3E7D" w:rsidRPr="0080561E">
        <w:rPr>
          <w:rStyle w:val="Comments"/>
          <w:rFonts w:cstheme="minorHAnsi"/>
          <w:i w:val="0"/>
          <w:color w:val="C00000"/>
        </w:rPr>
        <w:t xml:space="preserve"> is </w:t>
      </w:r>
      <w:r w:rsidR="00067BDD" w:rsidRPr="0080561E">
        <w:rPr>
          <w:rStyle w:val="Comments"/>
          <w:rFonts w:cstheme="minorHAnsi"/>
          <w:i w:val="0"/>
          <w:color w:val="C00000"/>
        </w:rPr>
        <w:t xml:space="preserve">an alternative term </w:t>
      </w:r>
      <w:r w:rsidR="00F50E9E" w:rsidRPr="0080561E">
        <w:rPr>
          <w:rStyle w:val="Comments"/>
          <w:rFonts w:cstheme="minorHAnsi"/>
          <w:i w:val="0"/>
          <w:color w:val="C00000"/>
        </w:rPr>
        <w:t xml:space="preserve">which may be </w:t>
      </w:r>
      <w:r w:rsidR="002E65E4" w:rsidRPr="0080561E">
        <w:rPr>
          <w:rStyle w:val="Comments"/>
          <w:rFonts w:cstheme="minorHAnsi"/>
          <w:i w:val="0"/>
          <w:color w:val="C00000"/>
        </w:rPr>
        <w:t>used in certain situations.</w:t>
      </w:r>
    </w:p>
    <w:p w14:paraId="53A48DBD" w14:textId="525D8BA9" w:rsidR="00F81E18" w:rsidRPr="0080561E" w:rsidRDefault="00F81E18" w:rsidP="007039D5">
      <w:pPr>
        <w:pStyle w:val="InstructionalTExt"/>
        <w:rPr>
          <w:rStyle w:val="Comments"/>
          <w:rFonts w:cstheme="minorHAnsi"/>
          <w:b/>
          <w:i w:val="0"/>
          <w:color w:val="C00000"/>
        </w:rPr>
      </w:pPr>
      <w:r w:rsidRPr="0080561E">
        <w:rPr>
          <w:rStyle w:val="Comments"/>
          <w:rFonts w:cstheme="minorHAnsi"/>
          <w:b/>
          <w:i w:val="0"/>
          <w:color w:val="C00000"/>
        </w:rPr>
        <w:t xml:space="preserve">Suggestions for </w:t>
      </w:r>
      <w:proofErr w:type="spellStart"/>
      <w:r w:rsidR="009607CE" w:rsidRPr="0080561E">
        <w:rPr>
          <w:rStyle w:val="Comments"/>
          <w:rFonts w:cstheme="minorHAnsi"/>
          <w:b/>
          <w:i w:val="0"/>
          <w:color w:val="C00000"/>
        </w:rPr>
        <w:t>Finali</w:t>
      </w:r>
      <w:r w:rsidR="00A34CCD" w:rsidRPr="0080561E">
        <w:rPr>
          <w:rStyle w:val="Comments"/>
          <w:rFonts w:cstheme="minorHAnsi"/>
          <w:b/>
          <w:i w:val="0"/>
          <w:color w:val="C00000"/>
        </w:rPr>
        <w:t>s</w:t>
      </w:r>
      <w:r w:rsidR="009607CE" w:rsidRPr="0080561E">
        <w:rPr>
          <w:rStyle w:val="Comments"/>
          <w:rFonts w:cstheme="minorHAnsi"/>
          <w:b/>
          <w:i w:val="0"/>
          <w:color w:val="C00000"/>
        </w:rPr>
        <w:t>ing</w:t>
      </w:r>
      <w:proofErr w:type="spellEnd"/>
      <w:r w:rsidRPr="0080561E">
        <w:rPr>
          <w:rStyle w:val="Comments"/>
          <w:rFonts w:cstheme="minorHAnsi"/>
          <w:b/>
          <w:i w:val="0"/>
          <w:color w:val="C00000"/>
        </w:rPr>
        <w:t xml:space="preserve"> </w:t>
      </w:r>
      <w:r w:rsidR="00DC03E7" w:rsidRPr="0080561E">
        <w:rPr>
          <w:rStyle w:val="Comments"/>
          <w:rFonts w:cstheme="minorHAnsi"/>
          <w:b/>
          <w:i w:val="0"/>
          <w:color w:val="C00000"/>
        </w:rPr>
        <w:t>Document</w:t>
      </w:r>
    </w:p>
    <w:p w14:paraId="6ADE7CF3" w14:textId="50DCA998" w:rsidR="00F81E18" w:rsidRPr="0080561E" w:rsidRDefault="00F81E18" w:rsidP="008554DF">
      <w:pPr>
        <w:pStyle w:val="InstructionalTExt"/>
        <w:rPr>
          <w:rStyle w:val="Comments"/>
          <w:rFonts w:cstheme="minorHAnsi"/>
          <w:i w:val="0"/>
          <w:color w:val="C00000"/>
        </w:rPr>
      </w:pPr>
      <w:r w:rsidRPr="0080561E">
        <w:rPr>
          <w:rStyle w:val="Comments"/>
          <w:rFonts w:cstheme="minorHAnsi"/>
          <w:i w:val="0"/>
          <w:color w:val="C00000"/>
        </w:rPr>
        <w:t xml:space="preserve">Various formatting, typefaces, and instructional elements are used in this template to inform preparation activities, but these should not appear in final protocols. Specific recommended steps for </w:t>
      </w:r>
      <w:proofErr w:type="spellStart"/>
      <w:r w:rsidRPr="0080561E">
        <w:rPr>
          <w:rStyle w:val="Comments"/>
          <w:rFonts w:cstheme="minorHAnsi"/>
          <w:i w:val="0"/>
          <w:color w:val="C00000"/>
        </w:rPr>
        <w:t>finali</w:t>
      </w:r>
      <w:r w:rsidR="00264D40" w:rsidRPr="0080561E">
        <w:rPr>
          <w:rStyle w:val="Comments"/>
          <w:rFonts w:cstheme="minorHAnsi"/>
          <w:i w:val="0"/>
          <w:color w:val="C00000"/>
        </w:rPr>
        <w:t>s</w:t>
      </w:r>
      <w:r w:rsidRPr="0080561E">
        <w:rPr>
          <w:rStyle w:val="Comments"/>
          <w:rFonts w:cstheme="minorHAnsi"/>
          <w:i w:val="0"/>
          <w:color w:val="C00000"/>
        </w:rPr>
        <w:t>ation</w:t>
      </w:r>
      <w:proofErr w:type="spellEnd"/>
      <w:r w:rsidRPr="0080561E">
        <w:rPr>
          <w:rStyle w:val="Comments"/>
          <w:rFonts w:cstheme="minorHAnsi"/>
          <w:i w:val="0"/>
          <w:color w:val="C00000"/>
        </w:rPr>
        <w:t xml:space="preserve"> are as follows:</w:t>
      </w:r>
    </w:p>
    <w:p w14:paraId="746C68B1" w14:textId="5E56BAB9" w:rsidR="00F81E18" w:rsidRPr="0080561E" w:rsidRDefault="004B7987" w:rsidP="0051795A">
      <w:pPr>
        <w:pStyle w:val="InstructionalTExt"/>
        <w:numPr>
          <w:ilvl w:val="0"/>
          <w:numId w:val="4"/>
        </w:numPr>
        <w:rPr>
          <w:rStyle w:val="Comments"/>
          <w:rFonts w:cstheme="minorHAnsi"/>
          <w:i w:val="0"/>
          <w:color w:val="C00000"/>
        </w:rPr>
      </w:pPr>
      <w:r>
        <w:rPr>
          <w:rStyle w:val="Comments"/>
          <w:rFonts w:cstheme="minorHAnsi"/>
          <w:i w:val="0"/>
          <w:color w:val="C00000"/>
        </w:rPr>
        <w:t>d</w:t>
      </w:r>
      <w:r w:rsidR="00F81E18" w:rsidRPr="0080561E">
        <w:rPr>
          <w:rStyle w:val="Comments"/>
          <w:rFonts w:cstheme="minorHAnsi"/>
          <w:i w:val="0"/>
          <w:color w:val="C00000"/>
        </w:rPr>
        <w:t>elete Section 0 and all its contents</w:t>
      </w:r>
    </w:p>
    <w:p w14:paraId="7DF93639" w14:textId="29F6F365" w:rsidR="00F81E18" w:rsidRPr="0080561E" w:rsidRDefault="004B7987" w:rsidP="0051795A">
      <w:pPr>
        <w:pStyle w:val="InstructionalTExt"/>
        <w:numPr>
          <w:ilvl w:val="0"/>
          <w:numId w:val="4"/>
        </w:numPr>
        <w:rPr>
          <w:rStyle w:val="Comments"/>
          <w:rFonts w:cstheme="minorHAnsi"/>
          <w:i w:val="0"/>
          <w:color w:val="C00000"/>
        </w:rPr>
      </w:pPr>
      <w:r>
        <w:rPr>
          <w:rStyle w:val="Comments"/>
          <w:rFonts w:cstheme="minorHAnsi"/>
          <w:i w:val="0"/>
          <w:color w:val="C00000"/>
        </w:rPr>
        <w:t>u</w:t>
      </w:r>
      <w:r w:rsidR="00F81E18" w:rsidRPr="0080561E">
        <w:rPr>
          <w:rStyle w:val="Comments"/>
          <w:rFonts w:cstheme="minorHAnsi"/>
          <w:i w:val="0"/>
          <w:color w:val="C00000"/>
        </w:rPr>
        <w:t>pdate the Table of Contents (TOC)</w:t>
      </w:r>
    </w:p>
    <w:p w14:paraId="5CA22683" w14:textId="681C66AA" w:rsidR="00F81E18" w:rsidRPr="0080561E" w:rsidRDefault="004B7987" w:rsidP="0051795A">
      <w:pPr>
        <w:pStyle w:val="InstructionalTExt"/>
        <w:numPr>
          <w:ilvl w:val="0"/>
          <w:numId w:val="4"/>
        </w:numPr>
        <w:rPr>
          <w:rStyle w:val="Comments"/>
          <w:rFonts w:cstheme="minorHAnsi"/>
          <w:i w:val="0"/>
          <w:color w:val="C00000"/>
        </w:rPr>
      </w:pPr>
      <w:r>
        <w:rPr>
          <w:rStyle w:val="Comments"/>
          <w:rFonts w:cstheme="minorHAnsi"/>
          <w:i w:val="0"/>
          <w:color w:val="C00000"/>
        </w:rPr>
        <w:t>c</w:t>
      </w:r>
      <w:r w:rsidR="00F81E18" w:rsidRPr="0080561E">
        <w:rPr>
          <w:rStyle w:val="Comments"/>
          <w:rFonts w:cstheme="minorHAnsi"/>
          <w:i w:val="0"/>
          <w:color w:val="C00000"/>
        </w:rPr>
        <w:t xml:space="preserve">onfirm that the </w:t>
      </w:r>
      <w:r w:rsidR="00867BC2">
        <w:rPr>
          <w:rStyle w:val="Comments"/>
          <w:rFonts w:cstheme="minorHAnsi"/>
          <w:i w:val="0"/>
          <w:color w:val="C00000"/>
        </w:rPr>
        <w:t>l</w:t>
      </w:r>
      <w:r w:rsidR="00F81E18" w:rsidRPr="0080561E">
        <w:rPr>
          <w:rStyle w:val="Comments"/>
          <w:rFonts w:cstheme="minorHAnsi"/>
          <w:i w:val="0"/>
          <w:color w:val="C00000"/>
        </w:rPr>
        <w:t>evel 1</w:t>
      </w:r>
      <w:r w:rsidR="006679A5" w:rsidRPr="0080561E">
        <w:rPr>
          <w:rStyle w:val="Comments"/>
          <w:rFonts w:cstheme="minorHAnsi"/>
          <w:i w:val="0"/>
          <w:color w:val="C00000"/>
        </w:rPr>
        <w:t xml:space="preserve">, </w:t>
      </w:r>
      <w:r w:rsidR="00867BC2">
        <w:rPr>
          <w:rStyle w:val="Comments"/>
          <w:rFonts w:cstheme="minorHAnsi"/>
          <w:i w:val="0"/>
          <w:color w:val="C00000"/>
        </w:rPr>
        <w:t>l</w:t>
      </w:r>
      <w:r w:rsidR="00F81E18" w:rsidRPr="0080561E">
        <w:rPr>
          <w:rStyle w:val="Comments"/>
          <w:rFonts w:cstheme="minorHAnsi"/>
          <w:i w:val="0"/>
          <w:color w:val="C00000"/>
        </w:rPr>
        <w:t xml:space="preserve">evel 2 </w:t>
      </w:r>
      <w:r w:rsidR="006679A5" w:rsidRPr="0080561E">
        <w:rPr>
          <w:rStyle w:val="Comments"/>
          <w:rFonts w:cstheme="minorHAnsi"/>
          <w:i w:val="0"/>
          <w:color w:val="C00000"/>
        </w:rPr>
        <w:t xml:space="preserve">and </w:t>
      </w:r>
      <w:r w:rsidR="00867BC2">
        <w:rPr>
          <w:rStyle w:val="Comments"/>
          <w:rFonts w:cstheme="minorHAnsi"/>
          <w:i w:val="0"/>
          <w:color w:val="C00000"/>
        </w:rPr>
        <w:t>l</w:t>
      </w:r>
      <w:r w:rsidR="006679A5" w:rsidRPr="0080561E">
        <w:rPr>
          <w:rStyle w:val="Comments"/>
          <w:rFonts w:cstheme="minorHAnsi"/>
          <w:i w:val="0"/>
          <w:color w:val="C00000"/>
        </w:rPr>
        <w:t xml:space="preserve">evel 3 </w:t>
      </w:r>
      <w:r w:rsidR="00F81E18" w:rsidRPr="0080561E">
        <w:rPr>
          <w:rStyle w:val="Comments"/>
          <w:rFonts w:cstheme="minorHAnsi"/>
          <w:i w:val="0"/>
          <w:color w:val="C00000"/>
        </w:rPr>
        <w:t>headings are visible in the navigation pane or bookmark view</w:t>
      </w:r>
    </w:p>
    <w:p w14:paraId="53AC4887" w14:textId="797BC287" w:rsidR="00F81E18" w:rsidRPr="0080561E" w:rsidRDefault="004B7987" w:rsidP="0051795A">
      <w:pPr>
        <w:pStyle w:val="InstructionalTExt"/>
        <w:numPr>
          <w:ilvl w:val="0"/>
          <w:numId w:val="4"/>
        </w:numPr>
        <w:rPr>
          <w:rStyle w:val="Comments"/>
          <w:rFonts w:cstheme="minorHAnsi"/>
          <w:i w:val="0"/>
          <w:color w:val="C00000"/>
        </w:rPr>
      </w:pPr>
      <w:r>
        <w:rPr>
          <w:rStyle w:val="Comments"/>
          <w:rFonts w:cstheme="minorHAnsi"/>
          <w:i w:val="0"/>
          <w:color w:val="C00000"/>
        </w:rPr>
        <w:t>d</w:t>
      </w:r>
      <w:r w:rsidR="00F81E18" w:rsidRPr="0080561E">
        <w:rPr>
          <w:rStyle w:val="Comments"/>
          <w:rFonts w:cstheme="minorHAnsi"/>
          <w:i w:val="0"/>
          <w:color w:val="C00000"/>
        </w:rPr>
        <w:t xml:space="preserve">elete unneeded </w:t>
      </w:r>
      <w:r w:rsidR="00F81E18" w:rsidRPr="0080561E">
        <w:rPr>
          <w:rStyle w:val="Comments"/>
          <w:rFonts w:cstheme="minorHAnsi"/>
          <w:i w:val="0"/>
          <w:iCs/>
          <w:color w:val="C00000"/>
        </w:rPr>
        <w:t xml:space="preserve">or </w:t>
      </w:r>
      <w:r w:rsidR="00E624C3">
        <w:rPr>
          <w:rStyle w:val="Comments"/>
          <w:rFonts w:cstheme="minorHAnsi"/>
          <w:i w:val="0"/>
          <w:iCs/>
          <w:color w:val="C00000"/>
        </w:rPr>
        <w:t xml:space="preserve">not </w:t>
      </w:r>
      <w:r w:rsidR="00F81E18" w:rsidRPr="0080561E">
        <w:rPr>
          <w:rStyle w:val="Comments"/>
          <w:rFonts w:cstheme="minorHAnsi"/>
          <w:i w:val="0"/>
          <w:iCs/>
          <w:color w:val="C00000"/>
        </w:rPr>
        <w:t xml:space="preserve">applicable </w:t>
      </w:r>
      <w:r w:rsidR="007E7E77" w:rsidRPr="0080561E">
        <w:rPr>
          <w:rStyle w:val="Comments"/>
          <w:rFonts w:cstheme="minorHAnsi"/>
          <w:i w:val="0"/>
          <w:iCs/>
          <w:color w:val="C00000"/>
        </w:rPr>
        <w:t xml:space="preserve">optional </w:t>
      </w:r>
      <w:r w:rsidR="00867BC2">
        <w:rPr>
          <w:rStyle w:val="Comments"/>
          <w:rFonts w:cstheme="minorHAnsi"/>
          <w:i w:val="0"/>
          <w:iCs/>
          <w:color w:val="C00000"/>
        </w:rPr>
        <w:t>l</w:t>
      </w:r>
      <w:r w:rsidR="00F81E18" w:rsidRPr="0080561E">
        <w:rPr>
          <w:rStyle w:val="Comments"/>
          <w:rFonts w:cstheme="minorHAnsi"/>
          <w:i w:val="0"/>
          <w:iCs/>
          <w:color w:val="C00000"/>
        </w:rPr>
        <w:t xml:space="preserve">evel 3 or lower headings and ensure remaining </w:t>
      </w:r>
      <w:r w:rsidR="00867BC2">
        <w:rPr>
          <w:rStyle w:val="Comments"/>
          <w:rFonts w:cstheme="minorHAnsi"/>
          <w:i w:val="0"/>
          <w:iCs/>
          <w:color w:val="C00000"/>
        </w:rPr>
        <w:t>l</w:t>
      </w:r>
      <w:r w:rsidR="00F81E18" w:rsidRPr="0080561E">
        <w:rPr>
          <w:rStyle w:val="Comments"/>
          <w:rFonts w:cstheme="minorHAnsi"/>
          <w:i w:val="0"/>
          <w:iCs/>
          <w:color w:val="C00000"/>
        </w:rPr>
        <w:t>evel 3 and lower headings are numbered appropriately</w:t>
      </w:r>
    </w:p>
    <w:p w14:paraId="13675430" w14:textId="0CA84DC4" w:rsidR="00F81E18" w:rsidRPr="0080561E" w:rsidRDefault="004B7987" w:rsidP="007039D5">
      <w:pPr>
        <w:pStyle w:val="InstructionalTExt"/>
        <w:numPr>
          <w:ilvl w:val="0"/>
          <w:numId w:val="4"/>
        </w:numPr>
        <w:rPr>
          <w:rStyle w:val="Comments"/>
          <w:rFonts w:cstheme="minorHAnsi"/>
          <w:i w:val="0"/>
          <w:color w:val="C00000"/>
        </w:rPr>
      </w:pPr>
      <w:r>
        <w:rPr>
          <w:rStyle w:val="Comments"/>
          <w:rFonts w:cstheme="minorHAnsi"/>
          <w:i w:val="0"/>
          <w:iCs/>
          <w:color w:val="C00000"/>
        </w:rPr>
        <w:t>d</w:t>
      </w:r>
      <w:r w:rsidR="00F81E18" w:rsidRPr="0080561E">
        <w:rPr>
          <w:rStyle w:val="Comments"/>
          <w:rFonts w:cstheme="minorHAnsi"/>
          <w:i w:val="0"/>
          <w:iCs/>
          <w:color w:val="C00000"/>
        </w:rPr>
        <w:t xml:space="preserve">elete any unused </w:t>
      </w:r>
      <w:r w:rsidR="00CE1271" w:rsidRPr="0080561E">
        <w:rPr>
          <w:rStyle w:val="Comments"/>
          <w:rFonts w:cstheme="minorHAnsi"/>
          <w:i w:val="0"/>
          <w:iCs/>
          <w:color w:val="C00000"/>
        </w:rPr>
        <w:t>optional</w:t>
      </w:r>
      <w:r w:rsidR="00F81E18" w:rsidRPr="0080561E">
        <w:rPr>
          <w:rStyle w:val="Comments"/>
          <w:rFonts w:cstheme="minorHAnsi"/>
          <w:i w:val="0"/>
          <w:iCs/>
          <w:color w:val="C00000"/>
        </w:rPr>
        <w:t xml:space="preserve"> text</w:t>
      </w:r>
      <w:r w:rsidR="006478C3" w:rsidRPr="0080561E">
        <w:rPr>
          <w:rStyle w:val="Comments"/>
          <w:rFonts w:cstheme="minorHAnsi"/>
          <w:i w:val="0"/>
          <w:iCs/>
          <w:color w:val="C00000"/>
        </w:rPr>
        <w:t>, unused text insertion points</w:t>
      </w:r>
      <w:r w:rsidR="00F81E18" w:rsidRPr="0080561E">
        <w:rPr>
          <w:rStyle w:val="Comments"/>
          <w:rFonts w:cstheme="minorHAnsi"/>
          <w:i w:val="0"/>
          <w:iCs/>
          <w:color w:val="C00000"/>
        </w:rPr>
        <w:t xml:space="preserve"> and related prompts</w:t>
      </w:r>
    </w:p>
    <w:p w14:paraId="7E15738D" w14:textId="21989171" w:rsidR="00F81E18" w:rsidRPr="0080561E" w:rsidRDefault="004B7987" w:rsidP="0051795A">
      <w:pPr>
        <w:pStyle w:val="InstructionalTExt"/>
        <w:numPr>
          <w:ilvl w:val="0"/>
          <w:numId w:val="4"/>
        </w:numPr>
        <w:rPr>
          <w:rStyle w:val="Comments"/>
          <w:rFonts w:cstheme="minorHAnsi"/>
          <w:i w:val="0"/>
          <w:color w:val="C00000"/>
        </w:rPr>
      </w:pPr>
      <w:r>
        <w:rPr>
          <w:rStyle w:val="Comments"/>
          <w:rFonts w:cstheme="minorHAnsi"/>
          <w:i w:val="0"/>
          <w:color w:val="C00000"/>
        </w:rPr>
        <w:t>r</w:t>
      </w:r>
      <w:r w:rsidR="00F81E18" w:rsidRPr="0080561E">
        <w:rPr>
          <w:rStyle w:val="Comments"/>
          <w:rFonts w:cstheme="minorHAnsi"/>
          <w:i w:val="0"/>
          <w:color w:val="C00000"/>
        </w:rPr>
        <w:t xml:space="preserve">estyle any </w:t>
      </w:r>
      <w:r w:rsidR="00371F4B" w:rsidRPr="0080561E">
        <w:rPr>
          <w:rStyle w:val="Comments"/>
          <w:rFonts w:cstheme="minorHAnsi"/>
          <w:i w:val="0"/>
          <w:color w:val="C00000"/>
        </w:rPr>
        <w:t>optional</w:t>
      </w:r>
      <w:r w:rsidR="00F81E18" w:rsidRPr="0080561E">
        <w:rPr>
          <w:rStyle w:val="Comments"/>
          <w:rFonts w:cstheme="minorHAnsi"/>
          <w:i w:val="0"/>
          <w:color w:val="C00000"/>
        </w:rPr>
        <w:t xml:space="preserve"> text to match the regular text</w:t>
      </w:r>
    </w:p>
    <w:p w14:paraId="17FED851" w14:textId="0FDE9846" w:rsidR="00F81E18" w:rsidRPr="0080561E" w:rsidRDefault="004B7987" w:rsidP="0051795A">
      <w:pPr>
        <w:pStyle w:val="InstructionalTExt"/>
        <w:numPr>
          <w:ilvl w:val="0"/>
          <w:numId w:val="4"/>
        </w:numPr>
        <w:rPr>
          <w:rStyle w:val="Comments"/>
          <w:rFonts w:cstheme="minorHAnsi"/>
          <w:i w:val="0"/>
          <w:color w:val="C00000"/>
        </w:rPr>
      </w:pPr>
      <w:r>
        <w:rPr>
          <w:rStyle w:val="Comments"/>
          <w:rFonts w:cstheme="minorHAnsi"/>
          <w:i w:val="0"/>
          <w:color w:val="C00000"/>
        </w:rPr>
        <w:t>r</w:t>
      </w:r>
      <w:r w:rsidR="00F81E18" w:rsidRPr="0080561E">
        <w:rPr>
          <w:rStyle w:val="Comments"/>
          <w:rFonts w:cstheme="minorHAnsi"/>
          <w:i w:val="0"/>
          <w:color w:val="C00000"/>
        </w:rPr>
        <w:t>emove all instructional text</w:t>
      </w:r>
    </w:p>
    <w:p w14:paraId="26BD6B14" w14:textId="3B3198E1" w:rsidR="00F81E18" w:rsidRPr="0080561E" w:rsidRDefault="004B7987" w:rsidP="0051795A">
      <w:pPr>
        <w:pStyle w:val="InstructionalTExt"/>
        <w:numPr>
          <w:ilvl w:val="0"/>
          <w:numId w:val="4"/>
        </w:numPr>
        <w:rPr>
          <w:rStyle w:val="Comments"/>
          <w:rFonts w:cstheme="minorHAnsi"/>
          <w:i w:val="0"/>
          <w:color w:val="C00000"/>
        </w:rPr>
      </w:pPr>
      <w:r>
        <w:rPr>
          <w:rStyle w:val="Comments"/>
          <w:rFonts w:cstheme="minorHAnsi"/>
          <w:i w:val="0"/>
          <w:color w:val="C00000"/>
        </w:rPr>
        <w:lastRenderedPageBreak/>
        <w:t>r</w:t>
      </w:r>
      <w:r w:rsidR="00F81E18" w:rsidRPr="0080561E">
        <w:rPr>
          <w:rStyle w:val="Comments"/>
          <w:rFonts w:cstheme="minorHAnsi"/>
          <w:i w:val="0"/>
          <w:color w:val="C00000"/>
        </w:rPr>
        <w:t>emove brackets after making appropriate selections</w:t>
      </w:r>
    </w:p>
    <w:p w14:paraId="5C7C9222" w14:textId="17FDA593" w:rsidR="00F81E18" w:rsidRPr="0080561E" w:rsidRDefault="00F579F8" w:rsidP="008554DF">
      <w:pPr>
        <w:pStyle w:val="InstructionalTExt"/>
        <w:rPr>
          <w:b/>
        </w:rPr>
      </w:pPr>
      <w:r w:rsidRPr="0080561E">
        <w:rPr>
          <w:b/>
        </w:rPr>
        <w:t>0.4</w:t>
      </w:r>
      <w:r w:rsidR="00AF23DB" w:rsidRPr="0080561E">
        <w:rPr>
          <w:b/>
        </w:rPr>
        <w:tab/>
      </w:r>
      <w:r w:rsidR="00F81E18" w:rsidRPr="0080561E">
        <w:rPr>
          <w:b/>
        </w:rPr>
        <w:t xml:space="preserve">Abbreviations </w:t>
      </w:r>
      <w:r w:rsidR="00F27B26" w:rsidRPr="0080561E">
        <w:rPr>
          <w:b/>
        </w:rPr>
        <w:t xml:space="preserve">Used </w:t>
      </w:r>
      <w:r w:rsidR="00F81E18" w:rsidRPr="0080561E">
        <w:rPr>
          <w:b/>
        </w:rPr>
        <w:t xml:space="preserve">in this </w:t>
      </w:r>
      <w:r w:rsidR="00F27B26" w:rsidRPr="0080561E">
        <w:rPr>
          <w:b/>
        </w:rPr>
        <w:t>Template</w:t>
      </w:r>
    </w:p>
    <w:tbl>
      <w:tblPr>
        <w:tblStyle w:val="TableGrid"/>
        <w:tblW w:w="5000" w:type="pct"/>
        <w:tblInd w:w="0" w:type="dxa"/>
        <w:tblLook w:val="04A0" w:firstRow="1" w:lastRow="0" w:firstColumn="1" w:lastColumn="0" w:noHBand="0" w:noVBand="1"/>
      </w:tblPr>
      <w:tblGrid>
        <w:gridCol w:w="2784"/>
        <w:gridCol w:w="6566"/>
      </w:tblGrid>
      <w:tr w:rsidR="00F81E18" w:rsidRPr="0080561E" w14:paraId="5EC3E9AE" w14:textId="77777777" w:rsidTr="00A14FAF">
        <w:trPr>
          <w:cantSplit/>
          <w:trHeight w:val="432"/>
          <w:tblHeader/>
        </w:trPr>
        <w:tc>
          <w:tcPr>
            <w:tcW w:w="1489" w:type="pct"/>
            <w:vAlign w:val="center"/>
          </w:tcPr>
          <w:p w14:paraId="31FF0A5A" w14:textId="77777777" w:rsidR="00F81E18" w:rsidRPr="0080561E" w:rsidRDefault="00F81E18" w:rsidP="003E19D3">
            <w:pPr>
              <w:rPr>
                <w:rStyle w:val="Comments"/>
                <w:rFonts w:asciiTheme="minorHAnsi" w:hAnsiTheme="minorHAnsi" w:cstheme="minorHAnsi"/>
                <w:b/>
                <w:bCs/>
                <w:i w:val="0"/>
                <w:color w:val="C00000"/>
              </w:rPr>
            </w:pPr>
            <w:r w:rsidRPr="0080561E">
              <w:rPr>
                <w:rStyle w:val="Comments"/>
                <w:rFonts w:asciiTheme="minorHAnsi" w:hAnsiTheme="minorHAnsi" w:cstheme="minorHAnsi"/>
                <w:b/>
                <w:bCs/>
                <w:i w:val="0"/>
                <w:color w:val="C00000"/>
              </w:rPr>
              <w:t>Abbreviation or Acronym</w:t>
            </w:r>
          </w:p>
        </w:tc>
        <w:tc>
          <w:tcPr>
            <w:tcW w:w="3511" w:type="pct"/>
            <w:vAlign w:val="center"/>
          </w:tcPr>
          <w:p w14:paraId="203CFD08" w14:textId="77777777" w:rsidR="00F81E18" w:rsidRPr="0080561E" w:rsidRDefault="00F81E18" w:rsidP="003E19D3">
            <w:pPr>
              <w:rPr>
                <w:rStyle w:val="Comments"/>
                <w:rFonts w:asciiTheme="minorHAnsi" w:hAnsiTheme="minorHAnsi" w:cstheme="minorHAnsi"/>
                <w:b/>
                <w:bCs/>
                <w:i w:val="0"/>
                <w:color w:val="C00000"/>
              </w:rPr>
            </w:pPr>
            <w:r w:rsidRPr="0080561E">
              <w:rPr>
                <w:rStyle w:val="Comments"/>
                <w:rFonts w:asciiTheme="minorHAnsi" w:hAnsiTheme="minorHAnsi" w:cstheme="minorHAnsi"/>
                <w:b/>
                <w:bCs/>
                <w:i w:val="0"/>
                <w:color w:val="C00000"/>
              </w:rPr>
              <w:t>Definition</w:t>
            </w:r>
          </w:p>
        </w:tc>
      </w:tr>
      <w:tr w:rsidR="00D55DFB" w:rsidRPr="0080561E" w14:paraId="197A0E57" w14:textId="77777777" w:rsidTr="00765543">
        <w:trPr>
          <w:cantSplit/>
          <w:trHeight w:val="360"/>
          <w:tblHeader/>
        </w:trPr>
        <w:tc>
          <w:tcPr>
            <w:tcW w:w="1489" w:type="pct"/>
            <w:vAlign w:val="center"/>
          </w:tcPr>
          <w:p w14:paraId="42D5BABC" w14:textId="03EFC42A" w:rsidR="00D55DFB" w:rsidRPr="0080561E" w:rsidRDefault="00D55DFB" w:rsidP="003E19D3">
            <w:pPr>
              <w:rPr>
                <w:rStyle w:val="Comments"/>
                <w:rFonts w:ascii="Calibri" w:hAnsi="Calibri" w:cs="Calibri"/>
                <w:i w:val="0"/>
                <w:color w:val="C00000"/>
              </w:rPr>
            </w:pPr>
            <w:r w:rsidRPr="0080561E">
              <w:rPr>
                <w:rStyle w:val="Comments"/>
                <w:rFonts w:asciiTheme="minorHAnsi" w:hAnsiTheme="minorHAnsi" w:cstheme="minorHAnsi"/>
                <w:i w:val="0"/>
                <w:color w:val="C00000"/>
              </w:rPr>
              <w:t>AE</w:t>
            </w:r>
          </w:p>
        </w:tc>
        <w:tc>
          <w:tcPr>
            <w:tcW w:w="3511" w:type="pct"/>
            <w:vAlign w:val="center"/>
          </w:tcPr>
          <w:p w14:paraId="1C6994B1" w14:textId="1C4DAB9E" w:rsidR="00D55DFB" w:rsidRPr="0080561E" w:rsidRDefault="00D55DFB"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Adverse </w:t>
            </w:r>
            <w:r w:rsidR="005458D8">
              <w:rPr>
                <w:rStyle w:val="Comments"/>
                <w:rFonts w:asciiTheme="minorHAnsi" w:hAnsiTheme="minorHAnsi" w:cstheme="minorHAnsi"/>
                <w:i w:val="0"/>
                <w:color w:val="C00000"/>
              </w:rPr>
              <w:t>e</w:t>
            </w:r>
            <w:r w:rsidRPr="0080561E">
              <w:rPr>
                <w:rStyle w:val="Comments"/>
                <w:rFonts w:asciiTheme="minorHAnsi" w:hAnsiTheme="minorHAnsi" w:cstheme="minorHAnsi"/>
                <w:i w:val="0"/>
                <w:color w:val="C00000"/>
              </w:rPr>
              <w:t>vent</w:t>
            </w:r>
          </w:p>
        </w:tc>
      </w:tr>
      <w:tr w:rsidR="00485971" w:rsidRPr="0080561E" w14:paraId="64B6C69C" w14:textId="77777777" w:rsidTr="00765543">
        <w:trPr>
          <w:cantSplit/>
          <w:trHeight w:val="360"/>
          <w:tblHeader/>
        </w:trPr>
        <w:tc>
          <w:tcPr>
            <w:tcW w:w="1489" w:type="pct"/>
            <w:vAlign w:val="center"/>
          </w:tcPr>
          <w:p w14:paraId="2D67D0B6"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AESI</w:t>
            </w:r>
          </w:p>
        </w:tc>
        <w:tc>
          <w:tcPr>
            <w:tcW w:w="3511" w:type="pct"/>
            <w:vAlign w:val="center"/>
          </w:tcPr>
          <w:p w14:paraId="02BE9716" w14:textId="7D752D40"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Adverse </w:t>
            </w:r>
            <w:r w:rsidR="005458D8">
              <w:rPr>
                <w:rStyle w:val="Comments"/>
                <w:rFonts w:asciiTheme="minorHAnsi" w:hAnsiTheme="minorHAnsi" w:cstheme="minorHAnsi"/>
                <w:i w:val="0"/>
                <w:color w:val="C00000"/>
              </w:rPr>
              <w:t>e</w:t>
            </w:r>
            <w:r w:rsidRPr="0080561E">
              <w:rPr>
                <w:rStyle w:val="Comments"/>
                <w:rFonts w:asciiTheme="minorHAnsi" w:hAnsiTheme="minorHAnsi" w:cstheme="minorHAnsi"/>
                <w:i w:val="0"/>
                <w:color w:val="C00000"/>
              </w:rPr>
              <w:t xml:space="preserve">vents of </w:t>
            </w:r>
            <w:r w:rsidR="005458D8">
              <w:rPr>
                <w:rStyle w:val="Comments"/>
                <w:rFonts w:asciiTheme="minorHAnsi" w:hAnsiTheme="minorHAnsi" w:cstheme="minorHAnsi"/>
                <w:i w:val="0"/>
                <w:color w:val="C00000"/>
              </w:rPr>
              <w:t>s</w:t>
            </w:r>
            <w:r w:rsidRPr="0080561E">
              <w:rPr>
                <w:rStyle w:val="Comments"/>
                <w:rFonts w:asciiTheme="minorHAnsi" w:hAnsiTheme="minorHAnsi" w:cstheme="minorHAnsi"/>
                <w:i w:val="0"/>
                <w:color w:val="C00000"/>
              </w:rPr>
              <w:t xml:space="preserve">pecial </w:t>
            </w:r>
            <w:r w:rsidR="005458D8">
              <w:rPr>
                <w:rStyle w:val="Comments"/>
                <w:rFonts w:asciiTheme="minorHAnsi" w:hAnsiTheme="minorHAnsi" w:cstheme="minorHAnsi"/>
                <w:i w:val="0"/>
                <w:color w:val="C00000"/>
              </w:rPr>
              <w:t>i</w:t>
            </w:r>
            <w:r w:rsidRPr="0080561E">
              <w:rPr>
                <w:rStyle w:val="Comments"/>
                <w:rFonts w:asciiTheme="minorHAnsi" w:hAnsiTheme="minorHAnsi" w:cstheme="minorHAnsi"/>
                <w:i w:val="0"/>
                <w:color w:val="C00000"/>
              </w:rPr>
              <w:t>nterest</w:t>
            </w:r>
          </w:p>
        </w:tc>
      </w:tr>
      <w:tr w:rsidR="00286DEF" w:rsidRPr="0080561E" w14:paraId="143139AF" w14:textId="77777777" w:rsidTr="00765543">
        <w:trPr>
          <w:cantSplit/>
          <w:trHeight w:val="360"/>
          <w:tblHeader/>
        </w:trPr>
        <w:tc>
          <w:tcPr>
            <w:tcW w:w="1489" w:type="pct"/>
            <w:vAlign w:val="center"/>
          </w:tcPr>
          <w:p w14:paraId="64DB8921" w14:textId="44AD6B8B" w:rsidR="00286DEF" w:rsidRPr="0080561E" w:rsidRDefault="00286DEF"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AxMP</w:t>
            </w:r>
          </w:p>
        </w:tc>
        <w:tc>
          <w:tcPr>
            <w:tcW w:w="3511" w:type="pct"/>
            <w:vAlign w:val="center"/>
          </w:tcPr>
          <w:p w14:paraId="5528AAE7" w14:textId="407980FB" w:rsidR="00286DEF" w:rsidRPr="0080561E" w:rsidRDefault="00473C8D" w:rsidP="003E19D3">
            <w:pPr>
              <w:rPr>
                <w:rStyle w:val="Comments"/>
                <w:rFonts w:asciiTheme="minorHAnsi" w:hAnsiTheme="minorHAnsi" w:cstheme="minorHAnsi"/>
                <w:i w:val="0"/>
                <w:iCs/>
                <w:color w:val="C00000"/>
              </w:rPr>
            </w:pPr>
            <w:r w:rsidRPr="0080561E">
              <w:rPr>
                <w:rStyle w:val="Comments"/>
                <w:rFonts w:asciiTheme="minorHAnsi" w:hAnsiTheme="minorHAnsi" w:cstheme="minorHAnsi"/>
                <w:i w:val="0"/>
                <w:iCs/>
                <w:color w:val="C00000"/>
              </w:rPr>
              <w:t>A</w:t>
            </w:r>
            <w:r w:rsidR="00286DEF" w:rsidRPr="0080561E">
              <w:rPr>
                <w:rStyle w:val="Comments"/>
                <w:rFonts w:asciiTheme="minorHAnsi" w:hAnsiTheme="minorHAnsi" w:cstheme="minorHAnsi"/>
                <w:i w:val="0"/>
                <w:iCs/>
                <w:color w:val="C00000"/>
              </w:rPr>
              <w:t xml:space="preserve">uxiliary </w:t>
            </w:r>
            <w:r w:rsidR="005458D8">
              <w:rPr>
                <w:rStyle w:val="Comments"/>
                <w:rFonts w:asciiTheme="minorHAnsi" w:hAnsiTheme="minorHAnsi" w:cstheme="minorHAnsi"/>
                <w:i w:val="0"/>
                <w:iCs/>
                <w:color w:val="C00000"/>
              </w:rPr>
              <w:t>m</w:t>
            </w:r>
            <w:r w:rsidR="00286DEF" w:rsidRPr="0080561E">
              <w:rPr>
                <w:rStyle w:val="Comments"/>
                <w:rFonts w:asciiTheme="minorHAnsi" w:hAnsiTheme="minorHAnsi" w:cstheme="minorHAnsi"/>
                <w:i w:val="0"/>
                <w:iCs/>
                <w:color w:val="C00000"/>
              </w:rPr>
              <w:t xml:space="preserve">edicinal </w:t>
            </w:r>
            <w:r w:rsidR="005458D8">
              <w:rPr>
                <w:rStyle w:val="Comments"/>
                <w:rFonts w:asciiTheme="minorHAnsi" w:hAnsiTheme="minorHAnsi" w:cstheme="minorHAnsi"/>
                <w:i w:val="0"/>
                <w:iCs/>
                <w:color w:val="C00000"/>
              </w:rPr>
              <w:t>p</w:t>
            </w:r>
            <w:r w:rsidR="00286DEF" w:rsidRPr="0080561E">
              <w:rPr>
                <w:rStyle w:val="Comments"/>
                <w:rFonts w:asciiTheme="minorHAnsi" w:hAnsiTheme="minorHAnsi" w:cstheme="minorHAnsi"/>
                <w:i w:val="0"/>
                <w:iCs/>
                <w:color w:val="C00000"/>
              </w:rPr>
              <w:t>roduct</w:t>
            </w:r>
          </w:p>
        </w:tc>
      </w:tr>
      <w:tr w:rsidR="00485971" w:rsidRPr="0080561E" w14:paraId="72C8B281" w14:textId="77777777" w:rsidTr="00765543">
        <w:trPr>
          <w:cantSplit/>
          <w:trHeight w:val="360"/>
          <w:tblHeader/>
        </w:trPr>
        <w:tc>
          <w:tcPr>
            <w:tcW w:w="1489" w:type="pct"/>
            <w:vAlign w:val="center"/>
          </w:tcPr>
          <w:p w14:paraId="52EE418A"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COAs</w:t>
            </w:r>
          </w:p>
        </w:tc>
        <w:tc>
          <w:tcPr>
            <w:tcW w:w="3511" w:type="pct"/>
            <w:vAlign w:val="center"/>
          </w:tcPr>
          <w:p w14:paraId="19552713" w14:textId="78378BA3"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Clinical </w:t>
            </w:r>
            <w:r w:rsidR="005458D8">
              <w:rPr>
                <w:rStyle w:val="Comments"/>
                <w:rFonts w:asciiTheme="minorHAnsi" w:hAnsiTheme="minorHAnsi" w:cstheme="minorHAnsi"/>
                <w:i w:val="0"/>
                <w:color w:val="C00000"/>
              </w:rPr>
              <w:t>o</w:t>
            </w:r>
            <w:r w:rsidRPr="0080561E">
              <w:rPr>
                <w:rStyle w:val="Comments"/>
                <w:rFonts w:asciiTheme="minorHAnsi" w:hAnsiTheme="minorHAnsi" w:cstheme="minorHAnsi"/>
                <w:i w:val="0"/>
                <w:color w:val="C00000"/>
              </w:rPr>
              <w:t xml:space="preserve">utcome </w:t>
            </w:r>
            <w:r w:rsidR="005458D8">
              <w:rPr>
                <w:rStyle w:val="Comments"/>
                <w:rFonts w:asciiTheme="minorHAnsi" w:hAnsiTheme="minorHAnsi" w:cstheme="minorHAnsi"/>
                <w:i w:val="0"/>
                <w:color w:val="C00000"/>
              </w:rPr>
              <w:t>a</w:t>
            </w:r>
            <w:r w:rsidRPr="0080561E">
              <w:rPr>
                <w:rStyle w:val="Comments"/>
                <w:rFonts w:asciiTheme="minorHAnsi" w:hAnsiTheme="minorHAnsi" w:cstheme="minorHAnsi"/>
                <w:i w:val="0"/>
                <w:color w:val="C00000"/>
              </w:rPr>
              <w:t>ssessment(s)</w:t>
            </w:r>
          </w:p>
        </w:tc>
      </w:tr>
      <w:tr w:rsidR="006D2CC1" w:rsidRPr="0080561E" w14:paraId="1771319E" w14:textId="77777777" w:rsidTr="00765543">
        <w:trPr>
          <w:cantSplit/>
          <w:trHeight w:val="360"/>
          <w:tblHeader/>
        </w:trPr>
        <w:tc>
          <w:tcPr>
            <w:tcW w:w="1489" w:type="pct"/>
            <w:vAlign w:val="center"/>
          </w:tcPr>
          <w:p w14:paraId="12EEBF06" w14:textId="52788755" w:rsidR="006D2CC1" w:rsidRPr="0080561E" w:rsidRDefault="006D2CC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CRF</w:t>
            </w:r>
          </w:p>
        </w:tc>
        <w:tc>
          <w:tcPr>
            <w:tcW w:w="3511" w:type="pct"/>
            <w:vAlign w:val="center"/>
          </w:tcPr>
          <w:p w14:paraId="6C230B30" w14:textId="542D42FB" w:rsidR="006D2CC1" w:rsidRPr="0080561E" w:rsidRDefault="007D432B"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Case </w:t>
            </w:r>
            <w:r w:rsidR="005458D8">
              <w:rPr>
                <w:rStyle w:val="Comments"/>
                <w:rFonts w:asciiTheme="minorHAnsi" w:hAnsiTheme="minorHAnsi" w:cstheme="minorHAnsi"/>
                <w:i w:val="0"/>
                <w:color w:val="C00000"/>
              </w:rPr>
              <w:t>r</w:t>
            </w:r>
            <w:r w:rsidRPr="0080561E">
              <w:rPr>
                <w:rStyle w:val="Comments"/>
                <w:rFonts w:asciiTheme="minorHAnsi" w:hAnsiTheme="minorHAnsi" w:cstheme="minorHAnsi"/>
                <w:i w:val="0"/>
                <w:color w:val="C00000"/>
              </w:rPr>
              <w:t xml:space="preserve">eport </w:t>
            </w:r>
            <w:r w:rsidR="005458D8">
              <w:rPr>
                <w:rStyle w:val="Comments"/>
                <w:rFonts w:asciiTheme="minorHAnsi" w:hAnsiTheme="minorHAnsi" w:cstheme="minorHAnsi"/>
                <w:i w:val="0"/>
                <w:color w:val="C00000"/>
              </w:rPr>
              <w:t>f</w:t>
            </w:r>
            <w:r w:rsidRPr="0080561E">
              <w:rPr>
                <w:rStyle w:val="Comments"/>
                <w:rFonts w:asciiTheme="minorHAnsi" w:hAnsiTheme="minorHAnsi" w:cstheme="minorHAnsi"/>
                <w:i w:val="0"/>
                <w:color w:val="C00000"/>
              </w:rPr>
              <w:t>orm</w:t>
            </w:r>
          </w:p>
        </w:tc>
      </w:tr>
      <w:tr w:rsidR="00813F61" w:rsidRPr="0080561E" w14:paraId="60F0450A" w14:textId="77777777" w:rsidTr="00765543">
        <w:trPr>
          <w:cantSplit/>
          <w:trHeight w:val="360"/>
          <w:tblHeader/>
        </w:trPr>
        <w:tc>
          <w:tcPr>
            <w:tcW w:w="1489" w:type="pct"/>
            <w:vAlign w:val="center"/>
          </w:tcPr>
          <w:p w14:paraId="71EBDC24" w14:textId="0A179B50" w:rsidR="00813F61" w:rsidRPr="0080561E" w:rsidRDefault="00813F61" w:rsidP="003E19D3">
            <w:pPr>
              <w:rPr>
                <w:rStyle w:val="Comments"/>
                <w:rFonts w:asciiTheme="minorHAnsi" w:hAnsiTheme="minorHAnsi" w:cstheme="minorHAnsi"/>
                <w:i w:val="0"/>
                <w:color w:val="C00000"/>
              </w:rPr>
            </w:pPr>
            <w:r>
              <w:rPr>
                <w:rStyle w:val="Comments"/>
                <w:rFonts w:asciiTheme="minorHAnsi" w:hAnsiTheme="minorHAnsi" w:cstheme="minorHAnsi"/>
                <w:i w:val="0"/>
                <w:color w:val="C00000"/>
              </w:rPr>
              <w:t>DMC</w:t>
            </w:r>
          </w:p>
        </w:tc>
        <w:tc>
          <w:tcPr>
            <w:tcW w:w="3511" w:type="pct"/>
            <w:vAlign w:val="center"/>
          </w:tcPr>
          <w:p w14:paraId="00694106" w14:textId="00071552" w:rsidR="00813F61" w:rsidRPr="0080561E" w:rsidRDefault="00813F61" w:rsidP="003E19D3">
            <w:pPr>
              <w:rPr>
                <w:rStyle w:val="Comments"/>
                <w:rFonts w:asciiTheme="minorHAnsi" w:hAnsiTheme="minorHAnsi" w:cstheme="minorHAnsi"/>
                <w:i w:val="0"/>
                <w:color w:val="C00000"/>
              </w:rPr>
            </w:pPr>
            <w:r>
              <w:rPr>
                <w:rStyle w:val="Comments"/>
                <w:rFonts w:asciiTheme="minorHAnsi" w:hAnsiTheme="minorHAnsi" w:cstheme="minorHAnsi"/>
                <w:i w:val="0"/>
                <w:color w:val="C00000"/>
              </w:rPr>
              <w:t>Data monitoring committee</w:t>
            </w:r>
          </w:p>
        </w:tc>
      </w:tr>
      <w:tr w:rsidR="00485971" w:rsidRPr="0080561E" w14:paraId="3DF21B30" w14:textId="77777777" w:rsidTr="00765543">
        <w:trPr>
          <w:cantSplit/>
          <w:trHeight w:val="360"/>
          <w:tblHeader/>
        </w:trPr>
        <w:tc>
          <w:tcPr>
            <w:tcW w:w="1489" w:type="pct"/>
            <w:vAlign w:val="center"/>
          </w:tcPr>
          <w:p w14:paraId="1874FE52"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DREs</w:t>
            </w:r>
          </w:p>
        </w:tc>
        <w:tc>
          <w:tcPr>
            <w:tcW w:w="3511" w:type="pct"/>
            <w:vAlign w:val="center"/>
          </w:tcPr>
          <w:p w14:paraId="5B4D4237" w14:textId="3866E5A4"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Disease-</w:t>
            </w:r>
            <w:r w:rsidR="005458D8">
              <w:rPr>
                <w:rStyle w:val="Comments"/>
                <w:rFonts w:asciiTheme="minorHAnsi" w:hAnsiTheme="minorHAnsi" w:cstheme="minorHAnsi"/>
                <w:i w:val="0"/>
                <w:color w:val="C00000"/>
              </w:rPr>
              <w:t>r</w:t>
            </w:r>
            <w:r w:rsidRPr="0080561E">
              <w:rPr>
                <w:rStyle w:val="Comments"/>
                <w:rFonts w:asciiTheme="minorHAnsi" w:hAnsiTheme="minorHAnsi" w:cstheme="minorHAnsi"/>
                <w:i w:val="0"/>
                <w:color w:val="C00000"/>
              </w:rPr>
              <w:t xml:space="preserve">elated </w:t>
            </w:r>
            <w:r w:rsidR="005458D8">
              <w:rPr>
                <w:rStyle w:val="Comments"/>
                <w:rFonts w:asciiTheme="minorHAnsi" w:hAnsiTheme="minorHAnsi" w:cstheme="minorHAnsi"/>
                <w:i w:val="0"/>
                <w:color w:val="C00000"/>
              </w:rPr>
              <w:t>e</w:t>
            </w:r>
            <w:r w:rsidRPr="0080561E">
              <w:rPr>
                <w:rStyle w:val="Comments"/>
                <w:rFonts w:asciiTheme="minorHAnsi" w:hAnsiTheme="minorHAnsi" w:cstheme="minorHAnsi"/>
                <w:i w:val="0"/>
                <w:color w:val="C00000"/>
              </w:rPr>
              <w:t>vents</w:t>
            </w:r>
          </w:p>
        </w:tc>
      </w:tr>
      <w:tr w:rsidR="009C372A" w:rsidRPr="0080561E" w14:paraId="2D5E5AA9" w14:textId="77777777" w:rsidTr="00765543">
        <w:trPr>
          <w:cantSplit/>
          <w:trHeight w:val="360"/>
          <w:tblHeader/>
        </w:trPr>
        <w:tc>
          <w:tcPr>
            <w:tcW w:w="1489" w:type="pct"/>
            <w:vAlign w:val="center"/>
          </w:tcPr>
          <w:p w14:paraId="5E4FDA61" w14:textId="5C8E6EB0" w:rsidR="009C372A" w:rsidRPr="0080561E" w:rsidRDefault="009C372A" w:rsidP="003E19D3">
            <w:pPr>
              <w:rPr>
                <w:rStyle w:val="Comments"/>
                <w:rFonts w:asciiTheme="minorHAnsi" w:hAnsiTheme="minorHAnsi" w:cstheme="minorHAnsi"/>
                <w:i w:val="0"/>
                <w:color w:val="C00000"/>
              </w:rPr>
            </w:pPr>
            <w:r>
              <w:rPr>
                <w:rStyle w:val="Comments"/>
                <w:rFonts w:asciiTheme="minorHAnsi" w:hAnsiTheme="minorHAnsi" w:cstheme="minorHAnsi"/>
                <w:i w:val="0"/>
                <w:color w:val="C00000"/>
              </w:rPr>
              <w:t>DROs</w:t>
            </w:r>
          </w:p>
        </w:tc>
        <w:tc>
          <w:tcPr>
            <w:tcW w:w="3511" w:type="pct"/>
            <w:vAlign w:val="center"/>
          </w:tcPr>
          <w:p w14:paraId="3879A291" w14:textId="44C8D428" w:rsidR="009C372A" w:rsidRPr="0080561E" w:rsidRDefault="009C372A" w:rsidP="003E19D3">
            <w:pPr>
              <w:rPr>
                <w:rStyle w:val="Comments"/>
                <w:rFonts w:asciiTheme="minorHAnsi" w:hAnsiTheme="minorHAnsi" w:cstheme="minorHAnsi"/>
                <w:i w:val="0"/>
                <w:color w:val="C00000"/>
              </w:rPr>
            </w:pPr>
            <w:r>
              <w:rPr>
                <w:rStyle w:val="Comments"/>
                <w:rFonts w:asciiTheme="minorHAnsi" w:hAnsiTheme="minorHAnsi" w:cstheme="minorHAnsi"/>
                <w:i w:val="0"/>
                <w:color w:val="C00000"/>
              </w:rPr>
              <w:t>Disease-related outcomes</w:t>
            </w:r>
          </w:p>
        </w:tc>
      </w:tr>
      <w:tr w:rsidR="00485971" w:rsidRPr="0080561E" w14:paraId="4E2CCE0C" w14:textId="77777777" w:rsidTr="00765543">
        <w:trPr>
          <w:cantSplit/>
          <w:trHeight w:val="360"/>
          <w:tblHeader/>
        </w:trPr>
        <w:tc>
          <w:tcPr>
            <w:tcW w:w="1489" w:type="pct"/>
            <w:vAlign w:val="center"/>
          </w:tcPr>
          <w:p w14:paraId="0C09C6CC"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ECG</w:t>
            </w:r>
          </w:p>
        </w:tc>
        <w:tc>
          <w:tcPr>
            <w:tcW w:w="3511" w:type="pct"/>
            <w:vAlign w:val="center"/>
          </w:tcPr>
          <w:p w14:paraId="6E1C4916"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Electrocardiogram</w:t>
            </w:r>
          </w:p>
        </w:tc>
      </w:tr>
      <w:tr w:rsidR="00485971" w:rsidRPr="0080561E" w14:paraId="0873A2F4" w14:textId="77777777" w:rsidTr="00765543">
        <w:trPr>
          <w:cantSplit/>
          <w:trHeight w:val="360"/>
          <w:tblHeader/>
        </w:trPr>
        <w:tc>
          <w:tcPr>
            <w:tcW w:w="1489" w:type="pct"/>
            <w:vAlign w:val="center"/>
          </w:tcPr>
          <w:p w14:paraId="27E98258"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EU</w:t>
            </w:r>
          </w:p>
        </w:tc>
        <w:tc>
          <w:tcPr>
            <w:tcW w:w="3511" w:type="pct"/>
            <w:vAlign w:val="center"/>
          </w:tcPr>
          <w:p w14:paraId="443A3798"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European Union</w:t>
            </w:r>
          </w:p>
        </w:tc>
      </w:tr>
      <w:tr w:rsidR="006F0BAF" w:rsidRPr="0080561E" w14:paraId="3A27639D" w14:textId="77777777" w:rsidTr="00765543">
        <w:trPr>
          <w:cantSplit/>
          <w:trHeight w:val="360"/>
          <w:tblHeader/>
        </w:trPr>
        <w:tc>
          <w:tcPr>
            <w:tcW w:w="1489" w:type="pct"/>
            <w:vAlign w:val="center"/>
          </w:tcPr>
          <w:p w14:paraId="5A961D7C" w14:textId="2B8DFC53" w:rsidR="006F0BAF" w:rsidRPr="0080561E" w:rsidRDefault="006F0BAF"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IB</w:t>
            </w:r>
          </w:p>
        </w:tc>
        <w:tc>
          <w:tcPr>
            <w:tcW w:w="3511" w:type="pct"/>
            <w:vAlign w:val="center"/>
          </w:tcPr>
          <w:p w14:paraId="4BF61243" w14:textId="1987BDD3" w:rsidR="006F0BAF" w:rsidRPr="0080561E" w:rsidRDefault="006F0BAF"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Investigator’s </w:t>
            </w:r>
            <w:r w:rsidR="005458D8">
              <w:rPr>
                <w:rStyle w:val="Comments"/>
                <w:rFonts w:asciiTheme="minorHAnsi" w:hAnsiTheme="minorHAnsi" w:cstheme="minorHAnsi"/>
                <w:i w:val="0"/>
                <w:color w:val="C00000"/>
              </w:rPr>
              <w:t>b</w:t>
            </w:r>
            <w:r w:rsidRPr="0080561E">
              <w:rPr>
                <w:rStyle w:val="Comments"/>
                <w:rFonts w:asciiTheme="minorHAnsi" w:hAnsiTheme="minorHAnsi" w:cstheme="minorHAnsi"/>
                <w:i w:val="0"/>
                <w:color w:val="C00000"/>
              </w:rPr>
              <w:t>rochure</w:t>
            </w:r>
          </w:p>
        </w:tc>
      </w:tr>
      <w:tr w:rsidR="006D2CC1" w:rsidRPr="0080561E" w14:paraId="6EA00977" w14:textId="77777777" w:rsidTr="00765543">
        <w:trPr>
          <w:cantSplit/>
          <w:trHeight w:val="360"/>
          <w:tblHeader/>
        </w:trPr>
        <w:tc>
          <w:tcPr>
            <w:tcW w:w="1489" w:type="pct"/>
            <w:vAlign w:val="center"/>
          </w:tcPr>
          <w:p w14:paraId="07C08160" w14:textId="1087F1C4" w:rsidR="006D2CC1" w:rsidRPr="0080561E" w:rsidRDefault="006D2CC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ICF</w:t>
            </w:r>
          </w:p>
        </w:tc>
        <w:tc>
          <w:tcPr>
            <w:tcW w:w="3511" w:type="pct"/>
            <w:vAlign w:val="center"/>
          </w:tcPr>
          <w:p w14:paraId="7F2FFA3E" w14:textId="1898F014" w:rsidR="006D2CC1" w:rsidRPr="0080561E" w:rsidRDefault="00B1174A"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Informed </w:t>
            </w:r>
            <w:r w:rsidR="005458D8">
              <w:rPr>
                <w:rStyle w:val="Comments"/>
                <w:rFonts w:asciiTheme="minorHAnsi" w:hAnsiTheme="minorHAnsi" w:cstheme="minorHAnsi"/>
                <w:i w:val="0"/>
                <w:color w:val="C00000"/>
              </w:rPr>
              <w:t>c</w:t>
            </w:r>
            <w:r w:rsidRPr="0080561E">
              <w:rPr>
                <w:rStyle w:val="Comments"/>
                <w:rFonts w:asciiTheme="minorHAnsi" w:hAnsiTheme="minorHAnsi" w:cstheme="minorHAnsi"/>
                <w:i w:val="0"/>
                <w:color w:val="C00000"/>
              </w:rPr>
              <w:t xml:space="preserve">onsent </w:t>
            </w:r>
            <w:r w:rsidR="005458D8">
              <w:rPr>
                <w:rStyle w:val="Comments"/>
                <w:rFonts w:asciiTheme="minorHAnsi" w:hAnsiTheme="minorHAnsi" w:cstheme="minorHAnsi"/>
                <w:i w:val="0"/>
                <w:color w:val="C00000"/>
              </w:rPr>
              <w:t>f</w:t>
            </w:r>
            <w:r w:rsidRPr="0080561E">
              <w:rPr>
                <w:rStyle w:val="Comments"/>
                <w:rFonts w:asciiTheme="minorHAnsi" w:hAnsiTheme="minorHAnsi" w:cstheme="minorHAnsi"/>
                <w:i w:val="0"/>
                <w:color w:val="C00000"/>
              </w:rPr>
              <w:t>orm</w:t>
            </w:r>
          </w:p>
        </w:tc>
      </w:tr>
      <w:tr w:rsidR="006D2CC1" w:rsidRPr="0080561E" w14:paraId="716EBB0E" w14:textId="77777777" w:rsidTr="00765543">
        <w:trPr>
          <w:cantSplit/>
          <w:trHeight w:val="360"/>
          <w:tblHeader/>
        </w:trPr>
        <w:tc>
          <w:tcPr>
            <w:tcW w:w="1489" w:type="pct"/>
            <w:vAlign w:val="center"/>
          </w:tcPr>
          <w:p w14:paraId="428EE67A" w14:textId="131BA231" w:rsidR="006D2CC1" w:rsidRPr="0080561E" w:rsidRDefault="006D2CC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ICH</w:t>
            </w:r>
          </w:p>
        </w:tc>
        <w:tc>
          <w:tcPr>
            <w:tcW w:w="3511" w:type="pct"/>
            <w:vAlign w:val="center"/>
          </w:tcPr>
          <w:p w14:paraId="7F2CB6D3" w14:textId="18511128" w:rsidR="006D2CC1" w:rsidRPr="0080561E" w:rsidRDefault="00E75B67"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International Co</w:t>
            </w:r>
            <w:r w:rsidR="0063096F" w:rsidRPr="0080561E">
              <w:rPr>
                <w:rStyle w:val="Comments"/>
                <w:rFonts w:asciiTheme="minorHAnsi" w:hAnsiTheme="minorHAnsi" w:cstheme="minorHAnsi"/>
                <w:i w:val="0"/>
                <w:color w:val="C00000"/>
              </w:rPr>
              <w:t>uncil</w:t>
            </w:r>
            <w:r w:rsidRPr="0080561E">
              <w:rPr>
                <w:rStyle w:val="Comments"/>
                <w:rFonts w:asciiTheme="minorHAnsi" w:hAnsiTheme="minorHAnsi" w:cstheme="minorHAnsi"/>
                <w:i w:val="0"/>
                <w:color w:val="C00000"/>
              </w:rPr>
              <w:t xml:space="preserve"> </w:t>
            </w:r>
            <w:r w:rsidR="0070234B" w:rsidRPr="0080561E">
              <w:rPr>
                <w:rStyle w:val="Comments"/>
                <w:rFonts w:asciiTheme="minorHAnsi" w:hAnsiTheme="minorHAnsi" w:cstheme="minorHAnsi"/>
                <w:i w:val="0"/>
                <w:color w:val="C00000"/>
              </w:rPr>
              <w:t>for</w:t>
            </w:r>
            <w:r w:rsidRPr="0080561E">
              <w:rPr>
                <w:rStyle w:val="Comments"/>
                <w:rFonts w:asciiTheme="minorHAnsi" w:hAnsiTheme="minorHAnsi" w:cstheme="minorHAnsi"/>
                <w:i w:val="0"/>
                <w:color w:val="C00000"/>
              </w:rPr>
              <w:t xml:space="preserve"> </w:t>
            </w:r>
            <w:proofErr w:type="spellStart"/>
            <w:r w:rsidRPr="0080561E">
              <w:rPr>
                <w:rStyle w:val="Comments"/>
                <w:rFonts w:asciiTheme="minorHAnsi" w:hAnsiTheme="minorHAnsi" w:cstheme="minorHAnsi"/>
                <w:i w:val="0"/>
                <w:color w:val="C00000"/>
              </w:rPr>
              <w:t>Harmonisation</w:t>
            </w:r>
            <w:proofErr w:type="spellEnd"/>
          </w:p>
        </w:tc>
      </w:tr>
      <w:tr w:rsidR="00485971" w:rsidRPr="0080561E" w14:paraId="5B6355A1" w14:textId="77777777" w:rsidTr="00765543">
        <w:trPr>
          <w:cantSplit/>
          <w:trHeight w:val="360"/>
          <w:tblHeader/>
        </w:trPr>
        <w:tc>
          <w:tcPr>
            <w:tcW w:w="1489" w:type="pct"/>
            <w:vAlign w:val="center"/>
          </w:tcPr>
          <w:p w14:paraId="20B6C0A4"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IDE</w:t>
            </w:r>
          </w:p>
        </w:tc>
        <w:tc>
          <w:tcPr>
            <w:tcW w:w="3511" w:type="pct"/>
            <w:vAlign w:val="center"/>
          </w:tcPr>
          <w:p w14:paraId="1E090722"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Investigational Device Exemption</w:t>
            </w:r>
          </w:p>
        </w:tc>
      </w:tr>
      <w:tr w:rsidR="00485971" w:rsidRPr="0080561E" w14:paraId="06EA8A80" w14:textId="77777777" w:rsidTr="00765543">
        <w:trPr>
          <w:cantSplit/>
          <w:trHeight w:val="360"/>
          <w:tblHeader/>
        </w:trPr>
        <w:tc>
          <w:tcPr>
            <w:tcW w:w="1489" w:type="pct"/>
            <w:vAlign w:val="center"/>
          </w:tcPr>
          <w:p w14:paraId="0CD8D6C3"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IEC</w:t>
            </w:r>
          </w:p>
        </w:tc>
        <w:tc>
          <w:tcPr>
            <w:tcW w:w="3511" w:type="pct"/>
            <w:vAlign w:val="center"/>
          </w:tcPr>
          <w:p w14:paraId="75B39F13" w14:textId="372FD542"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Independent </w:t>
            </w:r>
            <w:r w:rsidR="005458D8">
              <w:rPr>
                <w:rStyle w:val="Comments"/>
                <w:rFonts w:asciiTheme="minorHAnsi" w:hAnsiTheme="minorHAnsi" w:cstheme="minorHAnsi"/>
                <w:i w:val="0"/>
                <w:color w:val="C00000"/>
              </w:rPr>
              <w:t>e</w:t>
            </w:r>
            <w:r w:rsidRPr="0080561E">
              <w:rPr>
                <w:rStyle w:val="Comments"/>
                <w:rFonts w:asciiTheme="minorHAnsi" w:hAnsiTheme="minorHAnsi" w:cstheme="minorHAnsi"/>
                <w:i w:val="0"/>
                <w:color w:val="C00000"/>
              </w:rPr>
              <w:t xml:space="preserve">thics </w:t>
            </w:r>
            <w:r w:rsidR="005458D8">
              <w:rPr>
                <w:rStyle w:val="Comments"/>
                <w:rFonts w:asciiTheme="minorHAnsi" w:hAnsiTheme="minorHAnsi" w:cstheme="minorHAnsi"/>
                <w:i w:val="0"/>
                <w:color w:val="C00000"/>
              </w:rPr>
              <w:t>c</w:t>
            </w:r>
            <w:r w:rsidRPr="0080561E">
              <w:rPr>
                <w:rStyle w:val="Comments"/>
                <w:rFonts w:asciiTheme="minorHAnsi" w:hAnsiTheme="minorHAnsi" w:cstheme="minorHAnsi"/>
                <w:i w:val="0"/>
                <w:color w:val="C00000"/>
              </w:rPr>
              <w:t>ommittee</w:t>
            </w:r>
          </w:p>
        </w:tc>
      </w:tr>
      <w:tr w:rsidR="00485971" w:rsidRPr="0080561E" w14:paraId="29EAC0A1" w14:textId="77777777" w:rsidTr="00765543">
        <w:trPr>
          <w:cantSplit/>
          <w:trHeight w:val="360"/>
          <w:tblHeader/>
        </w:trPr>
        <w:tc>
          <w:tcPr>
            <w:tcW w:w="1489" w:type="pct"/>
            <w:vAlign w:val="center"/>
          </w:tcPr>
          <w:p w14:paraId="6ED007DF"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IMP</w:t>
            </w:r>
          </w:p>
        </w:tc>
        <w:tc>
          <w:tcPr>
            <w:tcW w:w="3511" w:type="pct"/>
            <w:vAlign w:val="center"/>
          </w:tcPr>
          <w:p w14:paraId="3DCAD8C5" w14:textId="36F1E1F1"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Investigational </w:t>
            </w:r>
            <w:r w:rsidR="005458D8">
              <w:rPr>
                <w:rStyle w:val="Comments"/>
                <w:rFonts w:asciiTheme="minorHAnsi" w:hAnsiTheme="minorHAnsi" w:cstheme="minorHAnsi"/>
                <w:i w:val="0"/>
                <w:color w:val="C00000"/>
              </w:rPr>
              <w:t>m</w:t>
            </w:r>
            <w:r w:rsidRPr="0080561E">
              <w:rPr>
                <w:rStyle w:val="Comments"/>
                <w:rFonts w:asciiTheme="minorHAnsi" w:hAnsiTheme="minorHAnsi" w:cstheme="minorHAnsi"/>
                <w:i w:val="0"/>
                <w:color w:val="C00000"/>
              </w:rPr>
              <w:t xml:space="preserve">edicinal </w:t>
            </w:r>
            <w:r w:rsidR="005458D8">
              <w:rPr>
                <w:rStyle w:val="Comments"/>
                <w:rFonts w:asciiTheme="minorHAnsi" w:hAnsiTheme="minorHAnsi" w:cstheme="minorHAnsi"/>
                <w:i w:val="0"/>
                <w:color w:val="C00000"/>
              </w:rPr>
              <w:t>p</w:t>
            </w:r>
            <w:r w:rsidRPr="0080561E">
              <w:rPr>
                <w:rStyle w:val="Comments"/>
                <w:rFonts w:asciiTheme="minorHAnsi" w:hAnsiTheme="minorHAnsi" w:cstheme="minorHAnsi"/>
                <w:i w:val="0"/>
                <w:color w:val="C00000"/>
              </w:rPr>
              <w:t>roduct</w:t>
            </w:r>
          </w:p>
        </w:tc>
      </w:tr>
      <w:tr w:rsidR="00485971" w:rsidRPr="0080561E" w14:paraId="202572FE" w14:textId="77777777" w:rsidTr="00765543">
        <w:trPr>
          <w:cantSplit/>
          <w:trHeight w:val="360"/>
          <w:tblHeader/>
        </w:trPr>
        <w:tc>
          <w:tcPr>
            <w:tcW w:w="1489" w:type="pct"/>
            <w:vAlign w:val="center"/>
          </w:tcPr>
          <w:p w14:paraId="2DECA9C5"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IND</w:t>
            </w:r>
          </w:p>
        </w:tc>
        <w:tc>
          <w:tcPr>
            <w:tcW w:w="3511" w:type="pct"/>
            <w:vAlign w:val="center"/>
          </w:tcPr>
          <w:p w14:paraId="6B39B6C4" w14:textId="281E560D"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Investigational </w:t>
            </w:r>
            <w:r w:rsidR="005458D8">
              <w:rPr>
                <w:rStyle w:val="Comments"/>
                <w:rFonts w:asciiTheme="minorHAnsi" w:hAnsiTheme="minorHAnsi" w:cstheme="minorHAnsi"/>
                <w:i w:val="0"/>
                <w:color w:val="C00000"/>
              </w:rPr>
              <w:t>n</w:t>
            </w:r>
            <w:r w:rsidRPr="0080561E">
              <w:rPr>
                <w:rStyle w:val="Comments"/>
                <w:rFonts w:asciiTheme="minorHAnsi" w:hAnsiTheme="minorHAnsi" w:cstheme="minorHAnsi"/>
                <w:i w:val="0"/>
                <w:color w:val="C00000"/>
              </w:rPr>
              <w:t xml:space="preserve">ew </w:t>
            </w:r>
            <w:r w:rsidR="004C4DA5">
              <w:rPr>
                <w:rStyle w:val="Comments"/>
                <w:rFonts w:asciiTheme="minorHAnsi" w:hAnsiTheme="minorHAnsi" w:cstheme="minorHAnsi"/>
                <w:i w:val="0"/>
                <w:color w:val="C00000"/>
              </w:rPr>
              <w:t>d</w:t>
            </w:r>
            <w:r w:rsidRPr="0080561E">
              <w:rPr>
                <w:rStyle w:val="Comments"/>
                <w:rFonts w:asciiTheme="minorHAnsi" w:hAnsiTheme="minorHAnsi" w:cstheme="minorHAnsi"/>
                <w:i w:val="0"/>
                <w:color w:val="C00000"/>
              </w:rPr>
              <w:t>rug</w:t>
            </w:r>
          </w:p>
        </w:tc>
      </w:tr>
      <w:tr w:rsidR="00485971" w:rsidRPr="0080561E" w14:paraId="332A6273" w14:textId="77777777" w:rsidTr="00765543">
        <w:trPr>
          <w:cantSplit/>
          <w:trHeight w:val="360"/>
          <w:tblHeader/>
        </w:trPr>
        <w:tc>
          <w:tcPr>
            <w:tcW w:w="1489" w:type="pct"/>
            <w:vAlign w:val="center"/>
          </w:tcPr>
          <w:p w14:paraId="57B9426E"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IRB</w:t>
            </w:r>
          </w:p>
        </w:tc>
        <w:tc>
          <w:tcPr>
            <w:tcW w:w="3511" w:type="pct"/>
            <w:vAlign w:val="center"/>
          </w:tcPr>
          <w:p w14:paraId="79364CBA" w14:textId="3116997A"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Institutional </w:t>
            </w:r>
            <w:r w:rsidR="005458D8">
              <w:rPr>
                <w:rStyle w:val="Comments"/>
                <w:rFonts w:asciiTheme="minorHAnsi" w:hAnsiTheme="minorHAnsi" w:cstheme="minorHAnsi"/>
                <w:i w:val="0"/>
                <w:color w:val="C00000"/>
              </w:rPr>
              <w:t>r</w:t>
            </w:r>
            <w:r w:rsidRPr="0080561E">
              <w:rPr>
                <w:rStyle w:val="Comments"/>
                <w:rFonts w:asciiTheme="minorHAnsi" w:hAnsiTheme="minorHAnsi" w:cstheme="minorHAnsi"/>
                <w:i w:val="0"/>
                <w:color w:val="C00000"/>
              </w:rPr>
              <w:t xml:space="preserve">eview </w:t>
            </w:r>
            <w:r w:rsidR="005458D8">
              <w:rPr>
                <w:rStyle w:val="Comments"/>
                <w:rFonts w:asciiTheme="minorHAnsi" w:hAnsiTheme="minorHAnsi" w:cstheme="minorHAnsi"/>
                <w:i w:val="0"/>
                <w:color w:val="C00000"/>
              </w:rPr>
              <w:t>b</w:t>
            </w:r>
            <w:r w:rsidRPr="0080561E">
              <w:rPr>
                <w:rStyle w:val="Comments"/>
                <w:rFonts w:asciiTheme="minorHAnsi" w:hAnsiTheme="minorHAnsi" w:cstheme="minorHAnsi"/>
                <w:i w:val="0"/>
                <w:color w:val="C00000"/>
              </w:rPr>
              <w:t>oard</w:t>
            </w:r>
          </w:p>
        </w:tc>
      </w:tr>
      <w:tr w:rsidR="00485971" w:rsidRPr="0080561E" w14:paraId="666ADBD2" w14:textId="77777777" w:rsidTr="00765543">
        <w:trPr>
          <w:cantSplit/>
          <w:trHeight w:val="360"/>
          <w:tblHeader/>
        </w:trPr>
        <w:tc>
          <w:tcPr>
            <w:tcW w:w="1489" w:type="pct"/>
            <w:vAlign w:val="center"/>
          </w:tcPr>
          <w:p w14:paraId="7C0F9863" w14:textId="7BF447E4" w:rsidR="00485971" w:rsidRPr="0080561E" w:rsidRDefault="00485971" w:rsidP="003E19D3">
            <w:pPr>
              <w:rPr>
                <w:rStyle w:val="Comments"/>
                <w:rFonts w:asciiTheme="minorHAnsi" w:hAnsiTheme="minorHAnsi" w:cstheme="minorHAnsi"/>
                <w:i w:val="0"/>
                <w:color w:val="C00000"/>
              </w:rPr>
            </w:pPr>
            <w:proofErr w:type="spellStart"/>
            <w:r w:rsidRPr="0080561E">
              <w:rPr>
                <w:rStyle w:val="Comments"/>
                <w:rFonts w:asciiTheme="minorHAnsi" w:hAnsiTheme="minorHAnsi" w:cstheme="minorHAnsi"/>
                <w:i w:val="0"/>
                <w:color w:val="C00000"/>
              </w:rPr>
              <w:t>I</w:t>
            </w:r>
            <w:r w:rsidR="003A7A3C" w:rsidRPr="0080561E">
              <w:rPr>
                <w:rStyle w:val="Comments"/>
                <w:rFonts w:asciiTheme="minorHAnsi" w:hAnsiTheme="minorHAnsi" w:cstheme="minorHAnsi"/>
                <w:i w:val="0"/>
                <w:color w:val="C00000"/>
              </w:rPr>
              <w:t>x</w:t>
            </w:r>
            <w:r w:rsidRPr="0080561E">
              <w:rPr>
                <w:rStyle w:val="Comments"/>
                <w:rFonts w:asciiTheme="minorHAnsi" w:hAnsiTheme="minorHAnsi" w:cstheme="minorHAnsi"/>
                <w:i w:val="0"/>
                <w:color w:val="C00000"/>
              </w:rPr>
              <w:t>RS</w:t>
            </w:r>
            <w:proofErr w:type="spellEnd"/>
          </w:p>
        </w:tc>
        <w:tc>
          <w:tcPr>
            <w:tcW w:w="3511" w:type="pct"/>
            <w:vAlign w:val="center"/>
          </w:tcPr>
          <w:p w14:paraId="7D55FA28" w14:textId="7E53473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Interactive </w:t>
            </w:r>
            <w:r w:rsidR="005458D8">
              <w:rPr>
                <w:rStyle w:val="Comments"/>
                <w:rFonts w:asciiTheme="minorHAnsi" w:hAnsiTheme="minorHAnsi" w:cstheme="minorHAnsi"/>
                <w:i w:val="0"/>
                <w:color w:val="C00000"/>
              </w:rPr>
              <w:t>r</w:t>
            </w:r>
            <w:r w:rsidRPr="0080561E">
              <w:rPr>
                <w:rStyle w:val="Comments"/>
                <w:rFonts w:asciiTheme="minorHAnsi" w:hAnsiTheme="minorHAnsi" w:cstheme="minorHAnsi"/>
                <w:i w:val="0"/>
                <w:color w:val="C00000"/>
              </w:rPr>
              <w:t xml:space="preserve">esponse </w:t>
            </w:r>
            <w:r w:rsidR="005458D8">
              <w:rPr>
                <w:rStyle w:val="Comments"/>
                <w:rFonts w:asciiTheme="minorHAnsi" w:hAnsiTheme="minorHAnsi" w:cstheme="minorHAnsi"/>
                <w:i w:val="0"/>
                <w:color w:val="C00000"/>
              </w:rPr>
              <w:t>s</w:t>
            </w:r>
            <w:r w:rsidRPr="0080561E">
              <w:rPr>
                <w:rStyle w:val="Comments"/>
                <w:rFonts w:asciiTheme="minorHAnsi" w:hAnsiTheme="minorHAnsi" w:cstheme="minorHAnsi"/>
                <w:i w:val="0"/>
                <w:color w:val="C00000"/>
              </w:rPr>
              <w:t>ystem</w:t>
            </w:r>
            <w:r w:rsidR="000F0E26" w:rsidRPr="0080561E">
              <w:rPr>
                <w:rStyle w:val="Comments"/>
                <w:rFonts w:asciiTheme="minorHAnsi" w:hAnsiTheme="minorHAnsi" w:cstheme="minorHAnsi"/>
                <w:i w:val="0"/>
                <w:color w:val="C00000"/>
              </w:rPr>
              <w:t xml:space="preserve"> where x refers to modality</w:t>
            </w:r>
          </w:p>
        </w:tc>
      </w:tr>
      <w:tr w:rsidR="00485971" w:rsidRPr="0080561E" w14:paraId="27EB845F" w14:textId="77777777" w:rsidTr="00765543">
        <w:trPr>
          <w:cantSplit/>
          <w:trHeight w:val="360"/>
          <w:tblHeader/>
        </w:trPr>
        <w:tc>
          <w:tcPr>
            <w:tcW w:w="1489" w:type="pct"/>
            <w:vAlign w:val="center"/>
          </w:tcPr>
          <w:p w14:paraId="254D2F00" w14:textId="77777777" w:rsidR="00485971" w:rsidRPr="0080561E" w:rsidRDefault="00485971" w:rsidP="003E19D3">
            <w:pPr>
              <w:rPr>
                <w:rStyle w:val="Comments"/>
                <w:rFonts w:asciiTheme="minorHAnsi" w:hAnsiTheme="minorHAnsi" w:cstheme="minorHAnsi"/>
                <w:i w:val="0"/>
                <w:color w:val="C00000"/>
              </w:rPr>
            </w:pPr>
            <w:proofErr w:type="spellStart"/>
            <w:r w:rsidRPr="0080561E">
              <w:rPr>
                <w:rStyle w:val="Comments"/>
                <w:rFonts w:asciiTheme="minorHAnsi" w:hAnsiTheme="minorHAnsi" w:cstheme="minorHAnsi"/>
                <w:i w:val="0"/>
                <w:color w:val="C00000"/>
              </w:rPr>
              <w:t>jRCT</w:t>
            </w:r>
            <w:proofErr w:type="spellEnd"/>
          </w:p>
        </w:tc>
        <w:tc>
          <w:tcPr>
            <w:tcW w:w="3511" w:type="pct"/>
            <w:vAlign w:val="center"/>
          </w:tcPr>
          <w:p w14:paraId="1D10C894"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Japan Registry of Clinical Trials</w:t>
            </w:r>
          </w:p>
        </w:tc>
      </w:tr>
      <w:tr w:rsidR="00485971" w:rsidRPr="0080561E" w14:paraId="50B8FCA1" w14:textId="77777777" w:rsidTr="00765543">
        <w:trPr>
          <w:cantSplit/>
          <w:trHeight w:val="360"/>
          <w:tblHeader/>
        </w:trPr>
        <w:tc>
          <w:tcPr>
            <w:tcW w:w="1489" w:type="pct"/>
            <w:vAlign w:val="center"/>
          </w:tcPr>
          <w:p w14:paraId="1142099B"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MedDRA</w:t>
            </w:r>
          </w:p>
        </w:tc>
        <w:tc>
          <w:tcPr>
            <w:tcW w:w="3511" w:type="pct"/>
            <w:vAlign w:val="center"/>
          </w:tcPr>
          <w:p w14:paraId="2D7731A9"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Medical Dictionary for Regulatory Activities</w:t>
            </w:r>
          </w:p>
        </w:tc>
      </w:tr>
      <w:tr w:rsidR="00371D61" w:rsidRPr="0080561E" w14:paraId="19B23CD7" w14:textId="77777777" w:rsidTr="00765543">
        <w:trPr>
          <w:cantSplit/>
          <w:trHeight w:val="360"/>
          <w:tblHeader/>
        </w:trPr>
        <w:tc>
          <w:tcPr>
            <w:tcW w:w="1489" w:type="pct"/>
            <w:vAlign w:val="center"/>
          </w:tcPr>
          <w:p w14:paraId="687A2CD1" w14:textId="024840FE" w:rsidR="00371D61" w:rsidRPr="0080561E" w:rsidRDefault="00371D6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NIMP</w:t>
            </w:r>
          </w:p>
        </w:tc>
        <w:tc>
          <w:tcPr>
            <w:tcW w:w="3511" w:type="pct"/>
            <w:vAlign w:val="center"/>
          </w:tcPr>
          <w:p w14:paraId="321639C0" w14:textId="2EF39C01" w:rsidR="00371D61" w:rsidRPr="0080561E" w:rsidRDefault="00371D6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Non</w:t>
            </w:r>
            <w:r w:rsidR="005458D8">
              <w:rPr>
                <w:rStyle w:val="Comments"/>
                <w:rFonts w:asciiTheme="minorHAnsi" w:hAnsiTheme="minorHAnsi" w:cstheme="minorHAnsi"/>
                <w:i w:val="0"/>
                <w:color w:val="C00000"/>
              </w:rPr>
              <w:t>i</w:t>
            </w:r>
            <w:r w:rsidRPr="0080561E">
              <w:rPr>
                <w:rStyle w:val="Comments"/>
                <w:rFonts w:asciiTheme="minorHAnsi" w:hAnsiTheme="minorHAnsi" w:cstheme="minorHAnsi"/>
                <w:i w:val="0"/>
                <w:color w:val="C00000"/>
              </w:rPr>
              <w:t xml:space="preserve">nvestigational </w:t>
            </w:r>
            <w:r w:rsidR="005458D8">
              <w:rPr>
                <w:rStyle w:val="Comments"/>
                <w:rFonts w:asciiTheme="minorHAnsi" w:hAnsiTheme="minorHAnsi" w:cstheme="minorHAnsi"/>
                <w:i w:val="0"/>
                <w:color w:val="C00000"/>
              </w:rPr>
              <w:t>m</w:t>
            </w:r>
            <w:r w:rsidRPr="0080561E">
              <w:rPr>
                <w:rStyle w:val="Comments"/>
                <w:rFonts w:asciiTheme="minorHAnsi" w:hAnsiTheme="minorHAnsi" w:cstheme="minorHAnsi"/>
                <w:i w:val="0"/>
                <w:color w:val="C00000"/>
              </w:rPr>
              <w:t xml:space="preserve">edicinal </w:t>
            </w:r>
            <w:r w:rsidR="005458D8">
              <w:rPr>
                <w:rStyle w:val="Comments"/>
                <w:rFonts w:asciiTheme="minorHAnsi" w:hAnsiTheme="minorHAnsi" w:cstheme="minorHAnsi"/>
                <w:i w:val="0"/>
                <w:color w:val="C00000"/>
              </w:rPr>
              <w:t>p</w:t>
            </w:r>
            <w:r w:rsidRPr="0080561E">
              <w:rPr>
                <w:rStyle w:val="Comments"/>
                <w:rFonts w:asciiTheme="minorHAnsi" w:hAnsiTheme="minorHAnsi" w:cstheme="minorHAnsi"/>
                <w:i w:val="0"/>
                <w:color w:val="C00000"/>
              </w:rPr>
              <w:t>roduct</w:t>
            </w:r>
            <w:r w:rsidR="004B76A1" w:rsidRPr="0080561E">
              <w:rPr>
                <w:rStyle w:val="Comments"/>
                <w:rFonts w:asciiTheme="minorHAnsi" w:hAnsiTheme="minorHAnsi" w:cstheme="minorHAnsi"/>
                <w:i w:val="0"/>
                <w:color w:val="C00000"/>
              </w:rPr>
              <w:t xml:space="preserve"> </w:t>
            </w:r>
            <w:r w:rsidR="004B76A1" w:rsidRPr="0080561E">
              <w:rPr>
                <w:rStyle w:val="Comments"/>
                <w:rFonts w:cstheme="minorHAnsi"/>
                <w:color w:val="C00000"/>
              </w:rPr>
              <w:t>or Auxiliary Medicinal Product</w:t>
            </w:r>
          </w:p>
        </w:tc>
      </w:tr>
      <w:tr w:rsidR="005D0C56" w:rsidRPr="0080561E" w14:paraId="25EF9479" w14:textId="77777777" w:rsidTr="00765543">
        <w:trPr>
          <w:cantSplit/>
          <w:trHeight w:val="360"/>
          <w:tblHeader/>
        </w:trPr>
        <w:tc>
          <w:tcPr>
            <w:tcW w:w="1489" w:type="pct"/>
            <w:vAlign w:val="center"/>
          </w:tcPr>
          <w:p w14:paraId="370B5C89" w14:textId="346A452F" w:rsidR="005D0C56" w:rsidRPr="0080561E" w:rsidRDefault="005D0C56"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PK</w:t>
            </w:r>
          </w:p>
        </w:tc>
        <w:tc>
          <w:tcPr>
            <w:tcW w:w="3511" w:type="pct"/>
            <w:vAlign w:val="center"/>
          </w:tcPr>
          <w:p w14:paraId="49E9B5C8" w14:textId="7F87782F" w:rsidR="005D0C56" w:rsidRPr="0080561E" w:rsidRDefault="00D33A6F"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Pharmacokinetics</w:t>
            </w:r>
          </w:p>
        </w:tc>
      </w:tr>
      <w:tr w:rsidR="00485971" w:rsidRPr="0080561E" w14:paraId="3211B330" w14:textId="77777777" w:rsidTr="00765543">
        <w:trPr>
          <w:cantSplit/>
          <w:trHeight w:val="360"/>
          <w:tblHeader/>
        </w:trPr>
        <w:tc>
          <w:tcPr>
            <w:tcW w:w="1489" w:type="pct"/>
            <w:vAlign w:val="center"/>
          </w:tcPr>
          <w:p w14:paraId="2A4AD5DE"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SAE</w:t>
            </w:r>
          </w:p>
        </w:tc>
        <w:tc>
          <w:tcPr>
            <w:tcW w:w="3511" w:type="pct"/>
            <w:vAlign w:val="center"/>
          </w:tcPr>
          <w:p w14:paraId="13FB7DB1" w14:textId="3A1E632D"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Serious </w:t>
            </w:r>
            <w:r w:rsidR="005458D8">
              <w:rPr>
                <w:rStyle w:val="Comments"/>
                <w:rFonts w:asciiTheme="minorHAnsi" w:hAnsiTheme="minorHAnsi" w:cstheme="minorHAnsi"/>
                <w:i w:val="0"/>
                <w:color w:val="C00000"/>
              </w:rPr>
              <w:t>a</w:t>
            </w:r>
            <w:r w:rsidRPr="0080561E">
              <w:rPr>
                <w:rStyle w:val="Comments"/>
                <w:rFonts w:asciiTheme="minorHAnsi" w:hAnsiTheme="minorHAnsi" w:cstheme="minorHAnsi"/>
                <w:i w:val="0"/>
                <w:color w:val="C00000"/>
              </w:rPr>
              <w:t xml:space="preserve">dverse </w:t>
            </w:r>
            <w:r w:rsidR="005458D8">
              <w:rPr>
                <w:rStyle w:val="Comments"/>
                <w:rFonts w:asciiTheme="minorHAnsi" w:hAnsiTheme="minorHAnsi" w:cstheme="minorHAnsi"/>
                <w:i w:val="0"/>
                <w:color w:val="C00000"/>
              </w:rPr>
              <w:t>e</w:t>
            </w:r>
            <w:r w:rsidRPr="0080561E">
              <w:rPr>
                <w:rStyle w:val="Comments"/>
                <w:rFonts w:asciiTheme="minorHAnsi" w:hAnsiTheme="minorHAnsi" w:cstheme="minorHAnsi"/>
                <w:i w:val="0"/>
                <w:color w:val="C00000"/>
              </w:rPr>
              <w:t>vent</w:t>
            </w:r>
          </w:p>
        </w:tc>
      </w:tr>
      <w:tr w:rsidR="00485971" w:rsidRPr="0080561E" w14:paraId="67FE7DE4" w14:textId="77777777" w:rsidTr="00765543">
        <w:trPr>
          <w:cantSplit/>
          <w:trHeight w:val="360"/>
          <w:tblHeader/>
        </w:trPr>
        <w:tc>
          <w:tcPr>
            <w:tcW w:w="1489" w:type="pct"/>
            <w:vAlign w:val="center"/>
          </w:tcPr>
          <w:p w14:paraId="6C1401A4" w14:textId="77777777" w:rsidR="00485971" w:rsidRPr="0080561E" w:rsidRDefault="00485971" w:rsidP="003E19D3">
            <w:pPr>
              <w:rPr>
                <w:rStyle w:val="Comments"/>
                <w:rFonts w:asciiTheme="minorHAnsi" w:hAnsiTheme="minorHAnsi" w:cstheme="minorHAnsi"/>
                <w:i w:val="0"/>
                <w:color w:val="C00000"/>
              </w:rPr>
            </w:pPr>
            <w:proofErr w:type="spellStart"/>
            <w:r w:rsidRPr="0080561E">
              <w:rPr>
                <w:rStyle w:val="Comments"/>
                <w:rFonts w:asciiTheme="minorHAnsi" w:hAnsiTheme="minorHAnsi" w:cstheme="minorHAnsi"/>
                <w:i w:val="0"/>
                <w:color w:val="C00000"/>
              </w:rPr>
              <w:t>SoA</w:t>
            </w:r>
            <w:proofErr w:type="spellEnd"/>
          </w:p>
        </w:tc>
        <w:tc>
          <w:tcPr>
            <w:tcW w:w="3511" w:type="pct"/>
            <w:vAlign w:val="center"/>
          </w:tcPr>
          <w:p w14:paraId="568FDC2D" w14:textId="456D705D"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Schedule of </w:t>
            </w:r>
            <w:r w:rsidR="005458D8">
              <w:rPr>
                <w:rStyle w:val="Comments"/>
                <w:rFonts w:asciiTheme="minorHAnsi" w:hAnsiTheme="minorHAnsi" w:cstheme="minorHAnsi"/>
                <w:i w:val="0"/>
                <w:color w:val="C00000"/>
              </w:rPr>
              <w:t>a</w:t>
            </w:r>
            <w:r w:rsidR="0027137C" w:rsidRPr="0080561E">
              <w:rPr>
                <w:rStyle w:val="Comments"/>
                <w:rFonts w:asciiTheme="minorHAnsi" w:hAnsiTheme="minorHAnsi" w:cstheme="minorHAnsi"/>
                <w:i w:val="0"/>
                <w:color w:val="C00000"/>
              </w:rPr>
              <w:t>ctivities</w:t>
            </w:r>
          </w:p>
        </w:tc>
      </w:tr>
      <w:tr w:rsidR="00485971" w:rsidRPr="0080561E" w14:paraId="53F0FF81" w14:textId="77777777" w:rsidTr="00765543">
        <w:trPr>
          <w:cantSplit/>
          <w:trHeight w:val="360"/>
          <w:tblHeader/>
        </w:trPr>
        <w:tc>
          <w:tcPr>
            <w:tcW w:w="1489" w:type="pct"/>
            <w:vAlign w:val="center"/>
          </w:tcPr>
          <w:p w14:paraId="293081F9"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TOC</w:t>
            </w:r>
          </w:p>
        </w:tc>
        <w:tc>
          <w:tcPr>
            <w:tcW w:w="3511" w:type="pct"/>
            <w:vAlign w:val="center"/>
          </w:tcPr>
          <w:p w14:paraId="44F707BF" w14:textId="4B24EE60"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Table of </w:t>
            </w:r>
            <w:r w:rsidR="005458D8">
              <w:rPr>
                <w:rStyle w:val="Comments"/>
                <w:rFonts w:asciiTheme="minorHAnsi" w:hAnsiTheme="minorHAnsi" w:cstheme="minorHAnsi"/>
                <w:i w:val="0"/>
                <w:color w:val="C00000"/>
              </w:rPr>
              <w:t>c</w:t>
            </w:r>
            <w:r w:rsidRPr="0080561E">
              <w:rPr>
                <w:rStyle w:val="Comments"/>
                <w:rFonts w:asciiTheme="minorHAnsi" w:hAnsiTheme="minorHAnsi" w:cstheme="minorHAnsi"/>
                <w:i w:val="0"/>
                <w:color w:val="C00000"/>
              </w:rPr>
              <w:t>ontents</w:t>
            </w:r>
          </w:p>
        </w:tc>
      </w:tr>
      <w:tr w:rsidR="00485971" w:rsidRPr="0080561E" w14:paraId="2935E3F6" w14:textId="77777777" w:rsidTr="00765543">
        <w:trPr>
          <w:cantSplit/>
          <w:trHeight w:val="360"/>
          <w:tblHeader/>
        </w:trPr>
        <w:tc>
          <w:tcPr>
            <w:tcW w:w="1489" w:type="pct"/>
            <w:vAlign w:val="center"/>
          </w:tcPr>
          <w:p w14:paraId="5F86DEE3"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WHO</w:t>
            </w:r>
          </w:p>
        </w:tc>
        <w:tc>
          <w:tcPr>
            <w:tcW w:w="3511" w:type="pct"/>
            <w:vAlign w:val="center"/>
          </w:tcPr>
          <w:p w14:paraId="5421A14D" w14:textId="5E5B6E06"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World Health </w:t>
            </w:r>
            <w:r w:rsidR="00EC5711" w:rsidRPr="0080561E">
              <w:rPr>
                <w:rStyle w:val="Comments"/>
                <w:rFonts w:asciiTheme="minorHAnsi" w:hAnsiTheme="minorHAnsi" w:cstheme="minorHAnsi"/>
                <w:i w:val="0"/>
                <w:color w:val="C00000"/>
              </w:rPr>
              <w:t>Organization</w:t>
            </w:r>
          </w:p>
        </w:tc>
      </w:tr>
    </w:tbl>
    <w:p w14:paraId="140ECBB0" w14:textId="3C6310FF" w:rsidR="00685E8C" w:rsidRDefault="00084D74" w:rsidP="006856AB">
      <w:pPr>
        <w:spacing w:before="120" w:after="80" w:line="240" w:lineRule="auto"/>
        <w:rPr>
          <w:rFonts w:ascii="Arial" w:eastAsiaTheme="minorHAnsi" w:hAnsi="Arial" w:cs="Arial"/>
          <w:b/>
          <w:bCs/>
          <w:color w:val="3333FF"/>
          <w:szCs w:val="20"/>
          <w:lang w:eastAsia="en-US"/>
        </w:rPr>
        <w:sectPr w:rsidR="00685E8C" w:rsidSect="00020F5D">
          <w:footerReference w:type="default" r:id="rId14"/>
          <w:pgSz w:w="12240" w:h="15840" w:code="1"/>
          <w:pgMar w:top="1440" w:right="1440" w:bottom="1440" w:left="1440" w:header="720" w:footer="720" w:gutter="0"/>
          <w:lnNumType w:countBy="1" w:restart="continuous"/>
          <w:pgNumType w:fmt="lowerRoman" w:start="2"/>
          <w:cols w:space="720"/>
          <w:docGrid w:linePitch="360"/>
        </w:sectPr>
      </w:pPr>
      <w:r w:rsidRPr="0080561E">
        <w:rPr>
          <w:rStyle w:val="Comments"/>
          <w:rFonts w:asciiTheme="minorHAnsi" w:hAnsiTheme="minorHAnsi" w:cstheme="minorHAnsi"/>
          <w:b/>
          <w:bCs/>
          <w:i w:val="0"/>
          <w:iCs/>
          <w:color w:val="C00000"/>
          <w:bdr w:val="single" w:sz="4" w:space="0" w:color="auto"/>
        </w:rPr>
        <w:t xml:space="preserve">This is the end of the instructional </w:t>
      </w:r>
      <w:r w:rsidR="00E92BAC" w:rsidRPr="0080561E">
        <w:rPr>
          <w:rStyle w:val="Comments"/>
          <w:rFonts w:asciiTheme="minorHAnsi" w:hAnsiTheme="minorHAnsi" w:cstheme="minorHAnsi"/>
          <w:b/>
          <w:bCs/>
          <w:i w:val="0"/>
          <w:iCs/>
          <w:color w:val="C00000"/>
          <w:bdr w:val="single" w:sz="4" w:space="0" w:color="auto"/>
        </w:rPr>
        <w:t xml:space="preserve">section, and the </w:t>
      </w:r>
      <w:r w:rsidR="00922CE0" w:rsidRPr="0080561E">
        <w:rPr>
          <w:rStyle w:val="Comments"/>
          <w:rFonts w:asciiTheme="minorHAnsi" w:hAnsiTheme="minorHAnsi" w:cstheme="minorHAnsi"/>
          <w:b/>
          <w:bCs/>
          <w:i w:val="0"/>
          <w:iCs/>
          <w:color w:val="C00000"/>
          <w:bdr w:val="single" w:sz="4" w:space="0" w:color="auto"/>
        </w:rPr>
        <w:t>protocol content</w:t>
      </w:r>
      <w:r w:rsidR="00E92BAC" w:rsidRPr="0080561E">
        <w:rPr>
          <w:rStyle w:val="Comments"/>
          <w:rFonts w:asciiTheme="minorHAnsi" w:hAnsiTheme="minorHAnsi" w:cstheme="minorHAnsi"/>
          <w:b/>
          <w:bCs/>
          <w:i w:val="0"/>
          <w:iCs/>
          <w:color w:val="C00000"/>
          <w:bdr w:val="single" w:sz="4" w:space="0" w:color="auto"/>
        </w:rPr>
        <w:t xml:space="preserve"> begins with the next page.</w:t>
      </w:r>
      <w:r w:rsidR="00E92BAC" w:rsidRPr="0080561E">
        <w:rPr>
          <w:rStyle w:val="Comments"/>
          <w:rFonts w:asciiTheme="minorHAnsi" w:hAnsiTheme="minorHAnsi" w:cstheme="minorHAnsi"/>
          <w:b/>
          <w:bCs/>
          <w:i w:val="0"/>
          <w:iCs/>
          <w:color w:val="C00000"/>
        </w:rPr>
        <w:t xml:space="preserve">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5"/>
        <w:gridCol w:w="6535"/>
      </w:tblGrid>
      <w:tr w:rsidR="00B74600" w:rsidRPr="0080561E" w14:paraId="4BC85D2F" w14:textId="77777777" w:rsidTr="00A14FAF">
        <w:trPr>
          <w:cantSplit/>
        </w:trPr>
        <w:tc>
          <w:tcPr>
            <w:tcW w:w="9350" w:type="dxa"/>
            <w:gridSpan w:val="2"/>
          </w:tcPr>
          <w:p w14:paraId="087A02C1" w14:textId="1FB80969" w:rsidR="00B74600" w:rsidRPr="0080561E" w:rsidRDefault="00B74600" w:rsidP="000047E6">
            <w:pPr>
              <w:pageBreakBefore/>
              <w:spacing w:before="120" w:after="120"/>
              <w:rPr>
                <w:rFonts w:asciiTheme="minorHAnsi" w:eastAsia="MS Mincho" w:hAnsiTheme="minorHAnsi" w:cs="Times New Roman"/>
                <w:color w:val="C00000"/>
              </w:rPr>
            </w:pPr>
            <w:r w:rsidRPr="0080561E">
              <w:rPr>
                <w:rFonts w:asciiTheme="minorHAnsi" w:eastAsia="MS Mincho" w:hAnsiTheme="minorHAnsi" w:cs="Times New Roman"/>
                <w:color w:val="C00000"/>
              </w:rPr>
              <w:lastRenderedPageBreak/>
              <w:t>The order of the title page elements should be preserved.</w:t>
            </w:r>
          </w:p>
        </w:tc>
      </w:tr>
      <w:tr w:rsidR="00F3174F" w:rsidRPr="0080561E" w14:paraId="62FC75FE" w14:textId="77777777" w:rsidTr="00A14FAF">
        <w:trPr>
          <w:cantSplit/>
          <w:hidden w:val="0"/>
        </w:trPr>
        <w:tc>
          <w:tcPr>
            <w:tcW w:w="2815" w:type="dxa"/>
          </w:tcPr>
          <w:p w14:paraId="7EE8B7C0" w14:textId="77777777" w:rsidR="00F3174F" w:rsidRPr="0080561E" w:rsidRDefault="00F3174F" w:rsidP="001E0F38">
            <w:pPr>
              <w:pStyle w:val="CPTInstructional"/>
              <w:spacing w:line="240" w:lineRule="auto"/>
              <w:rPr>
                <w:rFonts w:ascii="Arial" w:eastAsiaTheme="minorHAnsi" w:hAnsi="Arial"/>
                <w:b/>
                <w:bCs/>
                <w:vanish w:val="0"/>
                <w:color w:val="3333FF"/>
                <w:sz w:val="24"/>
              </w:rPr>
            </w:pPr>
            <w:r w:rsidRPr="0080561E">
              <w:rPr>
                <w:rFonts w:ascii="Arial" w:eastAsiaTheme="minorHAnsi" w:hAnsi="Arial"/>
                <w:b/>
                <w:bCs/>
                <w:vanish w:val="0"/>
                <w:color w:val="3333FF"/>
                <w:sz w:val="24"/>
              </w:rPr>
              <w:t>Sponsor Confidentiality Statement:</w:t>
            </w:r>
          </w:p>
        </w:tc>
        <w:tc>
          <w:tcPr>
            <w:tcW w:w="6535" w:type="dxa"/>
          </w:tcPr>
          <w:p w14:paraId="40DE4692" w14:textId="77777777" w:rsidR="00F3174F" w:rsidRPr="0080561E" w:rsidRDefault="00F3174F" w:rsidP="001E0F38">
            <w:pPr>
              <w:spacing w:before="120" w:after="120"/>
              <w:rPr>
                <w:rFonts w:ascii="Arial" w:eastAsiaTheme="minorHAnsi" w:hAnsi="Arial" w:cs="Arial"/>
                <w:color w:val="3333FF"/>
              </w:rPr>
            </w:pPr>
            <w:r w:rsidRPr="0080561E">
              <w:rPr>
                <w:rFonts w:ascii="Arial" w:eastAsiaTheme="minorHAnsi" w:hAnsi="Arial" w:cs="Arial"/>
                <w:color w:val="3333FF"/>
              </w:rPr>
              <w:t>&lt;</w:t>
            </w:r>
            <w:r w:rsidRPr="0080561E">
              <w:rPr>
                <w:rFonts w:ascii="Arial" w:eastAsiaTheme="minorHAnsi" w:hAnsi="Arial" w:cs="Arial"/>
                <w:color w:val="3333FF"/>
                <w:highlight w:val="lightGray"/>
              </w:rPr>
              <w:t>Enter Sponsor Confidentiality Statement</w:t>
            </w:r>
            <w:r w:rsidRPr="0080561E">
              <w:rPr>
                <w:rFonts w:ascii="Arial" w:eastAsiaTheme="minorHAnsi" w:hAnsi="Arial" w:cs="Arial"/>
                <w:color w:val="3333FF"/>
              </w:rPr>
              <w:t>&gt;</w:t>
            </w:r>
          </w:p>
          <w:p w14:paraId="2A4638C4" w14:textId="77777777" w:rsidR="00F3174F" w:rsidRPr="0080561E" w:rsidRDefault="00F3174F" w:rsidP="001E0F38">
            <w:pPr>
              <w:pStyle w:val="InstructionalTExt"/>
            </w:pPr>
            <w:r w:rsidRPr="0080561E">
              <w:t>Insert the Sponsor’s confidentiality statement, if applicable, otherwise delete.</w:t>
            </w:r>
          </w:p>
        </w:tc>
      </w:tr>
      <w:tr w:rsidR="006E7B44" w:rsidRPr="0080561E" w14:paraId="1E40620B" w14:textId="77777777" w:rsidTr="00A14FAF">
        <w:trPr>
          <w:cantSplit/>
        </w:trPr>
        <w:tc>
          <w:tcPr>
            <w:tcW w:w="2815" w:type="dxa"/>
          </w:tcPr>
          <w:p w14:paraId="3C3D3738" w14:textId="7E0A8894" w:rsidR="006E7B44" w:rsidRPr="0080561E" w:rsidRDefault="006E7B44" w:rsidP="001E0F38">
            <w:pPr>
              <w:spacing w:before="120" w:after="120"/>
              <w:rPr>
                <w:rFonts w:cs="Times New Roman"/>
                <w:b/>
                <w:bCs/>
              </w:rPr>
            </w:pPr>
            <w:bookmarkStart w:id="0" w:name="_Toc8761400"/>
            <w:bookmarkStart w:id="1" w:name="_Toc10143886"/>
            <w:r w:rsidRPr="0080561E">
              <w:rPr>
                <w:rFonts w:cs="Times New Roman"/>
                <w:b/>
                <w:bCs/>
              </w:rPr>
              <w:t>Full Title</w:t>
            </w:r>
            <w:r w:rsidR="00B92AF8" w:rsidRPr="0080561E">
              <w:rPr>
                <w:rFonts w:cs="Times New Roman"/>
                <w:b/>
                <w:bCs/>
              </w:rPr>
              <w:t>:</w:t>
            </w:r>
          </w:p>
        </w:tc>
        <w:tc>
          <w:tcPr>
            <w:tcW w:w="6535" w:type="dxa"/>
          </w:tcPr>
          <w:p w14:paraId="7077FCFF" w14:textId="0D956200" w:rsidR="006E7B44" w:rsidRPr="0080561E" w:rsidRDefault="003622E7" w:rsidP="001E0F38">
            <w:pPr>
              <w:spacing w:before="120" w:after="120"/>
              <w:rPr>
                <w:rFonts w:cs="Times New Roman"/>
              </w:rPr>
            </w:pPr>
            <w:r w:rsidRPr="0080561E">
              <w:rPr>
                <w:rFonts w:cs="Times New Roman"/>
              </w:rPr>
              <w:t>&lt;</w:t>
            </w:r>
            <w:r w:rsidRPr="0080561E">
              <w:rPr>
                <w:rFonts w:cs="Times New Roman"/>
                <w:highlight w:val="lightGray"/>
              </w:rPr>
              <w:t xml:space="preserve">Enter </w:t>
            </w:r>
            <w:r w:rsidR="006E7B44" w:rsidRPr="0080561E">
              <w:rPr>
                <w:rFonts w:cs="Times New Roman"/>
                <w:highlight w:val="lightGray"/>
              </w:rPr>
              <w:t>Full Title</w:t>
            </w:r>
            <w:r w:rsidRPr="0080561E">
              <w:rPr>
                <w:rFonts w:cs="Times New Roman"/>
              </w:rPr>
              <w:t>&gt;</w:t>
            </w:r>
          </w:p>
          <w:p w14:paraId="137C2FBF" w14:textId="35007472" w:rsidR="00CF2040" w:rsidRPr="0080561E" w:rsidRDefault="00CF2040" w:rsidP="001E0F38">
            <w:pPr>
              <w:pStyle w:val="InstructionalTExt"/>
              <w:rPr>
                <w:b/>
                <w:bCs/>
              </w:rPr>
            </w:pPr>
            <w:r w:rsidRPr="0080561E">
              <w:t xml:space="preserve">The protocol should have a descriptive title that identifies the scientific aspects of the </w:t>
            </w:r>
            <w:r w:rsidR="006355DE" w:rsidRPr="0080561E">
              <w:t xml:space="preserve">trial </w:t>
            </w:r>
            <w:r w:rsidRPr="0080561E">
              <w:t xml:space="preserve">sufficiently to ensure it is immediately evident what the </w:t>
            </w:r>
            <w:r w:rsidR="00232607" w:rsidRPr="0080561E">
              <w:t xml:space="preserve">trial </w:t>
            </w:r>
            <w:r w:rsidRPr="0080561E">
              <w:t>is investigating and on whom, and to allow retrieval from literature or internet searches.</w:t>
            </w:r>
          </w:p>
        </w:tc>
      </w:tr>
      <w:tr w:rsidR="00220F11" w:rsidRPr="0080561E" w14:paraId="11836D12" w14:textId="77777777" w:rsidTr="00A14FAF">
        <w:trPr>
          <w:cantSplit/>
        </w:trPr>
        <w:tc>
          <w:tcPr>
            <w:tcW w:w="2815" w:type="dxa"/>
          </w:tcPr>
          <w:p w14:paraId="7F6BB547" w14:textId="2EE61D79" w:rsidR="00220F11" w:rsidRPr="0080561E" w:rsidRDefault="005D07B2" w:rsidP="001E0F38">
            <w:pPr>
              <w:spacing w:before="120" w:after="120"/>
              <w:rPr>
                <w:rFonts w:cs="Times New Roman"/>
                <w:b/>
                <w:bCs/>
              </w:rPr>
            </w:pPr>
            <w:r w:rsidRPr="0080561E">
              <w:rPr>
                <w:rStyle w:val="CPTVariable"/>
                <w:rFonts w:ascii="Arial" w:hAnsi="Arial" w:cs="Arial"/>
                <w:b/>
                <w:color w:val="3333FF"/>
              </w:rPr>
              <w:t xml:space="preserve">Trial </w:t>
            </w:r>
            <w:r w:rsidR="00220F11" w:rsidRPr="0080561E">
              <w:rPr>
                <w:rStyle w:val="CPTVariable"/>
                <w:rFonts w:ascii="Arial" w:hAnsi="Arial" w:cs="Arial"/>
                <w:b/>
                <w:color w:val="3333FF"/>
              </w:rPr>
              <w:t xml:space="preserve">Acronym: </w:t>
            </w:r>
          </w:p>
        </w:tc>
        <w:tc>
          <w:tcPr>
            <w:tcW w:w="6535" w:type="dxa"/>
          </w:tcPr>
          <w:p w14:paraId="70ED73F3" w14:textId="71E5D7BD" w:rsidR="00220F11" w:rsidRPr="0080561E" w:rsidRDefault="00220F11" w:rsidP="001E0F38">
            <w:pPr>
              <w:spacing w:before="120" w:after="120"/>
              <w:rPr>
                <w:rFonts w:ascii="Arial" w:hAnsi="Arial" w:cs="Arial"/>
              </w:rPr>
            </w:pPr>
            <w:r w:rsidRPr="0080561E">
              <w:rPr>
                <w:rStyle w:val="CPTVariable"/>
                <w:rFonts w:ascii="Arial" w:hAnsi="Arial" w:cs="Arial"/>
                <w:color w:val="3333FF"/>
              </w:rPr>
              <w:t>&lt;</w:t>
            </w:r>
            <w:r w:rsidRPr="0080561E">
              <w:rPr>
                <w:rStyle w:val="CPTVariable"/>
                <w:rFonts w:ascii="Arial" w:hAnsi="Arial" w:cs="Arial"/>
                <w:color w:val="3333FF"/>
                <w:highlight w:val="lightGray"/>
              </w:rPr>
              <w:t>Enter</w:t>
            </w:r>
            <w:r w:rsidR="00C53758" w:rsidRPr="0080561E">
              <w:rPr>
                <w:rStyle w:val="CPTVariable"/>
                <w:rFonts w:ascii="Arial" w:hAnsi="Arial" w:cs="Arial"/>
                <w:color w:val="3333FF"/>
                <w:highlight w:val="lightGray"/>
              </w:rPr>
              <w:t xml:space="preserve"> </w:t>
            </w:r>
            <w:r w:rsidR="00AC0115" w:rsidRPr="0080561E">
              <w:rPr>
                <w:rStyle w:val="CPTVariable"/>
                <w:rFonts w:ascii="Arial" w:hAnsi="Arial" w:cs="Arial"/>
                <w:color w:val="3333FF"/>
                <w:highlight w:val="lightGray"/>
              </w:rPr>
              <w:t>Trial</w:t>
            </w:r>
            <w:r w:rsidRPr="0080561E">
              <w:rPr>
                <w:rStyle w:val="CPTVariable"/>
                <w:rFonts w:ascii="Arial" w:hAnsi="Arial" w:cs="Arial"/>
                <w:color w:val="3333FF"/>
                <w:highlight w:val="lightGray"/>
              </w:rPr>
              <w:t xml:space="preserve"> Acronym</w:t>
            </w:r>
            <w:r w:rsidRPr="0080561E">
              <w:rPr>
                <w:rStyle w:val="CPTVariable"/>
                <w:rFonts w:ascii="Arial" w:hAnsi="Arial" w:cs="Arial"/>
                <w:color w:val="3333FF"/>
              </w:rPr>
              <w:t>&gt;</w:t>
            </w:r>
          </w:p>
          <w:p w14:paraId="62166DE9" w14:textId="2161EC8E" w:rsidR="00220F11" w:rsidRPr="0080561E" w:rsidRDefault="00220F11" w:rsidP="001E0F38">
            <w:pPr>
              <w:spacing w:before="120" w:after="120"/>
              <w:rPr>
                <w:rFonts w:cs="Times New Roman"/>
              </w:rPr>
            </w:pPr>
            <w:r w:rsidRPr="0080561E">
              <w:rPr>
                <w:rFonts w:asciiTheme="minorHAnsi" w:eastAsia="MS Mincho" w:hAnsiTheme="minorHAnsi" w:cs="Times New Roman"/>
                <w:color w:val="C00000"/>
              </w:rPr>
              <w:t>Acronym or abbreviation used publicly to identify the clinical trial. Delete this line from the table if not applicable.</w:t>
            </w:r>
          </w:p>
        </w:tc>
      </w:tr>
      <w:tr w:rsidR="00220F11" w:rsidRPr="0080561E" w14:paraId="63D5ACD7" w14:textId="77777777" w:rsidTr="00A14FAF">
        <w:trPr>
          <w:cantSplit/>
        </w:trPr>
        <w:tc>
          <w:tcPr>
            <w:tcW w:w="2815" w:type="dxa"/>
          </w:tcPr>
          <w:p w14:paraId="4BF87B61" w14:textId="14492B12" w:rsidR="00220F11" w:rsidRPr="0080561E" w:rsidRDefault="00CB4030" w:rsidP="001E0F38">
            <w:pPr>
              <w:spacing w:before="120" w:after="120"/>
              <w:rPr>
                <w:rFonts w:cs="Times New Roman"/>
                <w:b/>
                <w:bCs/>
                <w:color w:val="3333FF"/>
              </w:rPr>
            </w:pPr>
            <w:r w:rsidRPr="0080561E">
              <w:rPr>
                <w:rFonts w:cs="Times New Roman"/>
                <w:b/>
                <w:bCs/>
              </w:rPr>
              <w:t xml:space="preserve">Sponsor </w:t>
            </w:r>
            <w:r w:rsidR="00220F11" w:rsidRPr="0080561E">
              <w:rPr>
                <w:rFonts w:cs="Times New Roman"/>
                <w:b/>
                <w:bCs/>
              </w:rPr>
              <w:t xml:space="preserve">Protocol </w:t>
            </w:r>
            <w:r w:rsidR="00D5217B" w:rsidRPr="0080561E">
              <w:rPr>
                <w:rFonts w:cs="Times New Roman"/>
                <w:b/>
                <w:bCs/>
              </w:rPr>
              <w:t>Identifier</w:t>
            </w:r>
            <w:r w:rsidR="00220F11" w:rsidRPr="0080561E">
              <w:rPr>
                <w:rFonts w:cs="Times New Roman"/>
                <w:b/>
                <w:bCs/>
              </w:rPr>
              <w:t>:</w:t>
            </w:r>
          </w:p>
        </w:tc>
        <w:tc>
          <w:tcPr>
            <w:tcW w:w="6535" w:type="dxa"/>
          </w:tcPr>
          <w:p w14:paraId="76407188" w14:textId="7DA0234C" w:rsidR="00220F11" w:rsidRPr="0080561E" w:rsidRDefault="00220F11" w:rsidP="001E0F38">
            <w:pPr>
              <w:spacing w:before="120" w:after="120"/>
              <w:rPr>
                <w:rFonts w:cs="Times New Roman"/>
              </w:rPr>
            </w:pPr>
            <w:r w:rsidRPr="0080561E">
              <w:rPr>
                <w:rFonts w:cs="Times New Roman"/>
              </w:rPr>
              <w:t>&lt;</w:t>
            </w:r>
            <w:r w:rsidRPr="0080561E">
              <w:rPr>
                <w:rFonts w:cs="Times New Roman"/>
                <w:highlight w:val="lightGray"/>
              </w:rPr>
              <w:t xml:space="preserve">Enter </w:t>
            </w:r>
            <w:r w:rsidR="00CB4030" w:rsidRPr="0080561E">
              <w:rPr>
                <w:rFonts w:cs="Times New Roman"/>
                <w:highlight w:val="lightGray"/>
              </w:rPr>
              <w:t xml:space="preserve">Sponsor </w:t>
            </w:r>
            <w:r w:rsidRPr="0080561E">
              <w:rPr>
                <w:rFonts w:cs="Times New Roman"/>
                <w:highlight w:val="lightGray"/>
              </w:rPr>
              <w:t xml:space="preserve">Protocol </w:t>
            </w:r>
            <w:r w:rsidR="00D5217B" w:rsidRPr="0080561E">
              <w:rPr>
                <w:rFonts w:cs="Times New Roman"/>
                <w:highlight w:val="lightGray"/>
              </w:rPr>
              <w:t>Identifier</w:t>
            </w:r>
            <w:r w:rsidRPr="0080561E">
              <w:rPr>
                <w:rFonts w:cs="Times New Roman"/>
              </w:rPr>
              <w:t>&gt;</w:t>
            </w:r>
          </w:p>
          <w:p w14:paraId="16A21A3F" w14:textId="2D3FAB83" w:rsidR="00220F11" w:rsidRPr="0080561E" w:rsidRDefault="00220F11" w:rsidP="001E0F38">
            <w:pPr>
              <w:pStyle w:val="InstructionalTExt"/>
              <w:rPr>
                <w:rFonts w:ascii="Century" w:eastAsiaTheme="minorHAnsi" w:hAnsi="Century"/>
                <w:color w:val="3333FF"/>
              </w:rPr>
            </w:pPr>
            <w:r w:rsidRPr="0080561E">
              <w:t>A unique alphanumeric identifier for the trial, designated by the Sponsor.</w:t>
            </w:r>
          </w:p>
        </w:tc>
      </w:tr>
      <w:tr w:rsidR="00A94B2A" w:rsidRPr="0080561E" w14:paraId="3644606B" w14:textId="77777777" w:rsidTr="00A14FAF">
        <w:trPr>
          <w:cantSplit/>
        </w:trPr>
        <w:tc>
          <w:tcPr>
            <w:tcW w:w="2815" w:type="dxa"/>
          </w:tcPr>
          <w:p w14:paraId="3BE062E3" w14:textId="452EDB8B" w:rsidR="00A94B2A" w:rsidRPr="0080561E" w:rsidRDefault="00A94B2A" w:rsidP="001E0F38">
            <w:pPr>
              <w:spacing w:before="120" w:after="120"/>
              <w:rPr>
                <w:rFonts w:cs="Times New Roman"/>
                <w:b/>
                <w:bCs/>
              </w:rPr>
            </w:pPr>
            <w:r w:rsidRPr="0080561E">
              <w:rPr>
                <w:rFonts w:cs="Times New Roman"/>
                <w:b/>
                <w:bCs/>
              </w:rPr>
              <w:t xml:space="preserve">Original Protocol: </w:t>
            </w:r>
          </w:p>
        </w:tc>
        <w:tc>
          <w:tcPr>
            <w:tcW w:w="6535" w:type="dxa"/>
          </w:tcPr>
          <w:p w14:paraId="53C9278E" w14:textId="6BF0D7EB" w:rsidR="00A94B2A" w:rsidRPr="0049430A" w:rsidRDefault="00726EFE" w:rsidP="001E0F38">
            <w:pPr>
              <w:spacing w:before="120" w:after="120"/>
              <w:rPr>
                <w:rStyle w:val="CPTVariable"/>
                <w:rFonts w:ascii="Century" w:hAnsi="Century"/>
                <w:color w:val="auto"/>
              </w:rPr>
            </w:pPr>
            <w:r w:rsidRPr="00EA56C6">
              <w:rPr>
                <w:rFonts w:eastAsia="Century" w:cs="Times New Roman"/>
              </w:rPr>
              <w:t>[</w:t>
            </w:r>
            <w:r w:rsidR="00AB569E" w:rsidRPr="0049430A">
              <w:rPr>
                <w:rStyle w:val="CPTVariable"/>
                <w:color w:val="auto"/>
                <w:highlight w:val="lightGray"/>
              </w:rPr>
              <w:t xml:space="preserve">Original Protocol </w:t>
            </w:r>
            <w:r w:rsidR="0048257A">
              <w:rPr>
                <w:rStyle w:val="CPTVariable"/>
                <w:color w:val="auto"/>
                <w:highlight w:val="lightGray"/>
              </w:rPr>
              <w:t>Indicator</w:t>
            </w:r>
            <w:r w:rsidRPr="00EA56C6">
              <w:rPr>
                <w:rStyle w:val="CPTVariable"/>
                <w:rFonts w:ascii="Century" w:hAnsi="Century"/>
                <w:color w:val="auto"/>
              </w:rPr>
              <w:t>]</w:t>
            </w:r>
          </w:p>
          <w:p w14:paraId="2A3E620D" w14:textId="64D4D3AB" w:rsidR="00726EFE" w:rsidRPr="0049430A" w:rsidRDefault="00726EFE" w:rsidP="001E0F38">
            <w:pPr>
              <w:spacing w:before="120" w:after="120"/>
              <w:rPr>
                <w:rFonts w:ascii="Century" w:hAnsi="Century"/>
              </w:rPr>
            </w:pPr>
          </w:p>
        </w:tc>
      </w:tr>
      <w:tr w:rsidR="00220F11" w:rsidRPr="0080561E" w14:paraId="4EE6D03F" w14:textId="77777777" w:rsidTr="00A14FAF">
        <w:trPr>
          <w:cantSplit/>
        </w:trPr>
        <w:tc>
          <w:tcPr>
            <w:tcW w:w="2815" w:type="dxa"/>
          </w:tcPr>
          <w:p w14:paraId="175498A9" w14:textId="3E5C06B3" w:rsidR="00220F11" w:rsidRPr="0080561E" w:rsidRDefault="00220F11" w:rsidP="001E0F38">
            <w:pPr>
              <w:spacing w:before="120" w:after="120"/>
              <w:rPr>
                <w:rFonts w:ascii="Arial" w:hAnsi="Arial" w:cs="Arial"/>
                <w:b/>
                <w:bCs/>
              </w:rPr>
            </w:pPr>
            <w:r w:rsidRPr="0080561E">
              <w:rPr>
                <w:rFonts w:ascii="Arial" w:hAnsi="Arial" w:cs="Arial"/>
                <w:b/>
                <w:bCs/>
                <w:color w:val="3333FF"/>
              </w:rPr>
              <w:t>Version Number:</w:t>
            </w:r>
          </w:p>
        </w:tc>
        <w:tc>
          <w:tcPr>
            <w:tcW w:w="6535" w:type="dxa"/>
          </w:tcPr>
          <w:p w14:paraId="3EAFC6D5" w14:textId="172D13EC"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Version Number</w:t>
            </w:r>
            <w:r w:rsidRPr="0080561E">
              <w:rPr>
                <w:rStyle w:val="CPTVariable"/>
                <w:rFonts w:ascii="Arial" w:hAnsi="Arial" w:cs="Arial"/>
                <w:color w:val="3333FF"/>
              </w:rPr>
              <w:t>&gt;</w:t>
            </w:r>
          </w:p>
          <w:p w14:paraId="23715C18" w14:textId="32CED3AD" w:rsidR="00220F11" w:rsidRPr="0080561E" w:rsidRDefault="003D1742" w:rsidP="001E0F38">
            <w:pPr>
              <w:pStyle w:val="InstructionalTExt"/>
              <w:rPr>
                <w:rStyle w:val="CPTVariable"/>
                <w:rFonts w:ascii="Century" w:hAnsi="Century"/>
                <w:color w:val="3333FF"/>
              </w:rPr>
            </w:pPr>
            <w:r>
              <w:t>F</w:t>
            </w:r>
            <w:r w:rsidR="00220F11" w:rsidRPr="0080561E">
              <w:t>or use by the Sponsor at their discretion.</w:t>
            </w:r>
          </w:p>
        </w:tc>
      </w:tr>
      <w:tr w:rsidR="00220F11" w:rsidRPr="0080561E" w14:paraId="5BC7B91A" w14:textId="77777777" w:rsidTr="00A14FAF">
        <w:trPr>
          <w:cantSplit/>
        </w:trPr>
        <w:tc>
          <w:tcPr>
            <w:tcW w:w="2815" w:type="dxa"/>
          </w:tcPr>
          <w:p w14:paraId="2009EEC7" w14:textId="6131C11D" w:rsidR="00220F11" w:rsidRPr="0080561E" w:rsidRDefault="00220F11" w:rsidP="001E0F38">
            <w:pPr>
              <w:spacing w:before="120" w:after="120"/>
              <w:rPr>
                <w:rFonts w:ascii="Arial" w:hAnsi="Arial" w:cs="Arial"/>
              </w:rPr>
            </w:pPr>
            <w:r w:rsidRPr="0080561E">
              <w:rPr>
                <w:rFonts w:ascii="Arial" w:hAnsi="Arial" w:cs="Arial"/>
                <w:b/>
                <w:bCs/>
                <w:color w:val="3333FF"/>
              </w:rPr>
              <w:t>Version Date:</w:t>
            </w:r>
          </w:p>
        </w:tc>
        <w:tc>
          <w:tcPr>
            <w:tcW w:w="6535" w:type="dxa"/>
          </w:tcPr>
          <w:p w14:paraId="7113B1D6" w14:textId="69C3145A"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Version Date</w:t>
            </w:r>
            <w:r w:rsidRPr="0080561E">
              <w:rPr>
                <w:rStyle w:val="CPTVariable"/>
                <w:rFonts w:ascii="Arial" w:hAnsi="Arial" w:cs="Arial"/>
                <w:color w:val="3333FF"/>
              </w:rPr>
              <w:t>&gt;</w:t>
            </w:r>
          </w:p>
          <w:p w14:paraId="381A15EB" w14:textId="466F528A" w:rsidR="00220F11" w:rsidRPr="0080561E" w:rsidRDefault="003D1742" w:rsidP="001E0F38">
            <w:pPr>
              <w:spacing w:before="120" w:after="120"/>
              <w:rPr>
                <w:rStyle w:val="CPTVariable"/>
                <w:rFonts w:asciiTheme="minorHAnsi" w:hAnsiTheme="minorHAnsi" w:cstheme="minorHAnsi"/>
                <w:color w:val="3333FF"/>
                <w:highlight w:val="lightGray"/>
              </w:rPr>
            </w:pPr>
            <w:r>
              <w:rPr>
                <w:rFonts w:asciiTheme="minorHAnsi" w:hAnsiTheme="minorHAnsi" w:cstheme="minorHAnsi"/>
                <w:color w:val="C00000"/>
              </w:rPr>
              <w:t>F</w:t>
            </w:r>
            <w:r w:rsidR="00220F11" w:rsidRPr="0080561E">
              <w:rPr>
                <w:rFonts w:asciiTheme="minorHAnsi" w:hAnsiTheme="minorHAnsi" w:cstheme="minorHAnsi"/>
                <w:color w:val="C00000"/>
              </w:rPr>
              <w:t>or use by the Sponsor at their discretion.</w:t>
            </w:r>
          </w:p>
        </w:tc>
      </w:tr>
      <w:tr w:rsidR="00220F11" w:rsidRPr="0080561E" w14:paraId="6C7C75AA" w14:textId="77777777" w:rsidTr="00A14FAF">
        <w:trPr>
          <w:cantSplit/>
        </w:trPr>
        <w:tc>
          <w:tcPr>
            <w:tcW w:w="2815" w:type="dxa"/>
          </w:tcPr>
          <w:p w14:paraId="07CFDE53" w14:textId="2D040B6D" w:rsidR="00220F11" w:rsidRPr="0080561E" w:rsidRDefault="00446ED8" w:rsidP="001E0F38">
            <w:pPr>
              <w:spacing w:before="120" w:after="120"/>
              <w:rPr>
                <w:rFonts w:cs="Times New Roman"/>
                <w:b/>
                <w:highlight w:val="yellow"/>
              </w:rPr>
            </w:pPr>
            <w:r>
              <w:t>{</w:t>
            </w:r>
            <w:r w:rsidR="00220F11" w:rsidRPr="0080561E">
              <w:rPr>
                <w:rFonts w:cs="Times New Roman"/>
                <w:b/>
              </w:rPr>
              <w:t xml:space="preserve">Amendment </w:t>
            </w:r>
            <w:r w:rsidR="005257E4" w:rsidRPr="0080561E">
              <w:rPr>
                <w:rFonts w:cs="Times New Roman"/>
                <w:b/>
              </w:rPr>
              <w:t>Identifier</w:t>
            </w:r>
            <w:r w:rsidR="00220F11" w:rsidRPr="0080561E">
              <w:rPr>
                <w:rFonts w:cs="Times New Roman"/>
                <w:b/>
              </w:rPr>
              <w:t>:</w:t>
            </w:r>
            <w:r w:rsidR="00AB7EC8">
              <w:t>}</w:t>
            </w:r>
          </w:p>
        </w:tc>
        <w:tc>
          <w:tcPr>
            <w:tcW w:w="6535" w:type="dxa"/>
          </w:tcPr>
          <w:p w14:paraId="0F91EE6B" w14:textId="29F6FE83" w:rsidR="00220F11" w:rsidRPr="0080561E" w:rsidRDefault="001052FC" w:rsidP="001E0F38">
            <w:pPr>
              <w:spacing w:before="120" w:after="120"/>
              <w:rPr>
                <w:rStyle w:val="CPTVariable"/>
                <w:rFonts w:ascii="Century" w:hAnsi="Century"/>
                <w:color w:val="auto"/>
              </w:rPr>
            </w:pPr>
            <w:r w:rsidRPr="00EA56C6">
              <w:rPr>
                <w:rFonts w:eastAsia="Century" w:cs="Times New Roman"/>
              </w:rPr>
              <w:t>{</w:t>
            </w:r>
            <w:r w:rsidR="00220F11" w:rsidRPr="00EA56C6">
              <w:rPr>
                <w:rFonts w:eastAsia="Century" w:cs="Times New Roman"/>
              </w:rPr>
              <w:t>[</w:t>
            </w:r>
            <w:r w:rsidR="00220F11" w:rsidRPr="0080561E">
              <w:rPr>
                <w:rStyle w:val="CPTVariable"/>
                <w:rFonts w:cs="Times New Roman"/>
                <w:color w:val="auto"/>
                <w:highlight w:val="lightGray"/>
              </w:rPr>
              <w:t xml:space="preserve">Amendment </w:t>
            </w:r>
            <w:r w:rsidR="005257E4" w:rsidRPr="0080561E">
              <w:rPr>
                <w:rStyle w:val="CPTVariable"/>
                <w:rFonts w:cs="Times New Roman"/>
                <w:color w:val="auto"/>
                <w:highlight w:val="lightGray"/>
              </w:rPr>
              <w:t>Identifier</w:t>
            </w:r>
            <w:r w:rsidR="00220F11" w:rsidRPr="00EA56C6">
              <w:rPr>
                <w:rStyle w:val="CPTVariable"/>
                <w:rFonts w:ascii="Century" w:hAnsi="Century"/>
                <w:color w:val="auto"/>
              </w:rPr>
              <w:t>]</w:t>
            </w:r>
            <w:r w:rsidRPr="00EA56C6">
              <w:rPr>
                <w:rStyle w:val="CPTVariable"/>
                <w:rFonts w:ascii="Century" w:hAnsi="Century"/>
                <w:color w:val="auto"/>
              </w:rPr>
              <w:t>}</w:t>
            </w:r>
          </w:p>
          <w:p w14:paraId="4C90DD09" w14:textId="7997A006" w:rsidR="00220F11" w:rsidRPr="0080561E" w:rsidRDefault="00220F11" w:rsidP="001E0F38">
            <w:pPr>
              <w:pStyle w:val="InstructionalTExt"/>
            </w:pPr>
            <w:r w:rsidRPr="0080561E">
              <w:t xml:space="preserve">Enter the amendment </w:t>
            </w:r>
            <w:r w:rsidR="005257E4" w:rsidRPr="0080561E">
              <w:t>identifier (e.g., amendment number)</w:t>
            </w:r>
            <w:r w:rsidRPr="0080561E">
              <w:t>. If this is the original instance of the protocol</w:t>
            </w:r>
            <w:r w:rsidR="000F6E67">
              <w:t>,</w:t>
            </w:r>
            <w:r w:rsidR="00100835">
              <w:t xml:space="preserve"> delete the row or enter "Not </w:t>
            </w:r>
            <w:r w:rsidR="008B2A62">
              <w:t>a</w:t>
            </w:r>
            <w:r w:rsidR="00100835">
              <w:t>pplicable"</w:t>
            </w:r>
            <w:r w:rsidRPr="0080561E">
              <w:t>.</w:t>
            </w:r>
          </w:p>
        </w:tc>
      </w:tr>
      <w:tr w:rsidR="00220F11" w:rsidRPr="0080561E" w14:paraId="350296C9" w14:textId="77777777" w:rsidTr="00A14FAF">
        <w:trPr>
          <w:cantSplit/>
        </w:trPr>
        <w:tc>
          <w:tcPr>
            <w:tcW w:w="2815" w:type="dxa"/>
          </w:tcPr>
          <w:p w14:paraId="7DBADAF6" w14:textId="5F166804" w:rsidR="00220F11" w:rsidRPr="0080561E" w:rsidRDefault="00446ED8" w:rsidP="001E0F38">
            <w:pPr>
              <w:spacing w:before="120" w:after="120"/>
            </w:pPr>
            <w:r>
              <w:lastRenderedPageBreak/>
              <w:t>{</w:t>
            </w:r>
            <w:r w:rsidR="00220F11" w:rsidRPr="0080561E">
              <w:rPr>
                <w:rFonts w:cs="Times New Roman"/>
                <w:b/>
                <w:bCs/>
              </w:rPr>
              <w:t>Amendment Scope:</w:t>
            </w:r>
            <w:r>
              <w:t>}</w:t>
            </w:r>
          </w:p>
        </w:tc>
        <w:tc>
          <w:tcPr>
            <w:tcW w:w="6535" w:type="dxa"/>
          </w:tcPr>
          <w:p w14:paraId="2A82B434" w14:textId="3DC6026C" w:rsidR="00220F11" w:rsidRPr="0080561E" w:rsidRDefault="001052FC" w:rsidP="001E0F38">
            <w:pPr>
              <w:spacing w:before="120" w:after="120"/>
              <w:rPr>
                <w:rFonts w:ascii="Century" w:eastAsia="Century" w:hAnsi="Century" w:cs="Century"/>
              </w:rPr>
            </w:pPr>
            <w:r w:rsidRPr="00EA56C6">
              <w:rPr>
                <w:rFonts w:eastAsia="Century" w:cs="Times New Roman"/>
              </w:rPr>
              <w:t>{</w:t>
            </w:r>
            <w:r w:rsidR="00220F11" w:rsidRPr="00EA56C6">
              <w:rPr>
                <w:rFonts w:eastAsia="Century" w:cs="Times New Roman"/>
              </w:rPr>
              <w:t>[</w:t>
            </w:r>
            <w:r w:rsidR="00220F11" w:rsidRPr="0080561E">
              <w:rPr>
                <w:rFonts w:eastAsia="Century" w:cs="Times New Roman"/>
                <w:highlight w:val="lightGray"/>
              </w:rPr>
              <w:t>Amendment Scope</w:t>
            </w:r>
            <w:r w:rsidR="00220F11" w:rsidRPr="00EA56C6">
              <w:rPr>
                <w:rFonts w:eastAsia="Century" w:cs="Times New Roman"/>
              </w:rPr>
              <w:t>]</w:t>
            </w:r>
            <w:r w:rsidRPr="0080561E">
              <w:rPr>
                <w:rFonts w:eastAsia="Century" w:cs="Times New Roman"/>
              </w:rPr>
              <w:t>}</w:t>
            </w:r>
            <w:r w:rsidR="00220F11" w:rsidRPr="0080561E">
              <w:rPr>
                <w:rFonts w:eastAsia="Century" w:cs="Times New Roman"/>
              </w:rPr>
              <w:t xml:space="preserve"> </w:t>
            </w:r>
            <w:r w:rsidR="00220F11" w:rsidRPr="00EA56C6">
              <w:rPr>
                <w:rFonts w:eastAsia="Century" w:cs="Times New Roman"/>
              </w:rPr>
              <w:t>{[</w:t>
            </w:r>
            <w:r w:rsidR="00220F11" w:rsidRPr="0080561E">
              <w:rPr>
                <w:rFonts w:eastAsia="Century" w:cs="Times New Roman"/>
                <w:highlight w:val="lightGray"/>
              </w:rPr>
              <w:t>Country Identifier</w:t>
            </w:r>
            <w:r w:rsidR="00220F11" w:rsidRPr="00EA56C6">
              <w:rPr>
                <w:rFonts w:eastAsia="Century" w:cs="Times New Roman"/>
              </w:rPr>
              <w:t>]</w:t>
            </w:r>
            <w:r w:rsidR="00220F11" w:rsidRPr="0080561E">
              <w:rPr>
                <w:rFonts w:ascii="Century" w:eastAsia="Century" w:hAnsi="Century" w:cs="Century"/>
              </w:rPr>
              <w:t xml:space="preserve"> </w:t>
            </w:r>
            <w:r w:rsidR="00220F11" w:rsidRPr="0080561E">
              <w:rPr>
                <w:rFonts w:asciiTheme="minorHAnsi" w:eastAsia="Century" w:hAnsiTheme="minorHAnsi" w:cstheme="minorHAnsi"/>
                <w:color w:val="C00000"/>
              </w:rPr>
              <w:t>or</w:t>
            </w:r>
            <w:r w:rsidR="00220F11" w:rsidRPr="0080561E">
              <w:rPr>
                <w:rFonts w:ascii="Century" w:eastAsia="Century" w:hAnsi="Century" w:cs="Century"/>
              </w:rPr>
              <w:t xml:space="preserve"> </w:t>
            </w:r>
            <w:r w:rsidR="005D3DC0" w:rsidRPr="00EA56C6">
              <w:rPr>
                <w:rFonts w:eastAsia="Century" w:cs="Times New Roman"/>
              </w:rPr>
              <w:t>[</w:t>
            </w:r>
            <w:r w:rsidR="005929E6" w:rsidRPr="0080561E">
              <w:rPr>
                <w:rFonts w:eastAsia="Century" w:cs="Times New Roman"/>
                <w:highlight w:val="lightGray"/>
              </w:rPr>
              <w:t>Region</w:t>
            </w:r>
            <w:r w:rsidR="005D3DC0" w:rsidRPr="0080561E">
              <w:rPr>
                <w:rFonts w:eastAsia="Century" w:cs="Times New Roman"/>
                <w:highlight w:val="lightGray"/>
              </w:rPr>
              <w:t xml:space="preserve"> Identifier</w:t>
            </w:r>
            <w:r w:rsidR="005D3DC0" w:rsidRPr="00EA56C6">
              <w:rPr>
                <w:rFonts w:eastAsia="Century" w:cs="Times New Roman"/>
              </w:rPr>
              <w:t>]</w:t>
            </w:r>
            <w:r w:rsidR="005929E6" w:rsidRPr="00EA56C6">
              <w:rPr>
                <w:rFonts w:eastAsia="Century" w:cs="Times New Roman"/>
              </w:rPr>
              <w:t xml:space="preserve"> </w:t>
            </w:r>
            <w:r w:rsidR="005929E6" w:rsidRPr="0080561E">
              <w:rPr>
                <w:rFonts w:asciiTheme="minorHAnsi" w:eastAsia="Century" w:hAnsiTheme="minorHAnsi" w:cstheme="minorHAnsi"/>
                <w:color w:val="C00000"/>
              </w:rPr>
              <w:t>or</w:t>
            </w:r>
            <w:r w:rsidR="005929E6" w:rsidRPr="0080561E">
              <w:rPr>
                <w:rFonts w:eastAsia="Century" w:cstheme="minorHAnsi"/>
                <w:color w:val="C00000"/>
              </w:rPr>
              <w:t xml:space="preserve"> </w:t>
            </w:r>
            <w:r w:rsidR="00220F11" w:rsidRPr="00EA56C6">
              <w:rPr>
                <w:rFonts w:eastAsia="Century" w:cs="Times New Roman"/>
              </w:rPr>
              <w:t>&lt;</w:t>
            </w:r>
            <w:r w:rsidR="00220F11" w:rsidRPr="0080561E">
              <w:rPr>
                <w:rFonts w:eastAsia="Century" w:cs="Times New Roman"/>
                <w:highlight w:val="lightGray"/>
              </w:rPr>
              <w:t>Enter Site Identifier</w:t>
            </w:r>
            <w:r w:rsidR="00220F11" w:rsidRPr="00EA56C6">
              <w:rPr>
                <w:rFonts w:eastAsia="Century" w:cs="Times New Roman"/>
              </w:rPr>
              <w:t>&gt;</w:t>
            </w:r>
            <w:r w:rsidR="00FD1E47" w:rsidRPr="00EA56C6">
              <w:rPr>
                <w:rFonts w:eastAsia="Century" w:cs="Times New Roman"/>
              </w:rPr>
              <w:t>}</w:t>
            </w:r>
          </w:p>
          <w:p w14:paraId="06CFC6F7" w14:textId="5C5F0D81" w:rsidR="000546F4" w:rsidRPr="0080561E" w:rsidRDefault="005E4E3F" w:rsidP="001E0F38">
            <w:pPr>
              <w:pStyle w:val="InstructionalTExt"/>
            </w:pPr>
            <w:r w:rsidRPr="0080561E">
              <w:t>If this is the original instance of the protocol</w:t>
            </w:r>
            <w:r w:rsidRPr="005E4E3F">
              <w:t xml:space="preserve">, delete the row or enter "Not </w:t>
            </w:r>
            <w:r w:rsidR="008B2A62">
              <w:t>a</w:t>
            </w:r>
            <w:r w:rsidRPr="005E4E3F">
              <w:t>pplicable".</w:t>
            </w:r>
            <w:r w:rsidR="00BA4B01">
              <w:t xml:space="preserve"> </w:t>
            </w:r>
            <w:r w:rsidR="000546F4" w:rsidRPr="0080561E">
              <w:t>If an amendment applies to all sites in the trial, enter “global” and delete the Country, Region and Site Identifier fields.</w:t>
            </w:r>
            <w:r w:rsidR="00056220" w:rsidRPr="0080561E">
              <w:t xml:space="preserve"> If amending a single-country study, enter “global”.</w:t>
            </w:r>
          </w:p>
          <w:p w14:paraId="046F1844" w14:textId="26366E68" w:rsidR="00220F11" w:rsidRPr="0080561E" w:rsidRDefault="009A5349" w:rsidP="001E0F38">
            <w:pPr>
              <w:pStyle w:val="InstructionalTExt"/>
            </w:pPr>
            <w:r w:rsidRPr="0080561E">
              <w:t xml:space="preserve">If </w:t>
            </w:r>
            <w:r w:rsidR="004E072B" w:rsidRPr="0080561E">
              <w:t xml:space="preserve">the amendment does not apply to all sites in the trial, </w:t>
            </w:r>
            <w:r w:rsidR="00BF419F" w:rsidRPr="0080561E">
              <w:t>select “</w:t>
            </w:r>
            <w:r w:rsidR="00502B7A">
              <w:t>Not Global</w:t>
            </w:r>
            <w:r w:rsidR="00BF419F" w:rsidRPr="0080561E">
              <w:t xml:space="preserve">” and </w:t>
            </w:r>
            <w:proofErr w:type="spellStart"/>
            <w:r w:rsidRPr="0080561E">
              <w:t>u</w:t>
            </w:r>
            <w:r w:rsidR="00F4049D" w:rsidRPr="0080561E">
              <w:t>tili</w:t>
            </w:r>
            <w:r w:rsidR="00A1397B">
              <w:t>s</w:t>
            </w:r>
            <w:r w:rsidR="00F4049D" w:rsidRPr="0080561E">
              <w:t>e</w:t>
            </w:r>
            <w:proofErr w:type="spellEnd"/>
            <w:r w:rsidR="00F4049D" w:rsidRPr="0080561E">
              <w:t xml:space="preserve"> one of the identifiers based on amendment scope.</w:t>
            </w:r>
          </w:p>
        </w:tc>
      </w:tr>
      <w:tr w:rsidR="00220F11" w:rsidRPr="0080561E" w14:paraId="03CFBFB0" w14:textId="77777777" w:rsidTr="00A14FAF">
        <w:trPr>
          <w:cantSplit/>
        </w:trPr>
        <w:tc>
          <w:tcPr>
            <w:tcW w:w="2815" w:type="dxa"/>
          </w:tcPr>
          <w:p w14:paraId="3F5F6BB2" w14:textId="6DD0D2C8" w:rsidR="00220F11" w:rsidRPr="0080561E" w:rsidRDefault="00A0485A" w:rsidP="001E0F38">
            <w:pPr>
              <w:spacing w:before="120" w:after="120"/>
              <w:rPr>
                <w:rFonts w:ascii="Arial" w:hAnsi="Arial" w:cs="Arial"/>
                <w:b/>
                <w:bCs/>
              </w:rPr>
            </w:pPr>
            <w:r>
              <w:rPr>
                <w:rFonts w:ascii="Arial" w:hAnsi="Arial" w:cs="Arial"/>
                <w:b/>
                <w:color w:val="3333FF"/>
              </w:rPr>
              <w:t>Sponsor’s Investigational Product</w:t>
            </w:r>
            <w:r w:rsidR="00220F11" w:rsidRPr="0080561E">
              <w:rPr>
                <w:rFonts w:ascii="Arial" w:hAnsi="Arial" w:cs="Arial"/>
                <w:b/>
                <w:color w:val="3333FF"/>
              </w:rPr>
              <w:t xml:space="preserve"> Code(s):</w:t>
            </w:r>
            <w:r w:rsidR="00220F11" w:rsidRPr="0080561E">
              <w:rPr>
                <w:rFonts w:ascii="Arial" w:hAnsi="Arial" w:cs="Arial"/>
                <w:b/>
                <w:bCs/>
              </w:rPr>
              <w:t xml:space="preserve"> </w:t>
            </w:r>
          </w:p>
        </w:tc>
        <w:tc>
          <w:tcPr>
            <w:tcW w:w="6535" w:type="dxa"/>
          </w:tcPr>
          <w:p w14:paraId="4AB35ADD" w14:textId="6D4CB103" w:rsidR="00220F11" w:rsidRPr="0080561E" w:rsidRDefault="00220F11" w:rsidP="001E0F38">
            <w:pPr>
              <w:spacing w:before="120" w:after="120"/>
              <w:rPr>
                <w:rStyle w:val="CPTVariable"/>
                <w:rFonts w:ascii="Arial" w:hAnsi="Arial" w:cs="Arial"/>
                <w:color w:val="3333FF"/>
                <w:highlight w:val="lightGray"/>
              </w:rPr>
            </w:pPr>
            <w:r w:rsidRPr="0080561E">
              <w:rPr>
                <w:rStyle w:val="CPTVariable"/>
                <w:rFonts w:ascii="Arial" w:hAnsi="Arial" w:cs="Arial"/>
                <w:color w:val="3333FF"/>
              </w:rPr>
              <w:t>&lt;</w:t>
            </w:r>
            <w:r w:rsidRPr="0080561E">
              <w:rPr>
                <w:rStyle w:val="CPTVariable"/>
                <w:rFonts w:ascii="Arial" w:hAnsi="Arial" w:cs="Arial"/>
                <w:color w:val="3333FF"/>
                <w:highlight w:val="lightGray"/>
              </w:rPr>
              <w:t xml:space="preserve">Enter </w:t>
            </w:r>
            <w:r w:rsidR="00A0485A">
              <w:rPr>
                <w:rStyle w:val="CPTVariable"/>
                <w:rFonts w:ascii="Arial" w:hAnsi="Arial" w:cs="Arial"/>
                <w:color w:val="3333FF"/>
                <w:highlight w:val="lightGray"/>
              </w:rPr>
              <w:t>Sponsor’s Investigational Product</w:t>
            </w:r>
            <w:r w:rsidRPr="0080561E">
              <w:rPr>
                <w:rStyle w:val="CPTVariable"/>
                <w:rFonts w:ascii="Arial" w:hAnsi="Arial" w:cs="Arial"/>
                <w:color w:val="3333FF"/>
                <w:highlight w:val="lightGray"/>
              </w:rPr>
              <w:t xml:space="preserve"> Code(s)</w:t>
            </w:r>
            <w:r w:rsidRPr="0080561E">
              <w:rPr>
                <w:rStyle w:val="CPTVariable"/>
                <w:rFonts w:ascii="Arial" w:hAnsi="Arial" w:cs="Arial"/>
                <w:color w:val="3333FF"/>
              </w:rPr>
              <w:t>&gt;</w:t>
            </w:r>
          </w:p>
          <w:p w14:paraId="5DB1A9E6" w14:textId="1DCE4B53" w:rsidR="00220F11" w:rsidRPr="0080561E" w:rsidRDefault="00220F11" w:rsidP="001E0F38">
            <w:pPr>
              <w:pStyle w:val="InstructionalTExt"/>
              <w:rPr>
                <w:rFonts w:ascii="Times New Roman" w:hAnsi="Times New Roman"/>
                <w:b/>
                <w:bCs/>
                <w:color w:val="3333FF"/>
              </w:rPr>
            </w:pPr>
            <w:r w:rsidRPr="0080561E">
              <w:t>Enter the Sponsor’s unique identifier for investigational compound(s) in the trial. Add fields as needed.</w:t>
            </w:r>
          </w:p>
        </w:tc>
      </w:tr>
      <w:tr w:rsidR="00220F11" w:rsidRPr="0080561E" w14:paraId="7C532BE8" w14:textId="77777777" w:rsidTr="00A14FAF">
        <w:trPr>
          <w:cantSplit/>
          <w:trHeight w:val="828"/>
        </w:trPr>
        <w:tc>
          <w:tcPr>
            <w:tcW w:w="2815" w:type="dxa"/>
          </w:tcPr>
          <w:p w14:paraId="26099D9E" w14:textId="0EC1262E" w:rsidR="00220F11" w:rsidRPr="0080561E" w:rsidRDefault="0086779F" w:rsidP="001E0F38">
            <w:pPr>
              <w:spacing w:before="120" w:after="120"/>
              <w:rPr>
                <w:rFonts w:ascii="Arial" w:hAnsi="Arial" w:cs="Arial"/>
                <w:color w:val="3333FF"/>
              </w:rPr>
            </w:pPr>
            <w:r>
              <w:rPr>
                <w:rFonts w:ascii="Arial" w:hAnsi="Arial" w:cs="Arial"/>
                <w:b/>
                <w:bCs/>
                <w:color w:val="3333FF"/>
              </w:rPr>
              <w:t>Investigational Product</w:t>
            </w:r>
            <w:r w:rsidR="00220F11" w:rsidRPr="0080561E">
              <w:rPr>
                <w:rFonts w:ascii="Arial" w:hAnsi="Arial" w:cs="Arial"/>
                <w:b/>
                <w:bCs/>
                <w:color w:val="3333FF"/>
              </w:rPr>
              <w:t xml:space="preserve"> Name(s):</w:t>
            </w:r>
          </w:p>
        </w:tc>
        <w:tc>
          <w:tcPr>
            <w:tcW w:w="6535" w:type="dxa"/>
          </w:tcPr>
          <w:p w14:paraId="6D85C323" w14:textId="668065FA" w:rsidR="00220F11" w:rsidRPr="0080561E" w:rsidRDefault="00220F11" w:rsidP="001E0F38">
            <w:pPr>
              <w:spacing w:before="120" w:after="120"/>
              <w:rPr>
                <w:rStyle w:val="CPTVariable"/>
                <w:rFonts w:ascii="Arial" w:hAnsi="Arial" w:cs="Arial"/>
                <w:color w:val="3333FF"/>
                <w:highlight w:val="lightGray"/>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Nonproprietar</w:t>
            </w:r>
            <w:r w:rsidR="002333BD" w:rsidRPr="0080561E">
              <w:rPr>
                <w:rStyle w:val="CPTVariable"/>
                <w:rFonts w:ascii="Arial" w:hAnsi="Arial" w:cs="Arial"/>
                <w:color w:val="3333FF"/>
                <w:highlight w:val="lightGray"/>
              </w:rPr>
              <w:t>y</w:t>
            </w:r>
            <w:r w:rsidRPr="0080561E">
              <w:rPr>
                <w:rStyle w:val="CPTVariable"/>
                <w:rFonts w:ascii="Arial" w:hAnsi="Arial" w:cs="Arial"/>
                <w:color w:val="3333FF"/>
                <w:highlight w:val="lightGray"/>
              </w:rPr>
              <w:t xml:space="preserve"> Name(s)</w:t>
            </w:r>
            <w:r w:rsidRPr="0080561E">
              <w:rPr>
                <w:rStyle w:val="CPTVariable"/>
                <w:rFonts w:ascii="Arial" w:hAnsi="Arial" w:cs="Arial"/>
                <w:color w:val="3333FF"/>
              </w:rPr>
              <w:t>&gt;</w:t>
            </w:r>
          </w:p>
          <w:p w14:paraId="3C276C92" w14:textId="3F9C1192" w:rsidR="00220F11" w:rsidRPr="0080561E" w:rsidRDefault="00220F11" w:rsidP="001E0F38">
            <w:pPr>
              <w:spacing w:before="120" w:after="120"/>
              <w:rPr>
                <w:rStyle w:val="CPTVariable"/>
                <w:rFonts w:ascii="Century" w:hAnsi="Century"/>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Proprietary Name(s)</w:t>
            </w:r>
            <w:r w:rsidRPr="0080561E">
              <w:rPr>
                <w:rStyle w:val="CPTVariable"/>
                <w:rFonts w:ascii="Arial" w:hAnsi="Arial" w:cs="Arial"/>
                <w:color w:val="3333FF"/>
              </w:rPr>
              <w:t>&gt;</w:t>
            </w:r>
          </w:p>
          <w:p w14:paraId="59F08CB7" w14:textId="0E2C669B" w:rsidR="00220F11" w:rsidRPr="0080561E" w:rsidRDefault="00936E51" w:rsidP="001E0F38">
            <w:pPr>
              <w:pStyle w:val="InstructionalTExt"/>
              <w:rPr>
                <w:rFonts w:ascii="Century" w:hAnsi="Century"/>
                <w:b/>
                <w:bCs/>
                <w:color w:val="3333FF"/>
              </w:rPr>
            </w:pPr>
            <w:r w:rsidRPr="0080561E">
              <w:t>Omit nonproprietary name fields</w:t>
            </w:r>
            <w:r w:rsidR="00220F11" w:rsidRPr="0080561E">
              <w:t xml:space="preserve"> if a nonproprietary name has not yet been assigned. Omit proprietary name fields if not yet established.</w:t>
            </w:r>
          </w:p>
        </w:tc>
      </w:tr>
      <w:tr w:rsidR="00220F11" w:rsidRPr="0080561E" w14:paraId="7E60D0E5" w14:textId="77777777" w:rsidTr="00A14FAF">
        <w:trPr>
          <w:cantSplit/>
        </w:trPr>
        <w:tc>
          <w:tcPr>
            <w:tcW w:w="2815" w:type="dxa"/>
          </w:tcPr>
          <w:p w14:paraId="1DC864E9" w14:textId="50164BE9" w:rsidR="00220F11" w:rsidRPr="0080561E" w:rsidRDefault="00220F11" w:rsidP="001E0F38">
            <w:pPr>
              <w:spacing w:before="120" w:after="120"/>
              <w:rPr>
                <w:rFonts w:ascii="Century" w:hAnsi="Century" w:cs="Times New Roman"/>
                <w:b/>
                <w:bCs/>
                <w:color w:val="3333FF"/>
              </w:rPr>
            </w:pPr>
            <w:r w:rsidRPr="0080561E">
              <w:rPr>
                <w:rFonts w:cs="Times New Roman"/>
                <w:b/>
                <w:bCs/>
              </w:rPr>
              <w:t xml:space="preserve">Trial Phase: </w:t>
            </w:r>
          </w:p>
        </w:tc>
        <w:tc>
          <w:tcPr>
            <w:tcW w:w="6535" w:type="dxa"/>
          </w:tcPr>
          <w:p w14:paraId="376B820B" w14:textId="2D7EB382" w:rsidR="00220F11" w:rsidRPr="0080561E" w:rsidRDefault="00220F11" w:rsidP="001E0F38">
            <w:pPr>
              <w:spacing w:before="120" w:after="120"/>
            </w:pPr>
            <w:r w:rsidRPr="00EA56C6">
              <w:rPr>
                <w:rFonts w:cs="Times New Roman"/>
              </w:rPr>
              <w:t>[</w:t>
            </w:r>
            <w:r w:rsidRPr="0080561E">
              <w:rPr>
                <w:rFonts w:cs="Times New Roman"/>
                <w:highlight w:val="lightGray"/>
              </w:rPr>
              <w:t>Trial Phase</w:t>
            </w:r>
            <w:r w:rsidRPr="00EA56C6">
              <w:rPr>
                <w:rFonts w:cs="Times New Roman"/>
              </w:rPr>
              <w:t>]</w:t>
            </w:r>
          </w:p>
          <w:p w14:paraId="2BD3FB6A" w14:textId="03A6EF00" w:rsidR="00220F11" w:rsidRPr="0080561E" w:rsidRDefault="00220F11" w:rsidP="001E0F38">
            <w:pPr>
              <w:pStyle w:val="InstructionalTExt"/>
            </w:pPr>
            <w:r w:rsidRPr="0080561E">
              <w:t>For trials combining investigational drugs or vaccines with devices, classify according to the phase of drug development.</w:t>
            </w:r>
          </w:p>
        </w:tc>
      </w:tr>
      <w:tr w:rsidR="00220F11" w:rsidRPr="0080561E" w14:paraId="42C334C8" w14:textId="77777777" w:rsidTr="00A14FAF">
        <w:trPr>
          <w:cantSplit/>
        </w:trPr>
        <w:tc>
          <w:tcPr>
            <w:tcW w:w="2815" w:type="dxa"/>
          </w:tcPr>
          <w:p w14:paraId="0642B1FF" w14:textId="77777777" w:rsidR="00220F11" w:rsidRPr="0080561E" w:rsidRDefault="00220F11" w:rsidP="001E0F38">
            <w:pPr>
              <w:spacing w:before="120" w:after="120"/>
              <w:ind w:left="839" w:hanging="839"/>
              <w:rPr>
                <w:rStyle w:val="CPTVariable"/>
                <w:rFonts w:ascii="Arial" w:hAnsi="Arial" w:cs="Arial"/>
                <w:b/>
                <w:bCs/>
              </w:rPr>
            </w:pPr>
            <w:r w:rsidRPr="0080561E">
              <w:rPr>
                <w:rFonts w:ascii="Arial" w:hAnsi="Arial" w:cs="Arial"/>
                <w:b/>
                <w:bCs/>
                <w:color w:val="3333FF"/>
              </w:rPr>
              <w:t xml:space="preserve">Short Title: </w:t>
            </w:r>
          </w:p>
        </w:tc>
        <w:tc>
          <w:tcPr>
            <w:tcW w:w="6535" w:type="dxa"/>
          </w:tcPr>
          <w:p w14:paraId="683A8EBA" w14:textId="4C1965AE" w:rsidR="00220F11" w:rsidRPr="0065785C" w:rsidRDefault="00220F11" w:rsidP="001E0F38">
            <w:pPr>
              <w:pStyle w:val="InstructionalTExt"/>
              <w:rPr>
                <w:rFonts w:ascii="Times New Roman" w:hAnsi="Times New Roman"/>
              </w:rPr>
            </w:pPr>
            <w:r w:rsidRPr="0065785C">
              <w:rPr>
                <w:rFonts w:ascii="Times New Roman" w:hAnsi="Times New Roman"/>
                <w:color w:val="3333FF"/>
              </w:rPr>
              <w:t>&lt;</w:t>
            </w:r>
            <w:r w:rsidRPr="002A028A">
              <w:rPr>
                <w:rStyle w:val="CPTVariable"/>
                <w:rFonts w:ascii="Arial" w:eastAsiaTheme="minorEastAsia" w:hAnsi="Arial" w:cs="Arial"/>
                <w:color w:val="3333FF"/>
                <w:highlight w:val="lightGray"/>
              </w:rPr>
              <w:t>Enter</w:t>
            </w:r>
            <w:r w:rsidR="002C5B52" w:rsidRPr="002A028A">
              <w:rPr>
                <w:rStyle w:val="CPTVariable"/>
                <w:rFonts w:ascii="Arial" w:eastAsiaTheme="minorEastAsia" w:hAnsi="Arial" w:cs="Arial"/>
                <w:color w:val="3333FF"/>
                <w:highlight w:val="lightGray"/>
              </w:rPr>
              <w:t xml:space="preserve"> Trial</w:t>
            </w:r>
            <w:r w:rsidRPr="002A028A">
              <w:rPr>
                <w:rStyle w:val="CPTVariable"/>
                <w:rFonts w:ascii="Arial" w:eastAsiaTheme="minorEastAsia" w:hAnsi="Arial" w:cs="Arial"/>
                <w:color w:val="3333FF"/>
                <w:highlight w:val="lightGray"/>
              </w:rPr>
              <w:t xml:space="preserve"> Short Title</w:t>
            </w:r>
            <w:r w:rsidRPr="0065785C">
              <w:rPr>
                <w:rFonts w:ascii="Times New Roman" w:hAnsi="Times New Roman"/>
                <w:color w:val="3333FF"/>
              </w:rPr>
              <w:t>&gt;</w:t>
            </w:r>
          </w:p>
          <w:p w14:paraId="47B340A1" w14:textId="2D19F1F7" w:rsidR="00220F11" w:rsidRPr="0080561E" w:rsidRDefault="00220F11" w:rsidP="001E0F38">
            <w:pPr>
              <w:pStyle w:val="InstructionalTExt"/>
            </w:pPr>
            <w:r w:rsidRPr="0080561E">
              <w:t xml:space="preserve">Short title should convey </w:t>
            </w:r>
            <w:r w:rsidRPr="0080561E">
              <w:rPr>
                <w:u w:val="single"/>
              </w:rPr>
              <w:t>in plain language</w:t>
            </w:r>
            <w:r w:rsidRPr="0080561E">
              <w:t xml:space="preserve"> what the trial is about and </w:t>
            </w:r>
            <w:r w:rsidR="000775E3">
              <w:t>should be</w:t>
            </w:r>
            <w:r w:rsidRPr="0080561E">
              <w:t xml:space="preserve"> suitable for use as “Brief Title” or “Title in Plain Language” in global clinical trial registries. It can also be suitable for use with informed consents and ethics </w:t>
            </w:r>
            <w:r w:rsidRPr="0080561E">
              <w:rPr>
                <w:rFonts w:cs="Calibri"/>
              </w:rPr>
              <w:t>c</w:t>
            </w:r>
            <w:sdt>
              <w:sdtPr>
                <w:tag w:val="goog_rdk_46"/>
                <w:id w:val="316002162"/>
              </w:sdtPr>
              <w:sdtContent/>
            </w:sdt>
            <w:r w:rsidRPr="0080561E">
              <w:rPr>
                <w:rFonts w:cs="Calibri"/>
              </w:rPr>
              <w:t>ommittee</w:t>
            </w:r>
            <w:r w:rsidRPr="0080561E">
              <w:t xml:space="preserve"> submissions.</w:t>
            </w:r>
          </w:p>
        </w:tc>
      </w:tr>
      <w:tr w:rsidR="00220F11" w:rsidRPr="0080561E" w14:paraId="38BBD03D" w14:textId="77777777" w:rsidTr="00A14FAF">
        <w:trPr>
          <w:cantSplit/>
        </w:trPr>
        <w:tc>
          <w:tcPr>
            <w:tcW w:w="2815" w:type="dxa"/>
          </w:tcPr>
          <w:p w14:paraId="55CCC3C2" w14:textId="36C2924C" w:rsidR="00220F11" w:rsidRPr="0080561E" w:rsidRDefault="00220F11" w:rsidP="001E0F38">
            <w:pPr>
              <w:spacing w:before="120" w:after="120"/>
              <w:rPr>
                <w:rFonts w:ascii="Century" w:hAnsi="Century" w:cs="Times New Roman"/>
                <w:b/>
                <w:bCs/>
                <w:color w:val="3333FF"/>
              </w:rPr>
            </w:pPr>
            <w:r w:rsidRPr="0080561E">
              <w:rPr>
                <w:rFonts w:cs="Times New Roman"/>
                <w:b/>
                <w:bCs/>
              </w:rPr>
              <w:lastRenderedPageBreak/>
              <w:t>Sponsor Name and Address:</w:t>
            </w:r>
            <w:r w:rsidRPr="0080561E">
              <w:rPr>
                <w:rFonts w:cs="Times New Roman"/>
              </w:rPr>
              <w:t xml:space="preserve"> </w:t>
            </w:r>
          </w:p>
        </w:tc>
        <w:tc>
          <w:tcPr>
            <w:tcW w:w="6535" w:type="dxa"/>
          </w:tcPr>
          <w:p w14:paraId="65D9C06C" w14:textId="6B24CF89" w:rsidR="00220F11" w:rsidRPr="0080561E" w:rsidRDefault="00220F11" w:rsidP="001E0F38">
            <w:pPr>
              <w:spacing w:before="120" w:after="120"/>
            </w:pPr>
            <w:r w:rsidRPr="0080561E">
              <w:rPr>
                <w:rFonts w:cs="Times New Roman"/>
              </w:rPr>
              <w:t>&lt;</w:t>
            </w:r>
            <w:r w:rsidRPr="0080561E">
              <w:rPr>
                <w:rFonts w:cs="Times New Roman"/>
                <w:highlight w:val="lightGray"/>
              </w:rPr>
              <w:t>Enter Sponsor Name</w:t>
            </w:r>
            <w:r w:rsidRPr="0080561E">
              <w:rPr>
                <w:rFonts w:cs="Times New Roman"/>
              </w:rPr>
              <w:t>&gt;</w:t>
            </w:r>
          </w:p>
          <w:p w14:paraId="2633EFC0" w14:textId="2A695F24" w:rsidR="00220F11" w:rsidRPr="0080561E" w:rsidRDefault="00220F11" w:rsidP="001E0F38">
            <w:pPr>
              <w:spacing w:before="120" w:after="120"/>
            </w:pPr>
            <w:r w:rsidRPr="0080561E">
              <w:t>&lt;</w:t>
            </w:r>
            <w:r w:rsidRPr="0080561E">
              <w:rPr>
                <w:highlight w:val="lightGray"/>
              </w:rPr>
              <w:t>Enter Sponsor Legal Address</w:t>
            </w:r>
            <w:r w:rsidRPr="0080561E">
              <w:t>&gt;</w:t>
            </w:r>
          </w:p>
          <w:p w14:paraId="7BF39474" w14:textId="42005604" w:rsidR="001C4C1B" w:rsidRDefault="001C4C1B" w:rsidP="001E0F38">
            <w:pPr>
              <w:spacing w:before="120" w:after="120"/>
              <w:rPr>
                <w:rFonts w:ascii="Arial" w:hAnsi="Arial" w:cs="Arial"/>
                <w:color w:val="3333FF"/>
              </w:rPr>
            </w:pPr>
            <w:r>
              <w:rPr>
                <w:rFonts w:ascii="Arial" w:hAnsi="Arial" w:cs="Arial"/>
                <w:color w:val="3333FF"/>
              </w:rPr>
              <w:t>Co-Sponsor Name and Address:</w:t>
            </w:r>
          </w:p>
          <w:p w14:paraId="6A1265DA" w14:textId="38FA78A8" w:rsidR="00220F11" w:rsidRPr="0080561E" w:rsidRDefault="00220F11" w:rsidP="001E0F38">
            <w:pPr>
              <w:spacing w:before="120" w:after="120"/>
              <w:rPr>
                <w:rFonts w:ascii="Arial" w:hAnsi="Arial" w:cs="Arial"/>
                <w:color w:val="3333FF"/>
              </w:rPr>
            </w:pPr>
            <w:r w:rsidRPr="0080561E">
              <w:rPr>
                <w:rFonts w:ascii="Arial" w:hAnsi="Arial" w:cs="Arial"/>
                <w:color w:val="3333FF"/>
              </w:rPr>
              <w:t>&lt;</w:t>
            </w:r>
            <w:r w:rsidRPr="0080561E">
              <w:rPr>
                <w:rFonts w:ascii="Arial" w:hAnsi="Arial" w:cs="Arial"/>
                <w:color w:val="3333FF"/>
                <w:highlight w:val="lightGray"/>
              </w:rPr>
              <w:t>Enter Co-Sponsor Name</w:t>
            </w:r>
            <w:r w:rsidRPr="0080561E">
              <w:rPr>
                <w:rFonts w:ascii="Arial" w:hAnsi="Arial" w:cs="Arial"/>
                <w:color w:val="3333FF"/>
              </w:rPr>
              <w:t>&gt;</w:t>
            </w:r>
          </w:p>
          <w:p w14:paraId="0A0B5FF3" w14:textId="0C331519" w:rsidR="00220F11" w:rsidRPr="0080561E" w:rsidRDefault="00220F11" w:rsidP="001E0F38">
            <w:pPr>
              <w:spacing w:before="120" w:after="120"/>
              <w:rPr>
                <w:rFonts w:cs="Times New Roman"/>
                <w:color w:val="3333FF"/>
              </w:rPr>
            </w:pPr>
            <w:r w:rsidRPr="0080561E">
              <w:rPr>
                <w:rFonts w:ascii="Arial" w:hAnsi="Arial" w:cs="Arial"/>
                <w:color w:val="3333FF"/>
              </w:rPr>
              <w:t>&lt;</w:t>
            </w:r>
            <w:r w:rsidRPr="0080561E">
              <w:rPr>
                <w:rFonts w:ascii="Arial" w:hAnsi="Arial" w:cs="Arial"/>
                <w:color w:val="3333FF"/>
                <w:highlight w:val="lightGray"/>
              </w:rPr>
              <w:t>Enter Co-Sponsor Legal Address</w:t>
            </w:r>
            <w:r w:rsidRPr="0080561E">
              <w:rPr>
                <w:rFonts w:ascii="Arial" w:hAnsi="Arial" w:cs="Arial"/>
                <w:color w:val="3333FF"/>
              </w:rPr>
              <w:t>&gt;</w:t>
            </w:r>
          </w:p>
          <w:p w14:paraId="5A946B7A" w14:textId="0F66C5B1" w:rsidR="00220F11" w:rsidRPr="0080561E" w:rsidRDefault="00220F11" w:rsidP="001E0F38">
            <w:pPr>
              <w:pStyle w:val="InstructionalTExt"/>
            </w:pPr>
            <w:r w:rsidRPr="0080561E">
              <w:t xml:space="preserve">Provide the legal name of the individual or pharmaceutical or medical device company, governmental agency, academic institution, private </w:t>
            </w:r>
            <w:proofErr w:type="spellStart"/>
            <w:r w:rsidRPr="0080561E">
              <w:t>organisation</w:t>
            </w:r>
            <w:proofErr w:type="spellEnd"/>
            <w:r w:rsidRPr="0080561E">
              <w:t xml:space="preserve">, or other </w:t>
            </w:r>
            <w:proofErr w:type="spellStart"/>
            <w:r w:rsidRPr="0080561E">
              <w:t>organisation</w:t>
            </w:r>
            <w:proofErr w:type="spellEnd"/>
            <w:r w:rsidRPr="0080561E">
              <w:t xml:space="preserve"> who takes primary responsibility for and initiates a clinical investigation. If more than one Sponsor, list the Primary Sponsor in this field.</w:t>
            </w:r>
          </w:p>
          <w:p w14:paraId="033E846D" w14:textId="5A906032" w:rsidR="00220F11" w:rsidRPr="0080561E" w:rsidRDefault="00220F11" w:rsidP="001E0F38">
            <w:pPr>
              <w:pStyle w:val="InstructionalTExt"/>
              <w:rPr>
                <w:rFonts w:ascii="Arial" w:hAnsi="Arial" w:cs="Arial"/>
              </w:rPr>
            </w:pPr>
            <w:r w:rsidRPr="0080561E">
              <w:rPr>
                <w:rFonts w:ascii="Arial" w:hAnsi="Arial" w:cs="Arial"/>
                <w:color w:val="3333FF"/>
              </w:rPr>
              <w:t>Local Sponsor Name and Address:</w:t>
            </w:r>
          </w:p>
          <w:p w14:paraId="106B0133" w14:textId="2D3C367C" w:rsidR="00220F11" w:rsidRPr="0080561E" w:rsidRDefault="00220F11" w:rsidP="001E0F38">
            <w:pPr>
              <w:pStyle w:val="InstructionalTExt"/>
              <w:rPr>
                <w:rFonts w:ascii="Arial" w:hAnsi="Arial" w:cs="Arial"/>
                <w:color w:val="3333FF"/>
              </w:rPr>
            </w:pPr>
            <w:r w:rsidRPr="0080561E">
              <w:rPr>
                <w:rFonts w:ascii="Arial" w:hAnsi="Arial" w:cs="Arial"/>
                <w:color w:val="3333FF"/>
              </w:rPr>
              <w:t>&lt;</w:t>
            </w:r>
            <w:r w:rsidRPr="0080561E">
              <w:rPr>
                <w:rFonts w:ascii="Arial" w:hAnsi="Arial" w:cs="Arial"/>
                <w:color w:val="3333FF"/>
                <w:highlight w:val="lightGray"/>
              </w:rPr>
              <w:t xml:space="preserve">Enter </w:t>
            </w:r>
            <w:r w:rsidR="00C2436A" w:rsidRPr="0080561E">
              <w:rPr>
                <w:rFonts w:ascii="Arial" w:hAnsi="Arial" w:cs="Arial"/>
                <w:color w:val="3333FF"/>
                <w:highlight w:val="lightGray"/>
              </w:rPr>
              <w:t>Local Sponsor</w:t>
            </w:r>
            <w:r w:rsidRPr="0080561E">
              <w:rPr>
                <w:rFonts w:ascii="Arial" w:hAnsi="Arial" w:cs="Arial"/>
                <w:color w:val="3333FF"/>
                <w:highlight w:val="lightGray"/>
              </w:rPr>
              <w:t xml:space="preserve"> Name</w:t>
            </w:r>
            <w:r w:rsidRPr="0080561E">
              <w:rPr>
                <w:rFonts w:ascii="Arial" w:hAnsi="Arial" w:cs="Arial"/>
                <w:color w:val="3333FF"/>
              </w:rPr>
              <w:t>&gt;</w:t>
            </w:r>
          </w:p>
          <w:p w14:paraId="217DDB2A" w14:textId="2D60ED9B" w:rsidR="00220F11" w:rsidRPr="0080561E" w:rsidRDefault="00220F11" w:rsidP="001E0F38">
            <w:pPr>
              <w:pStyle w:val="InstructionalTExt"/>
              <w:rPr>
                <w:rFonts w:ascii="Century" w:hAnsi="Century"/>
                <w:color w:val="3333FF"/>
              </w:rPr>
            </w:pPr>
            <w:r w:rsidRPr="0080561E">
              <w:rPr>
                <w:rFonts w:ascii="Arial" w:hAnsi="Arial" w:cs="Arial"/>
                <w:color w:val="3333FF"/>
              </w:rPr>
              <w:t>&lt;</w:t>
            </w:r>
            <w:r w:rsidRPr="0080561E">
              <w:rPr>
                <w:rFonts w:ascii="Arial" w:hAnsi="Arial" w:cs="Arial"/>
                <w:color w:val="3333FF"/>
                <w:highlight w:val="lightGray"/>
              </w:rPr>
              <w:t xml:space="preserve">Enter </w:t>
            </w:r>
            <w:r w:rsidR="00C2436A" w:rsidRPr="0080561E">
              <w:rPr>
                <w:rFonts w:ascii="Arial" w:hAnsi="Arial" w:cs="Arial"/>
                <w:color w:val="3333FF"/>
                <w:highlight w:val="lightGray"/>
              </w:rPr>
              <w:t>Local Sponsor</w:t>
            </w:r>
            <w:r w:rsidRPr="0080561E">
              <w:rPr>
                <w:rFonts w:ascii="Arial" w:hAnsi="Arial" w:cs="Arial"/>
                <w:color w:val="3333FF"/>
                <w:highlight w:val="lightGray"/>
              </w:rPr>
              <w:t xml:space="preserve"> Address</w:t>
            </w:r>
            <w:r w:rsidRPr="0080561E">
              <w:rPr>
                <w:rFonts w:ascii="Arial" w:hAnsi="Arial" w:cs="Arial"/>
                <w:color w:val="3333FF"/>
              </w:rPr>
              <w:t>&gt;</w:t>
            </w:r>
          </w:p>
          <w:p w14:paraId="2B7EC0EB" w14:textId="00EB81E4" w:rsidR="00220F11" w:rsidRPr="0080561E" w:rsidRDefault="00220F11" w:rsidP="001E0F38">
            <w:pPr>
              <w:pStyle w:val="InstructionalTExt"/>
            </w:pPr>
            <w:r w:rsidRPr="0080561E">
              <w:t xml:space="preserve">In some countries, the clinical trial Sponsor may be the local affiliate company (or designee). In such cases, indicate </w:t>
            </w:r>
            <w:r w:rsidR="006251C4">
              <w:t xml:space="preserve">this </w:t>
            </w:r>
            <w:r w:rsidRPr="0080561E">
              <w:t xml:space="preserve">in the Local </w:t>
            </w:r>
            <w:r w:rsidR="002361EE">
              <w:t xml:space="preserve">Sponsor </w:t>
            </w:r>
            <w:r w:rsidRPr="0080561E">
              <w:t>Name and Address Field.</w:t>
            </w:r>
          </w:p>
        </w:tc>
      </w:tr>
      <w:tr w:rsidR="00220F11" w:rsidRPr="0080561E" w14:paraId="492C5454" w14:textId="77777777" w:rsidTr="00A14FAF">
        <w:trPr>
          <w:cantSplit/>
        </w:trPr>
        <w:tc>
          <w:tcPr>
            <w:tcW w:w="2815" w:type="dxa"/>
          </w:tcPr>
          <w:p w14:paraId="7E6BE5FC" w14:textId="63FA138B" w:rsidR="00220F11" w:rsidRPr="0080561E" w:rsidRDefault="00FE3B5D" w:rsidP="001E0F38">
            <w:pPr>
              <w:spacing w:before="120" w:after="120"/>
              <w:rPr>
                <w:rFonts w:ascii="Arial" w:hAnsi="Arial" w:cs="Arial"/>
                <w:b/>
                <w:bCs/>
              </w:rPr>
            </w:pPr>
            <w:r>
              <w:rPr>
                <w:rStyle w:val="CPTVariable"/>
                <w:rFonts w:ascii="Arial" w:hAnsi="Arial" w:cs="Arial"/>
                <w:b/>
                <w:color w:val="3333FF"/>
              </w:rPr>
              <w:t xml:space="preserve">Device </w:t>
            </w:r>
            <w:r w:rsidR="00220F11" w:rsidRPr="0080561E">
              <w:rPr>
                <w:rStyle w:val="CPTVariable"/>
                <w:rFonts w:ascii="Arial" w:hAnsi="Arial" w:cs="Arial"/>
                <w:b/>
                <w:color w:val="3333FF"/>
              </w:rPr>
              <w:t xml:space="preserve">Manufacturer Name and Address: </w:t>
            </w:r>
          </w:p>
        </w:tc>
        <w:tc>
          <w:tcPr>
            <w:tcW w:w="6535" w:type="dxa"/>
          </w:tcPr>
          <w:p w14:paraId="26E99AE0" w14:textId="0C803FE7" w:rsidR="00220F11" w:rsidRPr="0080561E" w:rsidRDefault="00220F11" w:rsidP="001E0F38">
            <w:pPr>
              <w:pStyle w:val="InstructionalTExt"/>
              <w:rPr>
                <w:rFonts w:ascii="Arial" w:hAnsi="Arial" w:cs="Arial"/>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Device Manufacturer Name</w:t>
            </w:r>
            <w:r w:rsidRPr="0080561E">
              <w:rPr>
                <w:rStyle w:val="CPTVariable"/>
                <w:rFonts w:ascii="Arial" w:hAnsi="Arial" w:cs="Arial"/>
                <w:color w:val="3333FF"/>
              </w:rPr>
              <w:t>&gt;</w:t>
            </w:r>
          </w:p>
          <w:p w14:paraId="20B94F50" w14:textId="174714B5" w:rsidR="00220F11" w:rsidRPr="0080561E" w:rsidRDefault="00220F11" w:rsidP="001E0F38">
            <w:pPr>
              <w:pStyle w:val="InstructionalTExt"/>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Device Manufacturer Address</w:t>
            </w:r>
            <w:r w:rsidRPr="0080561E">
              <w:rPr>
                <w:rStyle w:val="CPTVariable"/>
                <w:rFonts w:ascii="Arial" w:hAnsi="Arial" w:cs="Arial"/>
                <w:color w:val="3333FF"/>
              </w:rPr>
              <w:t>&gt;</w:t>
            </w:r>
          </w:p>
          <w:p w14:paraId="2D8641C5" w14:textId="74BACF7E" w:rsidR="00220F11" w:rsidRPr="0080561E" w:rsidRDefault="00220F11" w:rsidP="001E0F38">
            <w:pPr>
              <w:pStyle w:val="InstructionalTExt"/>
            </w:pPr>
            <w:r w:rsidRPr="0080561E">
              <w:t xml:space="preserve">Manufacturer name and address information is required only for protocols that include investigational device(s) and </w:t>
            </w:r>
            <w:r w:rsidRPr="0080561E">
              <w:rPr>
                <w:u w:val="single"/>
              </w:rPr>
              <w:t>should not</w:t>
            </w:r>
            <w:r w:rsidRPr="0080561E">
              <w:t xml:space="preserve"> be included for other protocols. Include the manufacturer address only if the manufacturer is different than the Sponsor listed above.</w:t>
            </w:r>
          </w:p>
          <w:p w14:paraId="0C62E65E" w14:textId="21B43E5A" w:rsidR="00220F11" w:rsidRPr="0080561E" w:rsidRDefault="00220F11" w:rsidP="001E0F38">
            <w:pPr>
              <w:pStyle w:val="InstructionalTExt"/>
            </w:pPr>
            <w:r w:rsidRPr="0080561E">
              <w:t>Add additional fields as needed if multiple investigational devices will be used in the trial. Delete this line if not applicable.</w:t>
            </w:r>
          </w:p>
        </w:tc>
      </w:tr>
      <w:tr w:rsidR="00220F11" w:rsidRPr="0080561E" w14:paraId="09EB9FC5" w14:textId="77777777" w:rsidTr="00A14FAF">
        <w:trPr>
          <w:cantSplit/>
        </w:trPr>
        <w:tc>
          <w:tcPr>
            <w:tcW w:w="2815" w:type="dxa"/>
          </w:tcPr>
          <w:p w14:paraId="55243416" w14:textId="5E41BC9C" w:rsidR="00220F11" w:rsidRPr="0080561E" w:rsidRDefault="00220F11" w:rsidP="001E0F38">
            <w:pPr>
              <w:spacing w:before="120" w:after="120"/>
              <w:rPr>
                <w:rFonts w:cs="Times New Roman"/>
                <w:b/>
                <w:bCs/>
              </w:rPr>
            </w:pPr>
            <w:r w:rsidRPr="0080561E">
              <w:rPr>
                <w:rFonts w:cs="Times New Roman"/>
                <w:b/>
                <w:bCs/>
              </w:rPr>
              <w:lastRenderedPageBreak/>
              <w:t xml:space="preserve">Regulatory </w:t>
            </w:r>
            <w:r w:rsidR="00042886">
              <w:rPr>
                <w:rFonts w:cs="Times New Roman"/>
                <w:b/>
                <w:bCs/>
              </w:rPr>
              <w:t>or Clinical Trial</w:t>
            </w:r>
            <w:r w:rsidRPr="0080561E">
              <w:rPr>
                <w:rFonts w:cs="Times New Roman"/>
                <w:b/>
                <w:bCs/>
              </w:rPr>
              <w:t xml:space="preserve"> Identifier(s):</w:t>
            </w:r>
          </w:p>
          <w:p w14:paraId="68EF143E" w14:textId="77777777" w:rsidR="00220F11" w:rsidRPr="0080561E" w:rsidRDefault="00220F11" w:rsidP="001E0F38">
            <w:pPr>
              <w:spacing w:before="120" w:after="120"/>
              <w:rPr>
                <w:rStyle w:val="CPTVariable"/>
                <w:rFonts w:ascii="Century" w:hAnsi="Century" w:cs="Times New Roman"/>
                <w:b/>
                <w:color w:val="3333FF"/>
              </w:rPr>
            </w:pPr>
          </w:p>
        </w:tc>
        <w:tc>
          <w:tcPr>
            <w:tcW w:w="6535" w:type="dxa"/>
          </w:tcPr>
          <w:p w14:paraId="4203348F" w14:textId="34BCAD77"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 xml:space="preserve">EU </w:t>
            </w:r>
            <w:r w:rsidR="000F1E44" w:rsidRPr="0080561E">
              <w:rPr>
                <w:rStyle w:val="CPTVariable"/>
                <w:rFonts w:ascii="Arial" w:hAnsi="Arial" w:cs="Arial"/>
                <w:color w:val="3333FF"/>
                <w:highlight w:val="lightGray"/>
              </w:rPr>
              <w:t>CT</w:t>
            </w:r>
            <w:r w:rsidRPr="0080561E">
              <w:rPr>
                <w:rStyle w:val="CPTVariable"/>
                <w:rFonts w:ascii="Arial" w:hAnsi="Arial" w:cs="Arial"/>
                <w:color w:val="3333FF"/>
                <w:highlight w:val="lightGray"/>
              </w:rPr>
              <w:t xml:space="preserve"> Number</w:t>
            </w:r>
            <w:r w:rsidRPr="0080561E">
              <w:rPr>
                <w:rStyle w:val="CPTVariable"/>
                <w:rFonts w:ascii="Arial" w:hAnsi="Arial" w:cs="Arial"/>
                <w:color w:val="3333FF"/>
              </w:rPr>
              <w:t>&gt;</w:t>
            </w:r>
          </w:p>
          <w:p w14:paraId="6AE3F48F" w14:textId="77777777" w:rsidR="007B4059" w:rsidRPr="0080561E" w:rsidRDefault="007B4059" w:rsidP="007B4059">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FDA IND Number</w:t>
            </w:r>
            <w:r w:rsidRPr="0080561E">
              <w:rPr>
                <w:rStyle w:val="CPTVariable"/>
                <w:rFonts w:ascii="Arial" w:hAnsi="Arial" w:cs="Arial"/>
                <w:color w:val="3333FF"/>
              </w:rPr>
              <w:t>&gt;</w:t>
            </w:r>
          </w:p>
          <w:p w14:paraId="61133041" w14:textId="0FA93849"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IDE Number</w:t>
            </w:r>
            <w:r w:rsidRPr="0080561E">
              <w:rPr>
                <w:rStyle w:val="CPTVariable"/>
                <w:rFonts w:ascii="Arial" w:hAnsi="Arial" w:cs="Arial"/>
                <w:color w:val="3333FF"/>
              </w:rPr>
              <w:t>&gt;</w:t>
            </w:r>
          </w:p>
          <w:p w14:paraId="1EB785FC" w14:textId="6D6B6991"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proofErr w:type="spellStart"/>
            <w:r w:rsidR="00936E51" w:rsidRPr="0080561E">
              <w:rPr>
                <w:rStyle w:val="CPTVariable"/>
                <w:rFonts w:ascii="Arial" w:hAnsi="Arial" w:cs="Arial"/>
                <w:color w:val="3333FF"/>
                <w:highlight w:val="lightGray"/>
              </w:rPr>
              <w:t>j</w:t>
            </w:r>
            <w:r w:rsidRPr="0080561E">
              <w:rPr>
                <w:rStyle w:val="CPTVariable"/>
                <w:rFonts w:ascii="Arial" w:hAnsi="Arial" w:cs="Arial"/>
                <w:color w:val="3333FF"/>
                <w:highlight w:val="lightGray"/>
              </w:rPr>
              <w:t>RCT</w:t>
            </w:r>
            <w:proofErr w:type="spellEnd"/>
            <w:r w:rsidRPr="0080561E">
              <w:rPr>
                <w:rStyle w:val="CPTVariable"/>
                <w:rFonts w:ascii="Arial" w:hAnsi="Arial" w:cs="Arial"/>
                <w:color w:val="3333FF"/>
                <w:highlight w:val="lightGray"/>
              </w:rPr>
              <w:t xml:space="preserve"> Number</w:t>
            </w:r>
            <w:r w:rsidRPr="0080561E">
              <w:rPr>
                <w:rStyle w:val="CPTVariable"/>
                <w:rFonts w:ascii="Arial" w:hAnsi="Arial" w:cs="Arial"/>
                <w:color w:val="3333FF"/>
              </w:rPr>
              <w:t>&gt;</w:t>
            </w:r>
          </w:p>
          <w:p w14:paraId="038560F3" w14:textId="40989CF5"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NCT Number</w:t>
            </w:r>
            <w:r w:rsidRPr="0080561E">
              <w:rPr>
                <w:rStyle w:val="CPTVariable"/>
                <w:rFonts w:ascii="Arial" w:hAnsi="Arial" w:cs="Arial"/>
                <w:color w:val="3333FF"/>
              </w:rPr>
              <w:t>&gt;</w:t>
            </w:r>
          </w:p>
          <w:p w14:paraId="3E66A593" w14:textId="1A630A6B"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NMPA IND</w:t>
            </w:r>
            <w:r w:rsidR="00667B14" w:rsidRPr="0080561E">
              <w:rPr>
                <w:rStyle w:val="CPTVariable"/>
                <w:rFonts w:ascii="Arial" w:hAnsi="Arial" w:cs="Arial"/>
                <w:color w:val="3333FF"/>
                <w:highlight w:val="lightGray"/>
              </w:rPr>
              <w:t xml:space="preserve"> Number</w:t>
            </w:r>
            <w:r w:rsidRPr="0080561E">
              <w:rPr>
                <w:rStyle w:val="CPTVariable"/>
                <w:rFonts w:ascii="Arial" w:hAnsi="Arial" w:cs="Arial"/>
                <w:color w:val="3333FF"/>
              </w:rPr>
              <w:t>&gt;</w:t>
            </w:r>
          </w:p>
          <w:p w14:paraId="2EE4F8E2" w14:textId="54A95A8C"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WHO</w:t>
            </w:r>
            <w:r w:rsidR="006913CC" w:rsidRPr="0080561E">
              <w:rPr>
                <w:rStyle w:val="CPTVariable"/>
                <w:rFonts w:ascii="Arial" w:hAnsi="Arial" w:cs="Arial"/>
                <w:color w:val="3333FF"/>
                <w:highlight w:val="lightGray"/>
              </w:rPr>
              <w:t>/UTN</w:t>
            </w:r>
            <w:r w:rsidRPr="0080561E">
              <w:rPr>
                <w:rStyle w:val="CPTVariable"/>
                <w:rFonts w:ascii="Arial" w:hAnsi="Arial" w:cs="Arial"/>
                <w:color w:val="3333FF"/>
                <w:highlight w:val="lightGray"/>
              </w:rPr>
              <w:t xml:space="preserve"> Number</w:t>
            </w:r>
            <w:r w:rsidRPr="0080561E">
              <w:rPr>
                <w:rStyle w:val="CPTVariable"/>
                <w:rFonts w:ascii="Arial" w:hAnsi="Arial" w:cs="Arial"/>
                <w:color w:val="3333FF"/>
              </w:rPr>
              <w:t>&gt;</w:t>
            </w:r>
          </w:p>
          <w:p w14:paraId="159A6705" w14:textId="573F183F" w:rsidR="00220F11" w:rsidRPr="0080561E" w:rsidRDefault="00220F11" w:rsidP="001E0F38">
            <w:pPr>
              <w:spacing w:before="120" w:after="120"/>
              <w:rPr>
                <w:rStyle w:val="CPTVariable"/>
                <w:rFonts w:cs="Times New Roman"/>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 xml:space="preserve">Other Regulatory </w:t>
            </w:r>
            <w:r w:rsidR="00042886">
              <w:rPr>
                <w:rStyle w:val="CPTVariable"/>
                <w:rFonts w:ascii="Arial" w:hAnsi="Arial" w:cs="Arial"/>
                <w:color w:val="3333FF"/>
                <w:highlight w:val="lightGray"/>
              </w:rPr>
              <w:t>or Clinical Trial</w:t>
            </w:r>
            <w:r w:rsidRPr="0080561E">
              <w:rPr>
                <w:rStyle w:val="CPTVariable"/>
                <w:rFonts w:ascii="Arial" w:hAnsi="Arial" w:cs="Arial"/>
                <w:color w:val="3333FF"/>
                <w:highlight w:val="lightGray"/>
              </w:rPr>
              <w:t xml:space="preserve"> Identifier</w:t>
            </w:r>
            <w:r w:rsidRPr="0080561E">
              <w:rPr>
                <w:rStyle w:val="CPTVariable"/>
                <w:rFonts w:ascii="Arial" w:hAnsi="Arial" w:cs="Arial"/>
                <w:color w:val="3333FF"/>
              </w:rPr>
              <w:t>&gt;</w:t>
            </w:r>
          </w:p>
          <w:p w14:paraId="0D297148" w14:textId="3BA3B59C" w:rsidR="00220F11" w:rsidRPr="0080561E" w:rsidRDefault="00220F11" w:rsidP="002643B8">
            <w:pPr>
              <w:pStyle w:val="InstructionalTExt"/>
              <w:rPr>
                <w:rStyle w:val="CPTVariable"/>
                <w:rFonts w:ascii="Century" w:hAnsi="Century"/>
                <w:color w:val="3333FF"/>
              </w:rPr>
            </w:pPr>
            <w:r w:rsidRPr="0080561E">
              <w:t xml:space="preserve">Include all </w:t>
            </w:r>
            <w:r w:rsidR="00042886">
              <w:t>identifiers</w:t>
            </w:r>
            <w:r w:rsidRPr="0080561E">
              <w:t xml:space="preserve"> that are applicable for the trial and available at the time of protocol or amendment </w:t>
            </w:r>
            <w:proofErr w:type="spellStart"/>
            <w:r w:rsidRPr="0080561E">
              <w:t>finalisation</w:t>
            </w:r>
            <w:proofErr w:type="spellEnd"/>
            <w:r w:rsidRPr="0080561E">
              <w:t xml:space="preserve">. Delete prompts for </w:t>
            </w:r>
            <w:r w:rsidR="00042886">
              <w:t>identifiers</w:t>
            </w:r>
            <w:r w:rsidRPr="0080561E">
              <w:t xml:space="preserve"> not available at the time of document </w:t>
            </w:r>
            <w:proofErr w:type="spellStart"/>
            <w:r w:rsidRPr="0080561E">
              <w:t>finalisation</w:t>
            </w:r>
            <w:proofErr w:type="spellEnd"/>
            <w:r w:rsidRPr="0080561E">
              <w:t>. Delete unused fields. Add fields for “other” if more than one is needed.</w:t>
            </w:r>
          </w:p>
        </w:tc>
      </w:tr>
      <w:tr w:rsidR="00220F11" w:rsidRPr="0080561E" w14:paraId="44EFE938" w14:textId="77777777" w:rsidTr="00A14FAF">
        <w:trPr>
          <w:cantSplit/>
        </w:trPr>
        <w:tc>
          <w:tcPr>
            <w:tcW w:w="2815" w:type="dxa"/>
          </w:tcPr>
          <w:p w14:paraId="1AFEC18D" w14:textId="03AA30D2" w:rsidR="00220F11" w:rsidRPr="0080561E" w:rsidRDefault="00220F11" w:rsidP="001E0F38">
            <w:pPr>
              <w:spacing w:before="120" w:after="120"/>
              <w:rPr>
                <w:rFonts w:ascii="Century" w:hAnsi="Century" w:cs="Times New Roman"/>
                <w:iCs/>
              </w:rPr>
            </w:pPr>
            <w:r w:rsidRPr="0080561E">
              <w:rPr>
                <w:rFonts w:cs="Times New Roman"/>
                <w:b/>
                <w:bCs/>
              </w:rPr>
              <w:t xml:space="preserve">Sponsor Approval: </w:t>
            </w:r>
          </w:p>
        </w:tc>
        <w:tc>
          <w:tcPr>
            <w:tcW w:w="6535" w:type="dxa"/>
          </w:tcPr>
          <w:p w14:paraId="232C5C66" w14:textId="56BF6D27" w:rsidR="00220F11" w:rsidRPr="0080561E" w:rsidRDefault="007E531D" w:rsidP="001E0F38">
            <w:pPr>
              <w:spacing w:before="120" w:after="120"/>
              <w:rPr>
                <w:rFonts w:cs="Times New Roman"/>
                <w:iCs/>
              </w:rPr>
            </w:pPr>
            <w:r w:rsidRPr="0080561E">
              <w:rPr>
                <w:rFonts w:cs="Times New Roman"/>
              </w:rPr>
              <w:t>[</w:t>
            </w:r>
            <w:r w:rsidR="00220F11" w:rsidRPr="0080561E">
              <w:rPr>
                <w:rFonts w:cs="Times New Roman"/>
              </w:rPr>
              <w:t>&lt;</w:t>
            </w:r>
            <w:r w:rsidR="00220F11" w:rsidRPr="0080561E">
              <w:rPr>
                <w:rFonts w:cs="Times New Roman"/>
                <w:highlight w:val="lightGray"/>
              </w:rPr>
              <w:t>Enter Approval Date</w:t>
            </w:r>
            <w:r w:rsidRPr="0080561E">
              <w:rPr>
                <w:rFonts w:cs="Times New Roman"/>
              </w:rPr>
              <w:t>&gt;</w:t>
            </w:r>
            <w:r w:rsidR="00220F11" w:rsidRPr="0080561E">
              <w:rPr>
                <w:rFonts w:cs="Times New Roman"/>
              </w:rPr>
              <w:t xml:space="preserve"> </w:t>
            </w:r>
            <w:r w:rsidR="00220F11" w:rsidRPr="0080561E">
              <w:rPr>
                <w:rFonts w:asciiTheme="minorHAnsi" w:eastAsia="MS Mincho" w:hAnsiTheme="minorHAnsi" w:cs="Times New Roman"/>
                <w:color w:val="C00000"/>
              </w:rPr>
              <w:t>or</w:t>
            </w:r>
            <w:r w:rsidR="00220F11" w:rsidRPr="0080561E">
              <w:rPr>
                <w:rFonts w:cs="Times New Roman"/>
              </w:rPr>
              <w:t xml:space="preserve"> </w:t>
            </w:r>
            <w:r w:rsidRPr="0080561E">
              <w:rPr>
                <w:rFonts w:cs="Times New Roman"/>
              </w:rPr>
              <w:t>&lt;</w:t>
            </w:r>
            <w:r w:rsidRPr="0080561E">
              <w:rPr>
                <w:rFonts w:cs="Times New Roman"/>
                <w:highlight w:val="lightGray"/>
              </w:rPr>
              <w:t>S</w:t>
            </w:r>
            <w:r w:rsidR="00220F11" w:rsidRPr="0080561E">
              <w:rPr>
                <w:rFonts w:cs="Times New Roman"/>
                <w:highlight w:val="lightGray"/>
              </w:rPr>
              <w:t>tate location where information can be found</w:t>
            </w:r>
            <w:r w:rsidR="00220F11" w:rsidRPr="0080561E">
              <w:rPr>
                <w:rFonts w:cs="Times New Roman"/>
              </w:rPr>
              <w:t>&gt;</w:t>
            </w:r>
            <w:r w:rsidRPr="0080561E">
              <w:rPr>
                <w:rFonts w:cs="Times New Roman"/>
              </w:rPr>
              <w:t>]</w:t>
            </w:r>
          </w:p>
          <w:p w14:paraId="3A540927" w14:textId="471A58B0" w:rsidR="00220F11" w:rsidRPr="0080561E" w:rsidRDefault="00220F11" w:rsidP="001E0F38">
            <w:pPr>
              <w:pStyle w:val="InstructionalTExt"/>
              <w:rPr>
                <w:rStyle w:val="CPTVariable"/>
                <w:rFonts w:ascii="Century" w:hAnsi="Century"/>
                <w:color w:val="3333FF"/>
              </w:rPr>
            </w:pPr>
            <w:r w:rsidRPr="0080561E">
              <w:t xml:space="preserve">All versions should be uniquely identifiable. </w:t>
            </w:r>
          </w:p>
        </w:tc>
      </w:tr>
    </w:tbl>
    <w:bookmarkEnd w:id="0"/>
    <w:bookmarkEnd w:id="1"/>
    <w:p w14:paraId="2ED7A79B" w14:textId="47CDA566" w:rsidR="00B4011A" w:rsidRPr="0080561E" w:rsidRDefault="00B4011A" w:rsidP="00CB4923">
      <w:pPr>
        <w:pStyle w:val="08SubheadingBold"/>
        <w:spacing w:before="240" w:after="120"/>
      </w:pPr>
      <w:r w:rsidRPr="0080561E">
        <w:t>Sponsor Signatory</w:t>
      </w:r>
    </w:p>
    <w:p w14:paraId="208E2975" w14:textId="159809CB" w:rsidR="00E644A8" w:rsidRPr="0080561E" w:rsidRDefault="00E644A8" w:rsidP="00E644A8">
      <w:pPr>
        <w:pStyle w:val="00Paragraph"/>
        <w:rPr>
          <w:rFonts w:asciiTheme="minorHAnsi" w:hAnsiTheme="minorHAnsi" w:cstheme="minorHAnsi"/>
          <w:color w:val="C00000"/>
        </w:rPr>
      </w:pPr>
      <w:r w:rsidRPr="0080561E">
        <w:rPr>
          <w:rFonts w:asciiTheme="minorHAnsi" w:hAnsiTheme="minorHAnsi" w:cstheme="minorHAnsi"/>
          <w:color w:val="C00000"/>
        </w:rPr>
        <w:t xml:space="preserve">Include either the </w:t>
      </w:r>
      <w:r w:rsidR="00D947EB">
        <w:rPr>
          <w:rFonts w:asciiTheme="minorHAnsi" w:hAnsiTheme="minorHAnsi" w:cstheme="minorHAnsi"/>
          <w:color w:val="C00000"/>
        </w:rPr>
        <w:t>S</w:t>
      </w:r>
      <w:r w:rsidRPr="0080561E">
        <w:rPr>
          <w:rFonts w:asciiTheme="minorHAnsi" w:hAnsiTheme="minorHAnsi" w:cstheme="minorHAnsi"/>
          <w:color w:val="C00000"/>
        </w:rPr>
        <w:t>ponsor signature or the statement below.</w:t>
      </w:r>
    </w:p>
    <w:p w14:paraId="2AC74ADD" w14:textId="7CF011B9" w:rsidR="003A6921" w:rsidRPr="0080561E" w:rsidRDefault="007E531D" w:rsidP="003A6921">
      <w:pPr>
        <w:rPr>
          <w:rFonts w:cs="Times New Roman"/>
          <w:szCs w:val="24"/>
        </w:rPr>
      </w:pPr>
      <w:r w:rsidRPr="0080561E">
        <w:rPr>
          <w:rFonts w:cs="Times New Roman"/>
          <w:szCs w:val="24"/>
        </w:rPr>
        <w:t>[</w:t>
      </w:r>
      <w:r w:rsidR="00937710" w:rsidRPr="0080561E">
        <w:rPr>
          <w:rFonts w:cs="Times New Roman"/>
          <w:szCs w:val="24"/>
        </w:rPr>
        <w:t>{&lt;</w:t>
      </w:r>
      <w:r w:rsidR="00937710" w:rsidRPr="0080561E">
        <w:rPr>
          <w:rFonts w:cs="Times New Roman"/>
          <w:szCs w:val="24"/>
          <w:highlight w:val="lightGray"/>
        </w:rPr>
        <w:t>Enter sponsor signature block</w:t>
      </w:r>
      <w:r w:rsidR="00D435B5" w:rsidRPr="0080561E">
        <w:rPr>
          <w:rFonts w:cs="Times New Roman"/>
          <w:szCs w:val="24"/>
          <w:highlight w:val="lightGray"/>
        </w:rPr>
        <w:t xml:space="preserve"> (name</w:t>
      </w:r>
      <w:r w:rsidR="003903E1" w:rsidRPr="0080561E">
        <w:rPr>
          <w:rFonts w:cs="Times New Roman"/>
          <w:szCs w:val="24"/>
          <w:highlight w:val="lightGray"/>
        </w:rPr>
        <w:t xml:space="preserve"> and title of sponsor signatory and signature date</w:t>
      </w:r>
      <w:r w:rsidR="001F6DAC" w:rsidRPr="0080561E">
        <w:rPr>
          <w:rFonts w:cs="Times New Roman"/>
          <w:szCs w:val="24"/>
          <w:highlight w:val="lightGray"/>
        </w:rPr>
        <w:t>)</w:t>
      </w:r>
      <w:r w:rsidR="001F6DAC" w:rsidRPr="0080561E">
        <w:rPr>
          <w:rFonts w:cs="Times New Roman"/>
          <w:szCs w:val="24"/>
        </w:rPr>
        <w:t>&gt;</w:t>
      </w:r>
      <w:r w:rsidR="00937710" w:rsidRPr="0080561E">
        <w:rPr>
          <w:rFonts w:cs="Times New Roman"/>
          <w:szCs w:val="24"/>
        </w:rPr>
        <w:t>}</w:t>
      </w:r>
    </w:p>
    <w:p w14:paraId="34357C95" w14:textId="77777777" w:rsidR="003A6921" w:rsidRPr="0080561E" w:rsidRDefault="003A6921" w:rsidP="006A7872">
      <w:pPr>
        <w:pStyle w:val="InstructionalTExt"/>
      </w:pPr>
      <w:r w:rsidRPr="0080561E">
        <w:t>or</w:t>
      </w:r>
    </w:p>
    <w:p w14:paraId="02F92DD5" w14:textId="04BC8100" w:rsidR="003A6921" w:rsidRPr="0080561E" w:rsidRDefault="001F6DAC" w:rsidP="003A6921">
      <w:pPr>
        <w:rPr>
          <w:rFonts w:cs="Times New Roman"/>
          <w:szCs w:val="24"/>
        </w:rPr>
      </w:pPr>
      <w:r w:rsidRPr="0080561E">
        <w:rPr>
          <w:rFonts w:cs="Times New Roman"/>
          <w:szCs w:val="24"/>
        </w:rPr>
        <w:t>{</w:t>
      </w:r>
      <w:r w:rsidR="003A6921" w:rsidRPr="0080561E">
        <w:rPr>
          <w:rFonts w:cs="Times New Roman"/>
          <w:szCs w:val="24"/>
        </w:rPr>
        <w:t xml:space="preserve">This protocol was approved via </w:t>
      </w:r>
      <w:r w:rsidR="000A7B5F" w:rsidRPr="0080561E">
        <w:rPr>
          <w:rStyle w:val="Comments"/>
          <w:rFonts w:cs="Times New Roman"/>
          <w:i w:val="0"/>
          <w:color w:val="auto"/>
        </w:rPr>
        <w:t>&lt;</w:t>
      </w:r>
      <w:r w:rsidR="003A6921" w:rsidRPr="0080561E">
        <w:rPr>
          <w:rStyle w:val="Comments"/>
          <w:rFonts w:cs="Times New Roman"/>
          <w:i w:val="0"/>
          <w:color w:val="auto"/>
          <w:highlight w:val="lightGray"/>
        </w:rPr>
        <w:t>describe method</w:t>
      </w:r>
      <w:r w:rsidR="000A7B5F" w:rsidRPr="0080561E">
        <w:rPr>
          <w:rStyle w:val="Comments"/>
          <w:rFonts w:cs="Times New Roman"/>
          <w:i w:val="0"/>
          <w:color w:val="auto"/>
        </w:rPr>
        <w:t>&gt;</w:t>
      </w:r>
      <w:r w:rsidRPr="0080561E">
        <w:rPr>
          <w:rFonts w:cs="Times New Roman"/>
          <w:szCs w:val="24"/>
        </w:rPr>
        <w:t>}</w:t>
      </w:r>
      <w:r w:rsidR="007E531D" w:rsidRPr="0080561E">
        <w:rPr>
          <w:rFonts w:cs="Times New Roman"/>
          <w:szCs w:val="24"/>
        </w:rPr>
        <w:t>]</w:t>
      </w:r>
      <w:r w:rsidR="00AD1709">
        <w:rPr>
          <w:rFonts w:cs="Times New Roman"/>
          <w:szCs w:val="24"/>
        </w:rPr>
        <w:t>.</w:t>
      </w:r>
    </w:p>
    <w:p w14:paraId="06FA10AF" w14:textId="22E679AC" w:rsidR="002B49F8" w:rsidRPr="00550ACF" w:rsidRDefault="003616B0" w:rsidP="002B49F8">
      <w:pPr>
        <w:pStyle w:val="HeadingNoTOC"/>
        <w:rPr>
          <w:rFonts w:ascii="Arial" w:eastAsiaTheme="minorHAnsi" w:hAnsi="Arial" w:cs="Arial"/>
          <w:bCs/>
          <w:color w:val="3333FF"/>
        </w:rPr>
      </w:pPr>
      <w:r w:rsidRPr="00550ACF">
        <w:rPr>
          <w:rFonts w:ascii="Arial" w:eastAsiaTheme="minorHAnsi" w:hAnsi="Arial" w:cs="Arial"/>
          <w:bCs/>
          <w:color w:val="3333FF"/>
        </w:rPr>
        <w:t>Medical Expert</w:t>
      </w:r>
      <w:r w:rsidR="00B4011A" w:rsidRPr="00550ACF">
        <w:rPr>
          <w:rFonts w:ascii="Arial" w:eastAsiaTheme="minorHAnsi" w:hAnsi="Arial" w:cs="Arial"/>
          <w:bCs/>
          <w:color w:val="3333FF"/>
        </w:rPr>
        <w:t xml:space="preserve"> Contact</w:t>
      </w:r>
      <w:r w:rsidR="00834EF1" w:rsidRPr="00550ACF">
        <w:rPr>
          <w:rFonts w:ascii="Arial" w:eastAsiaTheme="minorHAnsi" w:hAnsi="Arial" w:cs="Arial"/>
          <w:bCs/>
          <w:color w:val="3333FF"/>
        </w:rPr>
        <w:t xml:space="preserve">: </w:t>
      </w:r>
      <w:r w:rsidR="00301DFB" w:rsidRPr="00550ACF">
        <w:rPr>
          <w:rFonts w:ascii="Arial" w:eastAsiaTheme="minorHAnsi" w:hAnsi="Arial" w:cs="Arial"/>
          <w:bCs/>
          <w:color w:val="3333FF"/>
        </w:rPr>
        <w:t>&lt;</w:t>
      </w:r>
      <w:r w:rsidR="00301DFB" w:rsidRPr="00550ACF">
        <w:rPr>
          <w:rFonts w:ascii="Arial" w:eastAsiaTheme="minorHAnsi" w:hAnsi="Arial" w:cs="Arial"/>
          <w:bCs/>
          <w:color w:val="3333FF"/>
          <w:highlight w:val="lightGray"/>
        </w:rPr>
        <w:t xml:space="preserve">Enter </w:t>
      </w:r>
      <w:r w:rsidR="00D41A7E" w:rsidRPr="00550ACF">
        <w:rPr>
          <w:rFonts w:ascii="Arial" w:eastAsiaTheme="minorHAnsi" w:hAnsi="Arial" w:cs="Arial"/>
          <w:bCs/>
          <w:color w:val="3333FF"/>
          <w:highlight w:val="lightGray"/>
        </w:rPr>
        <w:t xml:space="preserve">contact information for </w:t>
      </w:r>
      <w:r w:rsidRPr="00550ACF">
        <w:rPr>
          <w:rFonts w:ascii="Arial" w:eastAsiaTheme="minorHAnsi" w:hAnsi="Arial" w:cs="Arial"/>
          <w:bCs/>
          <w:color w:val="3333FF"/>
          <w:highlight w:val="lightGray"/>
        </w:rPr>
        <w:t>Medical Expert</w:t>
      </w:r>
      <w:r w:rsidR="00D41A7E" w:rsidRPr="00550ACF">
        <w:rPr>
          <w:rFonts w:ascii="Arial" w:eastAsiaTheme="minorHAnsi" w:hAnsi="Arial" w:cs="Arial"/>
          <w:bCs/>
          <w:color w:val="3333FF"/>
          <w:highlight w:val="lightGray"/>
        </w:rPr>
        <w:t xml:space="preserve"> (as designated by sponsor)</w:t>
      </w:r>
      <w:r w:rsidR="002B49F8" w:rsidRPr="00550ACF">
        <w:rPr>
          <w:rFonts w:ascii="Arial" w:eastAsiaTheme="minorHAnsi" w:hAnsi="Arial" w:cs="Arial"/>
          <w:bCs/>
          <w:color w:val="3333FF"/>
          <w:highlight w:val="lightGray"/>
        </w:rPr>
        <w:t xml:space="preserve"> or </w:t>
      </w:r>
      <w:r w:rsidR="00301DFB" w:rsidRPr="00550ACF">
        <w:rPr>
          <w:rFonts w:ascii="Arial" w:eastAsiaTheme="minorHAnsi" w:hAnsi="Arial" w:cs="Arial"/>
          <w:bCs/>
          <w:color w:val="3333FF"/>
          <w:highlight w:val="lightGray"/>
        </w:rPr>
        <w:t>state location where information can be found</w:t>
      </w:r>
      <w:r w:rsidR="00301DFB" w:rsidRPr="00550ACF">
        <w:rPr>
          <w:rFonts w:ascii="Arial" w:eastAsiaTheme="minorHAnsi" w:hAnsi="Arial" w:cs="Arial"/>
          <w:bCs/>
          <w:color w:val="3333FF"/>
        </w:rPr>
        <w:t>&gt;</w:t>
      </w:r>
      <w:r w:rsidR="00D947EB" w:rsidRPr="00550ACF">
        <w:rPr>
          <w:rFonts w:ascii="Arial" w:eastAsiaTheme="minorHAnsi" w:hAnsi="Arial" w:cs="Arial"/>
          <w:bCs/>
          <w:color w:val="3333FF"/>
        </w:rPr>
        <w:t>.</w:t>
      </w:r>
    </w:p>
    <w:p w14:paraId="336DABB2" w14:textId="479473CC" w:rsidR="00702836" w:rsidRPr="0080561E" w:rsidRDefault="00702836" w:rsidP="00CB4923">
      <w:pPr>
        <w:pStyle w:val="08SubheadingBold"/>
        <w:spacing w:before="240" w:after="120"/>
      </w:pPr>
      <w:r w:rsidRPr="0080561E">
        <w:t>Amendment Details</w:t>
      </w:r>
    </w:p>
    <w:p w14:paraId="1BAE0834" w14:textId="6FCC4D4B" w:rsidR="00BA3756" w:rsidRPr="0080561E" w:rsidRDefault="00BA3756" w:rsidP="003719B5">
      <w:pPr>
        <w:pStyle w:val="InstructionalTExt"/>
      </w:pPr>
      <w:r w:rsidRPr="0080561E">
        <w:t>Choose the applicable statement below. For an original protocol that has not been amended, retain the first sentence below and delete the remainder of this entire section.</w:t>
      </w:r>
    </w:p>
    <w:p w14:paraId="37F70196" w14:textId="4EAD7EB8" w:rsidR="00B67910" w:rsidRDefault="007E7A5D" w:rsidP="003719B5">
      <w:pPr>
        <w:pStyle w:val="InstructionalTExt"/>
        <w:rPr>
          <w:rFonts w:ascii="Times New Roman" w:hAnsi="Times New Roman"/>
          <w:color w:val="auto"/>
        </w:rPr>
      </w:pPr>
      <w:r w:rsidRPr="0080561E">
        <w:rPr>
          <w:rFonts w:ascii="Times New Roman" w:hAnsi="Times New Roman"/>
          <w:color w:val="auto"/>
        </w:rPr>
        <w:t>{</w:t>
      </w:r>
      <w:r w:rsidR="00BA3756" w:rsidRPr="0080561E">
        <w:rPr>
          <w:rFonts w:ascii="Times New Roman" w:hAnsi="Times New Roman"/>
          <w:color w:val="auto"/>
        </w:rPr>
        <w:t>Not applicable. This protocol has not been amended</w:t>
      </w:r>
      <w:r w:rsidRPr="0080561E">
        <w:rPr>
          <w:rFonts w:ascii="Times New Roman" w:hAnsi="Times New Roman"/>
          <w:color w:val="auto"/>
        </w:rPr>
        <w:t>}</w:t>
      </w:r>
      <w:r w:rsidR="00AD1709">
        <w:rPr>
          <w:rFonts w:ascii="Times New Roman" w:hAnsi="Times New Roman"/>
          <w:color w:val="auto"/>
        </w:rPr>
        <w:t>.</w:t>
      </w:r>
    </w:p>
    <w:p w14:paraId="2CD6633F" w14:textId="6755E467" w:rsidR="002446CB" w:rsidRDefault="002446CB" w:rsidP="003719B5">
      <w:pPr>
        <w:pStyle w:val="InstructionalTExt"/>
      </w:pPr>
      <w:r w:rsidRPr="0080561E">
        <w:t>Or</w:t>
      </w:r>
    </w:p>
    <w:p w14:paraId="2411CA8F" w14:textId="00E09484" w:rsidR="002446CB" w:rsidRPr="002446CB" w:rsidRDefault="002446CB" w:rsidP="003719B5">
      <w:pPr>
        <w:pStyle w:val="InstructionalTExt"/>
        <w:rPr>
          <w:rFonts w:ascii="Times New Roman" w:hAnsi="Times New Roman"/>
          <w:color w:val="auto"/>
        </w:rPr>
      </w:pPr>
      <w:r w:rsidRPr="0080561E">
        <w:rPr>
          <w:rFonts w:ascii="Times New Roman" w:hAnsi="Times New Roman"/>
          <w:color w:val="auto"/>
        </w:rPr>
        <w:t>{</w:t>
      </w:r>
      <w:r>
        <w:rPr>
          <w:rFonts w:ascii="Times New Roman" w:hAnsi="Times New Roman"/>
          <w:color w:val="auto"/>
        </w:rPr>
        <w:t>This is the first protocol amendment</w:t>
      </w:r>
      <w:r w:rsidRPr="0080561E">
        <w:rPr>
          <w:rFonts w:ascii="Times New Roman" w:hAnsi="Times New Roman"/>
          <w:color w:val="auto"/>
        </w:rPr>
        <w:t>}</w:t>
      </w:r>
      <w:r>
        <w:rPr>
          <w:rFonts w:ascii="Times New Roman" w:hAnsi="Times New Roman"/>
          <w:color w:val="auto"/>
        </w:rPr>
        <w:t>.</w:t>
      </w:r>
    </w:p>
    <w:p w14:paraId="0BBE1BDB" w14:textId="5F7E2970" w:rsidR="00BA3756" w:rsidRPr="0080561E" w:rsidRDefault="00BA3756" w:rsidP="003719B5">
      <w:pPr>
        <w:pStyle w:val="InstructionalTExt"/>
      </w:pPr>
      <w:r w:rsidRPr="0080561E">
        <w:t>Or include the below</w:t>
      </w:r>
    </w:p>
    <w:p w14:paraId="16465CF6" w14:textId="70E328A4" w:rsidR="00BA3756" w:rsidRPr="0080561E" w:rsidRDefault="007E7A5D" w:rsidP="003719B5">
      <w:pPr>
        <w:pStyle w:val="InstructionalTExt"/>
        <w:rPr>
          <w:rFonts w:ascii="Times New Roman" w:hAnsi="Times New Roman"/>
          <w:color w:val="auto"/>
        </w:rPr>
      </w:pPr>
      <w:r w:rsidRPr="0080561E">
        <w:rPr>
          <w:rFonts w:ascii="Times New Roman" w:hAnsi="Times New Roman"/>
          <w:color w:val="auto"/>
        </w:rPr>
        <w:t>{</w:t>
      </w:r>
      <w:r w:rsidR="00BA3756" w:rsidRPr="0080561E">
        <w:rPr>
          <w:rFonts w:ascii="Times New Roman" w:hAnsi="Times New Roman"/>
          <w:color w:val="auto"/>
        </w:rPr>
        <w:t xml:space="preserve">This protocol has been amended previously. Details of prior amendments are presented in </w:t>
      </w:r>
      <w:r w:rsidR="008F2A91">
        <w:rPr>
          <w:rFonts w:ascii="Times New Roman" w:hAnsi="Times New Roman"/>
          <w:color w:val="auto"/>
        </w:rPr>
        <w:t xml:space="preserve">Section 12.3 </w:t>
      </w:r>
      <w:r w:rsidR="00BA3756" w:rsidRPr="0080561E">
        <w:rPr>
          <w:rFonts w:ascii="Times New Roman" w:hAnsi="Times New Roman"/>
          <w:color w:val="auto"/>
        </w:rPr>
        <w:t>Prior Protocol Amendment(s)</w:t>
      </w:r>
      <w:r w:rsidRPr="0080561E">
        <w:rPr>
          <w:rFonts w:ascii="Times New Roman" w:hAnsi="Times New Roman"/>
          <w:color w:val="auto"/>
        </w:rPr>
        <w:t>}</w:t>
      </w:r>
      <w:r w:rsidR="00AD1709">
        <w:rPr>
          <w:rFonts w:ascii="Times New Roman" w:hAnsi="Times New Roman"/>
          <w:color w:val="auto"/>
        </w:rPr>
        <w:t>.</w:t>
      </w:r>
    </w:p>
    <w:p w14:paraId="7C90145F" w14:textId="18E7F98B" w:rsidR="00F46DDC" w:rsidRPr="0080561E" w:rsidRDefault="00973325" w:rsidP="006A0FE3">
      <w:pPr>
        <w:pStyle w:val="HeadingNoTOC"/>
        <w:spacing w:before="120" w:after="120"/>
        <w:rPr>
          <w:rFonts w:ascii="Times New Roman" w:hAnsi="Times New Roman" w:cs="Times New Roman"/>
          <w:u w:val="single"/>
        </w:rPr>
      </w:pPr>
      <w:r w:rsidRPr="0080561E">
        <w:lastRenderedPageBreak/>
        <w:t>{</w:t>
      </w:r>
      <w:r w:rsidR="00F46DDC" w:rsidRPr="0080561E">
        <w:rPr>
          <w:rFonts w:ascii="Times New Roman" w:hAnsi="Times New Roman" w:cs="Times New Roman"/>
          <w:u w:val="single"/>
        </w:rPr>
        <w:t>Current Amendment</w:t>
      </w:r>
      <w:r w:rsidRPr="0080561E">
        <w:rPr>
          <w:rFonts w:ascii="Times New Roman" w:hAnsi="Times New Roman" w:cs="Times New Roman"/>
          <w:u w:val="single"/>
        </w:rPr>
        <w:t>}</w:t>
      </w:r>
    </w:p>
    <w:p w14:paraId="3E6A7DF1" w14:textId="606D46F3" w:rsidR="00F46DDC" w:rsidRPr="0080561E" w:rsidRDefault="00F46DDC" w:rsidP="006A0FE3">
      <w:pPr>
        <w:spacing w:before="120" w:after="120"/>
        <w:rPr>
          <w:rFonts w:ascii="Arial" w:eastAsiaTheme="minorHAnsi" w:hAnsi="Arial" w:cs="Arial"/>
          <w:bCs/>
          <w:color w:val="3333FF"/>
          <w:szCs w:val="24"/>
        </w:rPr>
      </w:pPr>
      <w:r w:rsidRPr="0080561E">
        <w:rPr>
          <w:rFonts w:ascii="Arial" w:eastAsiaTheme="minorHAnsi" w:hAnsi="Arial" w:cs="Arial"/>
          <w:bCs/>
          <w:color w:val="3333FF"/>
          <w:szCs w:val="24"/>
        </w:rPr>
        <w:t xml:space="preserve">The table below </w:t>
      </w:r>
      <w:r w:rsidR="00EB63AF" w:rsidRPr="0080561E">
        <w:rPr>
          <w:rFonts w:ascii="Arial" w:eastAsiaTheme="minorHAnsi" w:hAnsi="Arial" w:cs="Arial"/>
          <w:bCs/>
          <w:color w:val="3333FF"/>
          <w:szCs w:val="24"/>
        </w:rPr>
        <w:t xml:space="preserve">describes </w:t>
      </w:r>
      <w:r w:rsidRPr="0080561E">
        <w:rPr>
          <w:rFonts w:ascii="Arial" w:eastAsiaTheme="minorHAnsi" w:hAnsi="Arial" w:cs="Arial"/>
          <w:bCs/>
          <w:color w:val="3333FF"/>
          <w:szCs w:val="24"/>
        </w:rPr>
        <w:t>the current amendment.</w:t>
      </w:r>
    </w:p>
    <w:tbl>
      <w:tblPr>
        <w:tblStyle w:val="TableGrid"/>
        <w:tblW w:w="5000" w:type="pct"/>
        <w:tblInd w:w="0" w:type="dxa"/>
        <w:tblLook w:val="04A0" w:firstRow="1" w:lastRow="0" w:firstColumn="1" w:lastColumn="0" w:noHBand="0" w:noVBand="1"/>
      </w:tblPr>
      <w:tblGrid>
        <w:gridCol w:w="2515"/>
        <w:gridCol w:w="1915"/>
        <w:gridCol w:w="1502"/>
        <w:gridCol w:w="3418"/>
      </w:tblGrid>
      <w:tr w:rsidR="00F46DDC" w:rsidRPr="0080561E" w14:paraId="46AE0A37" w14:textId="77777777" w:rsidTr="00A14FAF">
        <w:trPr>
          <w:cantSplit/>
          <w:hidden w:val="0"/>
        </w:trPr>
        <w:tc>
          <w:tcPr>
            <w:tcW w:w="1345" w:type="pct"/>
          </w:tcPr>
          <w:p w14:paraId="1ACA84DB" w14:textId="28BDB891" w:rsidR="00F46DDC" w:rsidRPr="0080561E" w:rsidRDefault="00451171" w:rsidP="002643B8">
            <w:pPr>
              <w:pStyle w:val="CPTInstructional"/>
              <w:spacing w:line="240" w:lineRule="auto"/>
              <w:rPr>
                <w:rFonts w:ascii="Arial" w:hAnsi="Arial"/>
                <w:b/>
                <w:bCs/>
                <w:vanish w:val="0"/>
                <w:color w:val="3333FF"/>
              </w:rPr>
            </w:pPr>
            <w:r w:rsidRPr="0080561E">
              <w:rPr>
                <w:rFonts w:ascii="Arial" w:hAnsi="Arial"/>
                <w:b/>
                <w:bCs/>
                <w:vanish w:val="0"/>
                <w:color w:val="3333FF"/>
                <w:sz w:val="24"/>
              </w:rPr>
              <w:t xml:space="preserve">Approximate </w:t>
            </w:r>
            <w:r w:rsidR="00FA4F7C" w:rsidRPr="0080561E">
              <w:rPr>
                <w:rFonts w:ascii="Arial" w:hAnsi="Arial"/>
                <w:b/>
                <w:bCs/>
                <w:vanish w:val="0"/>
                <w:color w:val="3333FF"/>
                <w:sz w:val="24"/>
              </w:rPr>
              <w:t>&lt;</w:t>
            </w:r>
            <w:r w:rsidRPr="0080561E">
              <w:rPr>
                <w:rFonts w:ascii="Arial" w:hAnsi="Arial"/>
                <w:b/>
                <w:vanish w:val="0"/>
                <w:color w:val="3333FF"/>
                <w:sz w:val="24"/>
                <w:highlight w:val="lightGray"/>
              </w:rPr>
              <w:t>#/%</w:t>
            </w:r>
            <w:r w:rsidR="00E63EEB" w:rsidRPr="0080561E">
              <w:rPr>
                <w:rFonts w:ascii="Arial" w:hAnsi="Arial"/>
                <w:b/>
                <w:bCs/>
                <w:vanish w:val="0"/>
                <w:color w:val="3333FF"/>
                <w:sz w:val="24"/>
              </w:rPr>
              <w:t xml:space="preserve">&gt; </w:t>
            </w:r>
            <w:r w:rsidRPr="0080561E">
              <w:rPr>
                <w:rFonts w:ascii="Arial" w:hAnsi="Arial"/>
                <w:b/>
                <w:bCs/>
                <w:vanish w:val="0"/>
                <w:color w:val="3333FF"/>
                <w:sz w:val="24"/>
              </w:rPr>
              <w:t xml:space="preserve">Enrolled at </w:t>
            </w:r>
            <w:r w:rsidR="00BD5E2A">
              <w:rPr>
                <w:rFonts w:ascii="Arial" w:hAnsi="Arial"/>
                <w:b/>
                <w:bCs/>
                <w:vanish w:val="0"/>
                <w:color w:val="3333FF"/>
                <w:sz w:val="24"/>
              </w:rPr>
              <w:t>T</w:t>
            </w:r>
            <w:r w:rsidRPr="0080561E">
              <w:rPr>
                <w:rFonts w:ascii="Arial" w:hAnsi="Arial"/>
                <w:b/>
                <w:bCs/>
                <w:vanish w:val="0"/>
                <w:color w:val="3333FF"/>
                <w:sz w:val="24"/>
              </w:rPr>
              <w:t>ime of Sponsor Approval:</w:t>
            </w:r>
          </w:p>
        </w:tc>
        <w:tc>
          <w:tcPr>
            <w:tcW w:w="3655" w:type="pct"/>
            <w:gridSpan w:val="3"/>
          </w:tcPr>
          <w:p w14:paraId="139B4B64" w14:textId="559B0693" w:rsidR="00451171" w:rsidRPr="0080561E" w:rsidRDefault="00451171" w:rsidP="002643B8">
            <w:pPr>
              <w:pStyle w:val="InstructionalTExt"/>
              <w:rPr>
                <w:rFonts w:ascii="Arial" w:hAnsi="Arial" w:cs="Arial"/>
                <w:color w:val="3333FF"/>
              </w:rPr>
            </w:pPr>
            <w:r w:rsidRPr="0080561E">
              <w:rPr>
                <w:rStyle w:val="CPTVariable"/>
                <w:rFonts w:ascii="Arial" w:hAnsi="Arial" w:cs="Arial"/>
                <w:color w:val="3333FF"/>
              </w:rPr>
              <w:t>Approximate</w:t>
            </w:r>
            <w:r w:rsidR="00705F70">
              <w:rPr>
                <w:rStyle w:val="CPTVariable"/>
                <w:rFonts w:ascii="Arial" w:hAnsi="Arial" w:cs="Arial"/>
                <w:color w:val="3333FF"/>
              </w:rPr>
              <w:t>ly</w:t>
            </w:r>
            <w:r w:rsidRPr="0080561E">
              <w:rPr>
                <w:rStyle w:val="CPTVariable"/>
                <w:rFonts w:ascii="Arial" w:hAnsi="Arial" w:cs="Arial"/>
                <w:color w:val="3333FF"/>
              </w:rPr>
              <w:t xml:space="preserve"> </w:t>
            </w:r>
            <w:r w:rsidR="00FA4F7C" w:rsidRPr="0080561E">
              <w:rPr>
                <w:rStyle w:val="CPTVariable"/>
                <w:rFonts w:ascii="Arial" w:hAnsi="Arial" w:cs="Arial"/>
                <w:color w:val="3333FF"/>
              </w:rPr>
              <w:t>&lt;</w:t>
            </w:r>
            <w:r w:rsidRPr="0080561E">
              <w:rPr>
                <w:rStyle w:val="CPTVariable"/>
                <w:rFonts w:ascii="Arial" w:hAnsi="Arial" w:cs="Arial"/>
                <w:color w:val="3333FF"/>
                <w:highlight w:val="lightGray"/>
              </w:rPr>
              <w:t>#/%</w:t>
            </w:r>
            <w:r w:rsidR="00FA4F7C" w:rsidRPr="0080561E">
              <w:rPr>
                <w:rStyle w:val="CPTVariable"/>
                <w:rFonts w:ascii="Arial" w:hAnsi="Arial" w:cs="Arial"/>
                <w:color w:val="3333FF"/>
              </w:rPr>
              <w:t>&gt;</w:t>
            </w:r>
            <w:r w:rsidRPr="0080561E">
              <w:rPr>
                <w:rStyle w:val="CPTVariable"/>
                <w:rFonts w:ascii="Arial" w:hAnsi="Arial" w:cs="Arial"/>
                <w:color w:val="3333FF"/>
              </w:rPr>
              <w:t xml:space="preserve"> enrolled </w:t>
            </w:r>
            <w:r w:rsidR="00E63EEB" w:rsidRPr="0080561E">
              <w:rPr>
                <w:rStyle w:val="CPTVariable"/>
                <w:rFonts w:ascii="Arial" w:hAnsi="Arial" w:cs="Arial"/>
                <w:color w:val="3333FF"/>
              </w:rPr>
              <w:t>&lt;</w:t>
            </w:r>
            <w:r w:rsidRPr="0080561E">
              <w:rPr>
                <w:rStyle w:val="CPTVariable"/>
                <w:rFonts w:ascii="Arial" w:hAnsi="Arial" w:cs="Arial"/>
                <w:color w:val="3333FF"/>
                <w:highlight w:val="lightGray"/>
              </w:rPr>
              <w:t>Globally/Locally/</w:t>
            </w:r>
            <w:r w:rsidR="00705F70">
              <w:rPr>
                <w:rStyle w:val="CPTVariable"/>
                <w:rFonts w:ascii="Arial" w:hAnsi="Arial" w:cs="Arial"/>
                <w:color w:val="3333FF"/>
                <w:highlight w:val="lightGray"/>
              </w:rPr>
              <w:t xml:space="preserve">by </w:t>
            </w:r>
            <w:r w:rsidRPr="0080561E">
              <w:rPr>
                <w:rStyle w:val="CPTVariable"/>
                <w:rFonts w:ascii="Arial" w:hAnsi="Arial" w:cs="Arial"/>
                <w:color w:val="3333FF"/>
                <w:highlight w:val="lightGray"/>
              </w:rPr>
              <w:t>Cohort</w:t>
            </w:r>
            <w:r w:rsidR="00E63EEB" w:rsidRPr="0080561E">
              <w:rPr>
                <w:rStyle w:val="CPTVariable"/>
                <w:rFonts w:ascii="Arial" w:hAnsi="Arial" w:cs="Arial"/>
                <w:color w:val="3333FF"/>
              </w:rPr>
              <w:t>&gt;</w:t>
            </w:r>
          </w:p>
          <w:p w14:paraId="47A7FF96" w14:textId="0B2675FD" w:rsidR="00451171" w:rsidRPr="0080561E" w:rsidRDefault="00451171" w:rsidP="002643B8">
            <w:pPr>
              <w:pStyle w:val="InstructionalTExt"/>
            </w:pPr>
            <w:r w:rsidRPr="0080561E">
              <w:t>Enter the approximate number or percentage of participants enrolled as a percentage of the expected total. If the number of expected participants is changing as a result of the current amendment, use the updated number of expected participants to estimate the current percent of enrollment. Estimates are adequate, as precise enrollment figures will likely be changing while an amendment is being prepared.</w:t>
            </w:r>
          </w:p>
          <w:p w14:paraId="1305098B" w14:textId="501A5F79" w:rsidR="00451171" w:rsidRPr="0080561E" w:rsidRDefault="00451171" w:rsidP="002643B8">
            <w:pPr>
              <w:pStyle w:val="InstructionalTExt"/>
              <w:numPr>
                <w:ilvl w:val="0"/>
                <w:numId w:val="26"/>
              </w:numPr>
            </w:pPr>
            <w:r w:rsidRPr="0080561E">
              <w:rPr>
                <w:u w:val="single"/>
              </w:rPr>
              <w:t>For a global or single-country amendment</w:t>
            </w:r>
            <w:r w:rsidRPr="0080561E">
              <w:t>, provide the estimated total enrollment at the time the Sponsor approved the amendment.</w:t>
            </w:r>
          </w:p>
          <w:p w14:paraId="434BCA20" w14:textId="37581DEE" w:rsidR="00451171" w:rsidRPr="0080561E" w:rsidRDefault="00451171" w:rsidP="002643B8">
            <w:pPr>
              <w:pStyle w:val="InstructionalTExt"/>
              <w:numPr>
                <w:ilvl w:val="0"/>
                <w:numId w:val="26"/>
              </w:numPr>
            </w:pPr>
            <w:r w:rsidRPr="0080561E">
              <w:t xml:space="preserve">For </w:t>
            </w:r>
            <w:r w:rsidRPr="0080561E">
              <w:rPr>
                <w:u w:val="single"/>
              </w:rPr>
              <w:t>global amendments providing (</w:t>
            </w:r>
            <w:r w:rsidR="00517BAF">
              <w:rPr>
                <w:u w:val="single"/>
              </w:rPr>
              <w:t xml:space="preserve">or </w:t>
            </w:r>
            <w:r w:rsidRPr="0080561E">
              <w:rPr>
                <w:u w:val="single"/>
              </w:rPr>
              <w:t>consolidating) only country/region-specific requirements</w:t>
            </w:r>
            <w:r w:rsidRPr="0080561E">
              <w:t xml:space="preserve">, list approximate local enrollment </w:t>
            </w:r>
            <w:r w:rsidR="00C960AF">
              <w:t>(</w:t>
            </w:r>
            <w:r w:rsidRPr="0080561E">
              <w:t>total or percentage</w:t>
            </w:r>
            <w:r w:rsidR="00C960AF">
              <w:t>)</w:t>
            </w:r>
            <w:r w:rsidRPr="0080561E">
              <w:t xml:space="preserve"> at the time of the amendment and select “locally”.</w:t>
            </w:r>
          </w:p>
          <w:p w14:paraId="4D96030B" w14:textId="4A80F5D9" w:rsidR="00451171" w:rsidRPr="0080561E" w:rsidRDefault="00451171" w:rsidP="002643B8">
            <w:pPr>
              <w:pStyle w:val="InstructionalTExt"/>
              <w:numPr>
                <w:ilvl w:val="0"/>
                <w:numId w:val="26"/>
              </w:numPr>
            </w:pPr>
            <w:r w:rsidRPr="0080561E">
              <w:t>If consolidating a series of local amendments, the status of all the relevant locations can be listed</w:t>
            </w:r>
            <w:r w:rsidR="00376EE2">
              <w:t>.</w:t>
            </w:r>
          </w:p>
          <w:p w14:paraId="6657859F" w14:textId="7CE3D6ED" w:rsidR="00F46DDC" w:rsidRPr="0080561E" w:rsidRDefault="00451171" w:rsidP="002643B8">
            <w:pPr>
              <w:pStyle w:val="InstructionalTExt"/>
              <w:rPr>
                <w:rStyle w:val="CPTVariable"/>
                <w:b/>
                <w:caps/>
              </w:rPr>
            </w:pPr>
            <w:r w:rsidRPr="0080561E">
              <w:rPr>
                <w:u w:val="single"/>
              </w:rPr>
              <w:t>For a country/regional amendment</w:t>
            </w:r>
            <w:r w:rsidRPr="0080561E">
              <w:t>, provide the estimated local or regional enrollment at the time the Sponsor approved the amendment.</w:t>
            </w:r>
          </w:p>
        </w:tc>
      </w:tr>
      <w:tr w:rsidR="00F46DDC" w:rsidRPr="0080561E" w14:paraId="02CF27A0" w14:textId="77777777" w:rsidTr="00A14FAF">
        <w:trPr>
          <w:cantSplit/>
        </w:trPr>
        <w:tc>
          <w:tcPr>
            <w:tcW w:w="1345" w:type="pct"/>
          </w:tcPr>
          <w:p w14:paraId="1DCAB793" w14:textId="34541EE0" w:rsidR="00F46DDC" w:rsidRPr="0080561E" w:rsidRDefault="00973325" w:rsidP="002643B8">
            <w:pPr>
              <w:spacing w:before="120" w:after="120"/>
              <w:rPr>
                <w:rFonts w:cs="Times New Roman"/>
              </w:rPr>
            </w:pPr>
            <w:r w:rsidRPr="0080561E">
              <w:rPr>
                <w:rFonts w:cs="Times New Roman"/>
                <w:b/>
                <w:bCs/>
              </w:rPr>
              <w:t>{</w:t>
            </w:r>
            <w:r w:rsidR="00F46DDC" w:rsidRPr="0080561E">
              <w:rPr>
                <w:rFonts w:cs="Times New Roman"/>
                <w:b/>
                <w:bCs/>
              </w:rPr>
              <w:t xml:space="preserve">Reason(s) for </w:t>
            </w:r>
            <w:r w:rsidR="5C8DB067" w:rsidRPr="0080561E">
              <w:rPr>
                <w:rFonts w:cs="Times New Roman"/>
                <w:b/>
                <w:bCs/>
              </w:rPr>
              <w:t>Amendment</w:t>
            </w:r>
            <w:r w:rsidR="00F46DDC" w:rsidRPr="0080561E">
              <w:rPr>
                <w:rFonts w:cs="Times New Roman"/>
                <w:b/>
                <w:bCs/>
              </w:rPr>
              <w:t>:</w:t>
            </w:r>
            <w:r w:rsidRPr="0080561E">
              <w:rPr>
                <w:rFonts w:cs="Times New Roman"/>
                <w:b/>
                <w:bCs/>
              </w:rPr>
              <w:t>}</w:t>
            </w:r>
          </w:p>
        </w:tc>
        <w:tc>
          <w:tcPr>
            <w:tcW w:w="1827" w:type="pct"/>
            <w:gridSpan w:val="2"/>
          </w:tcPr>
          <w:p w14:paraId="0E4786CA" w14:textId="4A286CCE" w:rsidR="00D373A5" w:rsidRPr="0080561E" w:rsidRDefault="00F46DDC" w:rsidP="002643B8">
            <w:pPr>
              <w:pStyle w:val="CPTInstructional"/>
              <w:spacing w:line="240" w:lineRule="auto"/>
              <w:rPr>
                <w:rFonts w:eastAsiaTheme="minorHAnsi" w:cs="Times New Roman"/>
                <w:bCs/>
                <w:vanish w:val="0"/>
                <w:color w:val="3333FF"/>
                <w:sz w:val="24"/>
              </w:rPr>
            </w:pPr>
            <w:r w:rsidRPr="0080561E">
              <w:rPr>
                <w:rFonts w:eastAsiaTheme="minorHAnsi" w:cs="Times New Roman"/>
                <w:bCs/>
                <w:vanish w:val="0"/>
                <w:color w:val="auto"/>
                <w:sz w:val="24"/>
              </w:rPr>
              <w:t>Primary:</w:t>
            </w:r>
            <w:r w:rsidR="00C86FA2" w:rsidRPr="0080561E">
              <w:rPr>
                <w:rFonts w:eastAsiaTheme="minorHAnsi" w:cs="Times New Roman"/>
                <w:bCs/>
                <w:vanish w:val="0"/>
                <w:color w:val="auto"/>
                <w:sz w:val="24"/>
              </w:rPr>
              <w:t xml:space="preserve"> </w:t>
            </w:r>
            <w:r w:rsidR="002C0258" w:rsidRPr="0082740E">
              <w:rPr>
                <w:rFonts w:eastAsiaTheme="minorHAnsi" w:cs="Times New Roman"/>
                <w:bCs/>
                <w:vanish w:val="0"/>
                <w:color w:val="auto"/>
                <w:sz w:val="24"/>
              </w:rPr>
              <w:t>{[</w:t>
            </w:r>
            <w:r w:rsidR="000B0CDD" w:rsidRPr="0080561E">
              <w:rPr>
                <w:rFonts w:eastAsiaTheme="minorHAnsi" w:cs="Times New Roman"/>
                <w:bCs/>
                <w:vanish w:val="0"/>
                <w:color w:val="auto"/>
                <w:sz w:val="24"/>
                <w:highlight w:val="lightGray"/>
              </w:rPr>
              <w:t xml:space="preserve">Primary </w:t>
            </w:r>
            <w:r w:rsidR="008F0E1F" w:rsidRPr="0080561E">
              <w:rPr>
                <w:rFonts w:eastAsiaTheme="minorHAnsi" w:cs="Times New Roman"/>
                <w:bCs/>
                <w:vanish w:val="0"/>
                <w:color w:val="auto"/>
                <w:sz w:val="24"/>
                <w:highlight w:val="lightGray"/>
              </w:rPr>
              <w:t>R</w:t>
            </w:r>
            <w:r w:rsidR="000B0CDD" w:rsidRPr="0080561E">
              <w:rPr>
                <w:rFonts w:eastAsiaTheme="minorHAnsi" w:cs="Times New Roman"/>
                <w:bCs/>
                <w:vanish w:val="0"/>
                <w:color w:val="auto"/>
                <w:sz w:val="24"/>
                <w:highlight w:val="lightGray"/>
              </w:rPr>
              <w:t xml:space="preserve">eason for </w:t>
            </w:r>
            <w:r w:rsidR="008F0E1F" w:rsidRPr="0080561E">
              <w:rPr>
                <w:rFonts w:eastAsiaTheme="minorHAnsi" w:cs="Times New Roman"/>
                <w:bCs/>
                <w:vanish w:val="0"/>
                <w:color w:val="auto"/>
                <w:sz w:val="24"/>
                <w:highlight w:val="lightGray"/>
              </w:rPr>
              <w:t>A</w:t>
            </w:r>
            <w:r w:rsidR="000B0CDD" w:rsidRPr="0080561E">
              <w:rPr>
                <w:rFonts w:eastAsiaTheme="minorHAnsi" w:cs="Times New Roman"/>
                <w:bCs/>
                <w:vanish w:val="0"/>
                <w:color w:val="auto"/>
                <w:sz w:val="24"/>
                <w:highlight w:val="lightGray"/>
              </w:rPr>
              <w:t>mendment</w:t>
            </w:r>
            <w:r w:rsidR="002C0258" w:rsidRPr="0082740E">
              <w:rPr>
                <w:rFonts w:eastAsiaTheme="minorHAnsi" w:cs="Times New Roman"/>
                <w:bCs/>
                <w:vanish w:val="0"/>
                <w:color w:val="auto"/>
                <w:sz w:val="24"/>
              </w:rPr>
              <w:t>]</w:t>
            </w:r>
            <w:r w:rsidR="00CC24EC" w:rsidRPr="0082740E">
              <w:rPr>
                <w:rFonts w:eastAsiaTheme="minorHAnsi" w:cs="Times New Roman"/>
                <w:bCs/>
                <w:vanish w:val="0"/>
                <w:color w:val="auto"/>
                <w:sz w:val="24"/>
              </w:rPr>
              <w:t>}</w:t>
            </w:r>
            <w:r w:rsidR="00272B28">
              <w:rPr>
                <w:rFonts w:eastAsiaTheme="minorHAnsi" w:cs="Times New Roman"/>
                <w:bCs/>
                <w:vanish w:val="0"/>
                <w:color w:val="auto"/>
                <w:sz w:val="24"/>
              </w:rPr>
              <w:t xml:space="preserve"> </w:t>
            </w:r>
            <w:r w:rsidR="00632AB9" w:rsidRPr="0080561E">
              <w:rPr>
                <w:rFonts w:asciiTheme="minorHAnsi" w:eastAsia="MS Mincho" w:hAnsiTheme="minorHAnsi" w:cs="Times New Roman"/>
                <w:vanish w:val="0"/>
                <w:color w:val="C00000"/>
                <w:sz w:val="24"/>
                <w:szCs w:val="24"/>
              </w:rPr>
              <w:t>*</w:t>
            </w:r>
            <w:r w:rsidR="00272B28">
              <w:rPr>
                <w:rFonts w:asciiTheme="minorHAnsi" w:eastAsia="MS Mincho" w:hAnsiTheme="minorHAnsi" w:cs="Times New Roman"/>
                <w:vanish w:val="0"/>
                <w:color w:val="C00000"/>
                <w:sz w:val="24"/>
                <w:szCs w:val="24"/>
              </w:rPr>
              <w:t xml:space="preserve"> </w:t>
            </w:r>
          </w:p>
        </w:tc>
        <w:tc>
          <w:tcPr>
            <w:tcW w:w="1828" w:type="pct"/>
          </w:tcPr>
          <w:p w14:paraId="0D86AE08" w14:textId="681D056C" w:rsidR="00F46DDC" w:rsidRPr="0080561E" w:rsidRDefault="00451171" w:rsidP="002643B8">
            <w:pPr>
              <w:pStyle w:val="CPTInstructional"/>
              <w:spacing w:line="240" w:lineRule="auto"/>
              <w:rPr>
                <w:rFonts w:eastAsiaTheme="minorEastAsia" w:cs="Times New Roman"/>
                <w:vanish w:val="0"/>
                <w:color w:val="3333FF"/>
                <w:sz w:val="24"/>
                <w:szCs w:val="24"/>
              </w:rPr>
            </w:pPr>
            <w:r w:rsidRPr="0080561E">
              <w:rPr>
                <w:rFonts w:eastAsiaTheme="minorEastAsia" w:cs="Times New Roman"/>
                <w:vanish w:val="0"/>
                <w:color w:val="auto"/>
                <w:sz w:val="24"/>
                <w:szCs w:val="24"/>
              </w:rPr>
              <w:t>Secondary</w:t>
            </w:r>
            <w:r w:rsidR="00F46DDC" w:rsidRPr="0080561E">
              <w:rPr>
                <w:rFonts w:eastAsiaTheme="minorEastAsia" w:cs="Times New Roman"/>
                <w:vanish w:val="0"/>
                <w:color w:val="auto"/>
                <w:sz w:val="24"/>
                <w:szCs w:val="24"/>
              </w:rPr>
              <w:t>:</w:t>
            </w:r>
            <w:r w:rsidR="00C86FA2" w:rsidRPr="0080561E">
              <w:rPr>
                <w:rFonts w:eastAsiaTheme="minorEastAsia" w:cs="Times New Roman"/>
                <w:vanish w:val="0"/>
                <w:color w:val="auto"/>
                <w:sz w:val="24"/>
                <w:szCs w:val="24"/>
              </w:rPr>
              <w:t xml:space="preserve"> </w:t>
            </w:r>
            <w:r w:rsidR="008E7357" w:rsidRPr="0082740E">
              <w:rPr>
                <w:rFonts w:eastAsiaTheme="minorEastAsia" w:cs="Times New Roman"/>
                <w:vanish w:val="0"/>
                <w:color w:val="auto"/>
                <w:sz w:val="24"/>
                <w:szCs w:val="24"/>
              </w:rPr>
              <w:t>{</w:t>
            </w:r>
            <w:r w:rsidR="1ADC7F28" w:rsidRPr="0082740E">
              <w:rPr>
                <w:rFonts w:eastAsiaTheme="minorEastAsia" w:cs="Times New Roman"/>
                <w:vanish w:val="0"/>
                <w:color w:val="auto"/>
                <w:sz w:val="24"/>
                <w:szCs w:val="24"/>
              </w:rPr>
              <w:t>[</w:t>
            </w:r>
            <w:r w:rsidRPr="0080561E">
              <w:rPr>
                <w:rFonts w:eastAsiaTheme="minorEastAsia" w:cs="Times New Roman"/>
                <w:vanish w:val="0"/>
                <w:color w:val="auto"/>
                <w:sz w:val="24"/>
                <w:szCs w:val="24"/>
                <w:highlight w:val="lightGray"/>
              </w:rPr>
              <w:t xml:space="preserve">Secondary </w:t>
            </w:r>
            <w:r w:rsidR="6B8E9868" w:rsidRPr="0080561E">
              <w:rPr>
                <w:rFonts w:eastAsiaTheme="minorEastAsia" w:cs="Times New Roman"/>
                <w:vanish w:val="0"/>
                <w:color w:val="auto"/>
                <w:sz w:val="24"/>
                <w:szCs w:val="24"/>
                <w:highlight w:val="lightGray"/>
              </w:rPr>
              <w:t xml:space="preserve">Reason </w:t>
            </w:r>
            <w:r w:rsidR="1ADC7F28" w:rsidRPr="0080561E">
              <w:rPr>
                <w:rFonts w:eastAsiaTheme="minorEastAsia" w:cs="Times New Roman"/>
                <w:vanish w:val="0"/>
                <w:color w:val="auto"/>
                <w:sz w:val="24"/>
                <w:szCs w:val="24"/>
                <w:highlight w:val="lightGray"/>
              </w:rPr>
              <w:t xml:space="preserve">for </w:t>
            </w:r>
            <w:r w:rsidR="6B8E9868" w:rsidRPr="0080561E">
              <w:rPr>
                <w:rFonts w:eastAsiaTheme="minorEastAsia" w:cs="Times New Roman"/>
                <w:vanish w:val="0"/>
                <w:color w:val="auto"/>
                <w:sz w:val="24"/>
                <w:szCs w:val="24"/>
                <w:highlight w:val="lightGray"/>
              </w:rPr>
              <w:t>Amendment</w:t>
            </w:r>
            <w:r w:rsidR="1ADC7F28" w:rsidRPr="0082740E">
              <w:rPr>
                <w:rFonts w:eastAsiaTheme="minorEastAsia" w:cs="Times New Roman"/>
                <w:vanish w:val="0"/>
                <w:color w:val="auto"/>
                <w:sz w:val="24"/>
                <w:szCs w:val="24"/>
              </w:rPr>
              <w:t>]</w:t>
            </w:r>
            <w:r w:rsidR="00CC24EC" w:rsidRPr="0082740E">
              <w:rPr>
                <w:rFonts w:eastAsiaTheme="minorEastAsia" w:cs="Times New Roman"/>
                <w:vanish w:val="0"/>
                <w:color w:val="auto"/>
                <w:sz w:val="24"/>
                <w:szCs w:val="24"/>
              </w:rPr>
              <w:t>}</w:t>
            </w:r>
            <w:r w:rsidR="00272B28">
              <w:rPr>
                <w:rFonts w:eastAsiaTheme="minorEastAsia" w:cs="Times New Roman"/>
                <w:vanish w:val="0"/>
                <w:color w:val="auto"/>
                <w:sz w:val="24"/>
                <w:szCs w:val="24"/>
              </w:rPr>
              <w:t xml:space="preserve"> </w:t>
            </w:r>
            <w:r w:rsidR="2869743A" w:rsidRPr="0080561E">
              <w:rPr>
                <w:rFonts w:asciiTheme="minorHAnsi" w:eastAsia="MS Mincho" w:hAnsiTheme="minorHAnsi" w:cs="Times New Roman"/>
                <w:vanish w:val="0"/>
                <w:color w:val="C00000"/>
                <w:sz w:val="24"/>
                <w:szCs w:val="24"/>
              </w:rPr>
              <w:t>*</w:t>
            </w:r>
          </w:p>
        </w:tc>
      </w:tr>
      <w:tr w:rsidR="00F46DDC" w:rsidRPr="0080561E" w14:paraId="1DE26EEF" w14:textId="77777777" w:rsidTr="00A14FAF">
        <w:trPr>
          <w:cantSplit/>
        </w:trPr>
        <w:tc>
          <w:tcPr>
            <w:tcW w:w="1345" w:type="pct"/>
          </w:tcPr>
          <w:p w14:paraId="602FD9DF" w14:textId="61708F36" w:rsidR="00F46DDC" w:rsidRPr="0080561E" w:rsidRDefault="00973325" w:rsidP="002643B8">
            <w:pPr>
              <w:pStyle w:val="HeadingNoTOC"/>
              <w:spacing w:before="120" w:after="120"/>
              <w:rPr>
                <w:rFonts w:ascii="Times New Roman" w:hAnsi="Times New Roman" w:cs="Times New Roman"/>
                <w:b/>
                <w:bCs/>
              </w:rPr>
            </w:pPr>
            <w:r w:rsidRPr="0080561E">
              <w:rPr>
                <w:rFonts w:ascii="Times New Roman" w:hAnsi="Times New Roman" w:cs="Times New Roman"/>
                <w:b/>
                <w:bCs/>
              </w:rPr>
              <w:t>{</w:t>
            </w:r>
            <w:r w:rsidR="00DE067D" w:rsidRPr="0080561E">
              <w:rPr>
                <w:rFonts w:ascii="Times New Roman" w:hAnsi="Times New Roman" w:cs="Times New Roman"/>
                <w:b/>
                <w:bCs/>
              </w:rPr>
              <w:t>Amendment Summary</w:t>
            </w:r>
            <w:r w:rsidR="00F46DDC" w:rsidRPr="0080561E">
              <w:rPr>
                <w:rFonts w:ascii="Times New Roman" w:hAnsi="Times New Roman" w:cs="Times New Roman"/>
                <w:b/>
                <w:bCs/>
              </w:rPr>
              <w:t>:</w:t>
            </w:r>
            <w:r w:rsidR="00BF269B" w:rsidRPr="0080561E">
              <w:rPr>
                <w:rFonts w:ascii="Times New Roman" w:hAnsi="Times New Roman" w:cs="Times New Roman"/>
                <w:b/>
                <w:bCs/>
              </w:rPr>
              <w:t>}</w:t>
            </w:r>
          </w:p>
        </w:tc>
        <w:tc>
          <w:tcPr>
            <w:tcW w:w="3655" w:type="pct"/>
            <w:gridSpan w:val="3"/>
          </w:tcPr>
          <w:p w14:paraId="71482D19" w14:textId="4D2D29FC" w:rsidR="00ED13FD" w:rsidRPr="00721A47" w:rsidRDefault="00721A47" w:rsidP="002643B8">
            <w:pPr>
              <w:pStyle w:val="CPTInstructional"/>
              <w:spacing w:line="240" w:lineRule="auto"/>
              <w:rPr>
                <w:rFonts w:asciiTheme="minorHAnsi" w:eastAsiaTheme="minorEastAsia" w:hAnsiTheme="minorHAnsi" w:cs="Times New Roman"/>
                <w:vanish w:val="0"/>
                <w:color w:val="auto"/>
                <w:sz w:val="24"/>
                <w:szCs w:val="24"/>
              </w:rPr>
            </w:pPr>
            <w:r>
              <w:rPr>
                <w:rFonts w:eastAsiaTheme="minorEastAsia" w:cs="Times New Roman"/>
                <w:vanish w:val="0"/>
                <w:color w:val="auto"/>
                <w:sz w:val="24"/>
                <w:szCs w:val="24"/>
              </w:rPr>
              <w:t>{</w:t>
            </w:r>
            <w:r w:rsidR="007A75C0" w:rsidRPr="0080561E">
              <w:rPr>
                <w:rFonts w:eastAsiaTheme="minorEastAsia" w:cs="Times New Roman"/>
                <w:vanish w:val="0"/>
                <w:color w:val="auto"/>
                <w:sz w:val="24"/>
                <w:szCs w:val="24"/>
              </w:rPr>
              <w:t>&lt;</w:t>
            </w:r>
            <w:r w:rsidR="00DE067D" w:rsidRPr="00192BD7">
              <w:rPr>
                <w:rFonts w:eastAsiaTheme="minorHAnsi" w:cs="Times New Roman"/>
                <w:bCs/>
                <w:vanish w:val="0"/>
                <w:color w:val="auto"/>
                <w:sz w:val="24"/>
                <w:highlight w:val="lightGray"/>
              </w:rPr>
              <w:t>A</w:t>
            </w:r>
            <w:r w:rsidR="00192BD7" w:rsidRPr="00192BD7">
              <w:rPr>
                <w:rFonts w:eastAsiaTheme="minorHAnsi" w:cs="Times New Roman"/>
                <w:bCs/>
                <w:vanish w:val="0"/>
                <w:color w:val="auto"/>
                <w:sz w:val="24"/>
                <w:highlight w:val="lightGray"/>
              </w:rPr>
              <w:t>m</w:t>
            </w:r>
            <w:r w:rsidR="00740A99" w:rsidRPr="00192BD7">
              <w:rPr>
                <w:rFonts w:eastAsiaTheme="minorHAnsi" w:cs="Times New Roman"/>
                <w:bCs/>
                <w:vanish w:val="0"/>
                <w:color w:val="auto"/>
                <w:sz w:val="24"/>
                <w:highlight w:val="lightGray"/>
              </w:rPr>
              <w:t xml:space="preserve">endment </w:t>
            </w:r>
            <w:r w:rsidR="00DE067D" w:rsidRPr="00192BD7">
              <w:rPr>
                <w:rFonts w:eastAsiaTheme="minorHAnsi" w:cs="Times New Roman"/>
                <w:bCs/>
                <w:vanish w:val="0"/>
                <w:color w:val="auto"/>
                <w:sz w:val="24"/>
                <w:highlight w:val="lightGray"/>
              </w:rPr>
              <w:t>Summary</w:t>
            </w:r>
            <w:r w:rsidR="007A75C0" w:rsidRPr="0080561E">
              <w:rPr>
                <w:rFonts w:eastAsiaTheme="minorHAnsi" w:cs="Times New Roman"/>
                <w:bCs/>
                <w:vanish w:val="0"/>
                <w:color w:val="auto"/>
                <w:sz w:val="24"/>
              </w:rPr>
              <w:t>&gt;</w:t>
            </w:r>
            <w:r>
              <w:rPr>
                <w:bCs/>
                <w:vanish w:val="0"/>
                <w:color w:val="auto"/>
                <w:sz w:val="24"/>
              </w:rPr>
              <w:t>}</w:t>
            </w:r>
          </w:p>
          <w:p w14:paraId="26C63B6C" w14:textId="19095C2E" w:rsidR="00ED13FD" w:rsidRPr="0080561E" w:rsidRDefault="00E55C71" w:rsidP="002643B8">
            <w:pPr>
              <w:pStyle w:val="CPTInstructional"/>
              <w:spacing w:line="240" w:lineRule="auto"/>
              <w:rPr>
                <w:rFonts w:eastAsiaTheme="minorHAnsi" w:cs="Times New Roman"/>
                <w:bCs/>
                <w:vanish w:val="0"/>
                <w:color w:val="auto"/>
                <w:sz w:val="24"/>
              </w:rPr>
            </w:pPr>
            <w:r w:rsidRPr="0080561E">
              <w:rPr>
                <w:rFonts w:asciiTheme="minorHAnsi" w:eastAsiaTheme="minorEastAsia" w:hAnsiTheme="minorHAnsi" w:cs="Times New Roman"/>
                <w:vanish w:val="0"/>
                <w:color w:val="C00000"/>
                <w:sz w:val="24"/>
                <w:szCs w:val="24"/>
              </w:rPr>
              <w:t>D</w:t>
            </w:r>
            <w:r w:rsidR="0023225F" w:rsidRPr="0080561E">
              <w:rPr>
                <w:rFonts w:asciiTheme="minorHAnsi" w:eastAsiaTheme="minorEastAsia" w:hAnsiTheme="minorHAnsi" w:cs="Times New Roman"/>
                <w:vanish w:val="0"/>
                <w:color w:val="C00000"/>
                <w:sz w:val="24"/>
                <w:szCs w:val="24"/>
              </w:rPr>
              <w:t>e</w:t>
            </w:r>
            <w:r w:rsidR="000D7400" w:rsidRPr="0080561E">
              <w:rPr>
                <w:rFonts w:asciiTheme="minorHAnsi" w:eastAsiaTheme="minorEastAsia" w:hAnsiTheme="minorHAnsi" w:cs="Times New Roman"/>
                <w:vanish w:val="0"/>
                <w:color w:val="C00000"/>
                <w:sz w:val="24"/>
                <w:szCs w:val="24"/>
              </w:rPr>
              <w:t>scribe key changes</w:t>
            </w:r>
            <w:r w:rsidR="00ED13FD" w:rsidRPr="0080561E">
              <w:rPr>
                <w:rFonts w:asciiTheme="minorHAnsi" w:eastAsiaTheme="minorEastAsia" w:hAnsiTheme="minorHAnsi" w:cs="Times New Roman"/>
                <w:vanish w:val="0"/>
                <w:color w:val="C00000"/>
                <w:sz w:val="24"/>
                <w:szCs w:val="24"/>
              </w:rPr>
              <w:t xml:space="preserve"> briefly</w:t>
            </w:r>
            <w:r w:rsidR="002E5574" w:rsidRPr="0080561E">
              <w:rPr>
                <w:rFonts w:asciiTheme="minorHAnsi" w:eastAsiaTheme="minorEastAsia" w:hAnsiTheme="minorHAnsi" w:cs="Times New Roman"/>
                <w:vanish w:val="0"/>
                <w:color w:val="C00000"/>
                <w:sz w:val="24"/>
                <w:szCs w:val="24"/>
              </w:rPr>
              <w:t>. Changes</w:t>
            </w:r>
            <w:r w:rsidR="00ED13FD" w:rsidRPr="0080561E">
              <w:rPr>
                <w:rFonts w:asciiTheme="minorHAnsi" w:eastAsiaTheme="minorEastAsia" w:hAnsiTheme="minorHAnsi" w:cs="Times New Roman"/>
                <w:vanish w:val="0"/>
                <w:color w:val="C00000"/>
                <w:sz w:val="24"/>
                <w:szCs w:val="24"/>
              </w:rPr>
              <w:t xml:space="preserve"> which are included in the amendment but unrelated to the key changes do not need to be described here.</w:t>
            </w:r>
          </w:p>
        </w:tc>
      </w:tr>
      <w:tr w:rsidR="002E5574" w:rsidRPr="0080561E" w14:paraId="47613002" w14:textId="77777777" w:rsidTr="00A14FAF">
        <w:trPr>
          <w:cantSplit/>
          <w:hidden w:val="0"/>
        </w:trPr>
        <w:tc>
          <w:tcPr>
            <w:tcW w:w="2369" w:type="pct"/>
            <w:gridSpan w:val="2"/>
          </w:tcPr>
          <w:p w14:paraId="22B3333C" w14:textId="5BA694D4" w:rsidR="002E5574" w:rsidRPr="0080561E" w:rsidRDefault="00BF269B" w:rsidP="002643B8">
            <w:pPr>
              <w:pStyle w:val="CPTInstructional"/>
              <w:spacing w:line="240" w:lineRule="auto"/>
              <w:rPr>
                <w:rFonts w:eastAsia="Times New Roman" w:cs="Times New Roman"/>
                <w:vanish w:val="0"/>
                <w:color w:val="auto"/>
                <w:sz w:val="24"/>
                <w:lang w:eastAsia="ja-JP"/>
              </w:rPr>
            </w:pPr>
            <w:r w:rsidRPr="0080561E">
              <w:rPr>
                <w:rFonts w:eastAsia="Times New Roman" w:cs="Times New Roman"/>
                <w:vanish w:val="0"/>
                <w:color w:val="auto"/>
                <w:sz w:val="24"/>
                <w:lang w:eastAsia="ja-JP"/>
              </w:rPr>
              <w:t>{</w:t>
            </w:r>
            <w:r w:rsidR="002E5574" w:rsidRPr="0080561E">
              <w:rPr>
                <w:rFonts w:eastAsia="Times New Roman" w:cs="Times New Roman"/>
                <w:vanish w:val="0"/>
                <w:color w:val="auto"/>
                <w:sz w:val="24"/>
                <w:lang w:eastAsia="ja-JP"/>
              </w:rPr>
              <w:t>Is this amendment likely to have a s</w:t>
            </w:r>
            <w:r w:rsidR="002E5574" w:rsidRPr="0080561E">
              <w:rPr>
                <w:rFonts w:eastAsia="Times New Roman" w:cs="Times New Roman"/>
                <w:vanish w:val="0"/>
                <w:color w:val="auto"/>
                <w:sz w:val="24"/>
              </w:rPr>
              <w:t>ubstantial</w:t>
            </w:r>
            <w:r w:rsidR="002E5574" w:rsidRPr="0080561E">
              <w:rPr>
                <w:rFonts w:eastAsia="Times New Roman" w:cs="Times New Roman"/>
                <w:vanish w:val="0"/>
                <w:color w:val="auto"/>
                <w:sz w:val="24"/>
                <w:lang w:eastAsia="ja-JP"/>
              </w:rPr>
              <w:t xml:space="preserve"> impact on the safety or r</w:t>
            </w:r>
            <w:r w:rsidR="002E5574" w:rsidRPr="0080561E">
              <w:rPr>
                <w:rFonts w:eastAsia="Times New Roman" w:cs="Times New Roman"/>
                <w:vanish w:val="0"/>
                <w:color w:val="auto"/>
                <w:sz w:val="24"/>
              </w:rPr>
              <w:t>ights of the participants?</w:t>
            </w:r>
            <w:r w:rsidRPr="0080561E">
              <w:rPr>
                <w:rFonts w:eastAsia="Times New Roman" w:cs="Times New Roman"/>
                <w:vanish w:val="0"/>
                <w:color w:val="auto"/>
                <w:sz w:val="24"/>
              </w:rPr>
              <w:t>}</w:t>
            </w:r>
          </w:p>
        </w:tc>
        <w:tc>
          <w:tcPr>
            <w:tcW w:w="2631" w:type="pct"/>
            <w:gridSpan w:val="2"/>
          </w:tcPr>
          <w:p w14:paraId="5D2B1351" w14:textId="77777777" w:rsidR="002E5574" w:rsidRPr="0080561E" w:rsidRDefault="002E5574" w:rsidP="002643B8">
            <w:pPr>
              <w:spacing w:before="120" w:after="120"/>
              <w:rPr>
                <w:rFonts w:cs="Times New Roman"/>
                <w:lang w:eastAsia="ja-JP"/>
              </w:rPr>
            </w:pPr>
            <w:r w:rsidRPr="0080561E">
              <w:rPr>
                <w:rFonts w:cs="Times New Roman"/>
              </w:rPr>
              <w:t>[</w:t>
            </w:r>
            <w:r w:rsidRPr="0080561E">
              <w:rPr>
                <w:rFonts w:cs="Times New Roman"/>
                <w:highlight w:val="lightGray"/>
              </w:rPr>
              <w:t>Yes/No</w:t>
            </w:r>
            <w:r w:rsidRPr="0080561E">
              <w:rPr>
                <w:rFonts w:cs="Times New Roman"/>
              </w:rPr>
              <w:t>]</w:t>
            </w:r>
          </w:p>
          <w:p w14:paraId="4FC15831" w14:textId="30157037" w:rsidR="002E5574" w:rsidRPr="0080561E" w:rsidRDefault="0023225F" w:rsidP="002643B8">
            <w:pPr>
              <w:spacing w:before="120" w:after="120"/>
              <w:rPr>
                <w:rFonts w:cs="Times New Roman"/>
              </w:rPr>
            </w:pPr>
            <w:r w:rsidRPr="0080561E">
              <w:rPr>
                <w:rFonts w:cs="Times New Roman"/>
              </w:rPr>
              <w:t>{</w:t>
            </w:r>
            <w:r w:rsidR="002E5574" w:rsidRPr="0080561E">
              <w:rPr>
                <w:rFonts w:cs="Times New Roman"/>
                <w:highlight w:val="lightGray"/>
              </w:rPr>
              <w:t>If yes, briefly explain</w:t>
            </w:r>
            <w:r w:rsidRPr="0080561E">
              <w:rPr>
                <w:rFonts w:cs="Times New Roman"/>
              </w:rPr>
              <w:t>}</w:t>
            </w:r>
          </w:p>
        </w:tc>
      </w:tr>
      <w:tr w:rsidR="002E5574" w:rsidRPr="0080561E" w14:paraId="1ADEFB70" w14:textId="77777777" w:rsidTr="00A14FAF">
        <w:trPr>
          <w:cantSplit/>
          <w:hidden w:val="0"/>
        </w:trPr>
        <w:tc>
          <w:tcPr>
            <w:tcW w:w="2369" w:type="pct"/>
            <w:gridSpan w:val="2"/>
          </w:tcPr>
          <w:p w14:paraId="3809DC26" w14:textId="768381A0" w:rsidR="002E5574" w:rsidRPr="0080561E" w:rsidRDefault="00BF269B" w:rsidP="002643B8">
            <w:pPr>
              <w:pStyle w:val="CPTInstructional"/>
              <w:spacing w:line="240" w:lineRule="auto"/>
              <w:rPr>
                <w:rFonts w:eastAsia="Times New Roman" w:cs="Times New Roman"/>
                <w:vanish w:val="0"/>
                <w:color w:val="auto"/>
                <w:sz w:val="24"/>
                <w:lang w:eastAsia="ja-JP"/>
              </w:rPr>
            </w:pPr>
            <w:r w:rsidRPr="0080561E">
              <w:rPr>
                <w:rFonts w:eastAsia="Times New Roman" w:cs="Times New Roman"/>
                <w:vanish w:val="0"/>
                <w:color w:val="auto"/>
                <w:sz w:val="24"/>
                <w:lang w:eastAsia="ja-JP"/>
              </w:rPr>
              <w:t>{</w:t>
            </w:r>
            <w:r w:rsidR="002E5574" w:rsidRPr="0080561E">
              <w:rPr>
                <w:rFonts w:eastAsia="Times New Roman" w:cs="Times New Roman"/>
                <w:vanish w:val="0"/>
                <w:color w:val="auto"/>
                <w:sz w:val="24"/>
                <w:lang w:eastAsia="ja-JP"/>
              </w:rPr>
              <w:t>Is this amendment likely to have a s</w:t>
            </w:r>
            <w:r w:rsidR="002E5574" w:rsidRPr="0080561E">
              <w:rPr>
                <w:rFonts w:eastAsia="Times New Roman" w:cs="Times New Roman"/>
                <w:vanish w:val="0"/>
                <w:color w:val="auto"/>
                <w:sz w:val="24"/>
              </w:rPr>
              <w:t>ubstantial</w:t>
            </w:r>
            <w:r w:rsidR="002E5574" w:rsidRPr="0080561E">
              <w:rPr>
                <w:rFonts w:eastAsia="Times New Roman" w:cs="Times New Roman"/>
                <w:vanish w:val="0"/>
                <w:color w:val="auto"/>
                <w:sz w:val="24"/>
                <w:lang w:eastAsia="ja-JP"/>
              </w:rPr>
              <w:t xml:space="preserve"> impact</w:t>
            </w:r>
            <w:r w:rsidR="002E5574" w:rsidRPr="0080561E">
              <w:rPr>
                <w:rFonts w:eastAsia="Times New Roman" w:cs="Times New Roman"/>
                <w:vanish w:val="0"/>
                <w:color w:val="auto"/>
                <w:sz w:val="24"/>
              </w:rPr>
              <w:t xml:space="preserve"> on the reliability and robustness of the data generated in the clinical trial?</w:t>
            </w:r>
            <w:r w:rsidRPr="0080561E">
              <w:rPr>
                <w:rFonts w:eastAsia="Times New Roman" w:cs="Times New Roman"/>
                <w:vanish w:val="0"/>
                <w:color w:val="auto"/>
                <w:sz w:val="24"/>
              </w:rPr>
              <w:t>}</w:t>
            </w:r>
          </w:p>
        </w:tc>
        <w:tc>
          <w:tcPr>
            <w:tcW w:w="2631" w:type="pct"/>
            <w:gridSpan w:val="2"/>
          </w:tcPr>
          <w:p w14:paraId="3192C824" w14:textId="77777777" w:rsidR="002E5574" w:rsidRPr="0080561E" w:rsidRDefault="002E5574" w:rsidP="002643B8">
            <w:pPr>
              <w:spacing w:before="120" w:after="120"/>
              <w:rPr>
                <w:rFonts w:cs="Times New Roman"/>
                <w:lang w:eastAsia="ja-JP"/>
              </w:rPr>
            </w:pPr>
            <w:r w:rsidRPr="0080561E">
              <w:rPr>
                <w:rFonts w:cs="Times New Roman"/>
              </w:rPr>
              <w:t>[</w:t>
            </w:r>
            <w:r w:rsidRPr="0080561E">
              <w:rPr>
                <w:rFonts w:cs="Times New Roman"/>
                <w:highlight w:val="lightGray"/>
              </w:rPr>
              <w:t>Yes/No</w:t>
            </w:r>
            <w:r w:rsidRPr="0080561E">
              <w:rPr>
                <w:rFonts w:cs="Times New Roman"/>
              </w:rPr>
              <w:t>]</w:t>
            </w:r>
          </w:p>
          <w:p w14:paraId="6714CD97" w14:textId="6D036B78" w:rsidR="002E5574" w:rsidRPr="0080561E" w:rsidRDefault="0023225F" w:rsidP="002643B8">
            <w:pPr>
              <w:spacing w:before="120" w:after="120"/>
              <w:rPr>
                <w:rFonts w:cs="Times New Roman"/>
              </w:rPr>
            </w:pPr>
            <w:r w:rsidRPr="0080561E">
              <w:rPr>
                <w:rFonts w:cs="Times New Roman"/>
              </w:rPr>
              <w:t>{</w:t>
            </w:r>
            <w:r w:rsidR="002E5574" w:rsidRPr="0080561E">
              <w:rPr>
                <w:rFonts w:cs="Times New Roman"/>
                <w:highlight w:val="lightGray"/>
              </w:rPr>
              <w:t>If yes, briefly explain</w:t>
            </w:r>
            <w:r w:rsidRPr="0080561E">
              <w:rPr>
                <w:rFonts w:cs="Times New Roman"/>
              </w:rPr>
              <w:t>}</w:t>
            </w:r>
          </w:p>
          <w:p w14:paraId="6D4F6B94" w14:textId="77777777" w:rsidR="002E5574" w:rsidRPr="0080561E" w:rsidRDefault="002E5574" w:rsidP="002643B8">
            <w:pPr>
              <w:spacing w:before="120" w:after="120"/>
              <w:rPr>
                <w:rFonts w:cs="Times New Roman"/>
              </w:rPr>
            </w:pPr>
          </w:p>
        </w:tc>
      </w:tr>
    </w:tbl>
    <w:p w14:paraId="767B9F41" w14:textId="2A562013" w:rsidR="00F46DDC" w:rsidRPr="0080561E" w:rsidRDefault="00D373A5" w:rsidP="000D6BA4">
      <w:pPr>
        <w:pStyle w:val="InstructionalTExt"/>
        <w:rPr>
          <w:rFonts w:cstheme="minorHAnsi"/>
          <w:b/>
          <w:u w:val="single"/>
        </w:rPr>
      </w:pPr>
      <w:r w:rsidRPr="0080561E">
        <w:lastRenderedPageBreak/>
        <w:t>*</w:t>
      </w:r>
      <w:r w:rsidRPr="0080561E">
        <w:rPr>
          <w:rFonts w:eastAsiaTheme="minorEastAsia"/>
        </w:rPr>
        <w:t xml:space="preserve"> Choose from the available categories the </w:t>
      </w:r>
      <w:r w:rsidRPr="0080561E">
        <w:rPr>
          <w:rFonts w:eastAsiaTheme="minorEastAsia"/>
          <w:u w:val="single"/>
        </w:rPr>
        <w:t>primary</w:t>
      </w:r>
      <w:r w:rsidRPr="0080561E">
        <w:rPr>
          <w:rFonts w:eastAsiaTheme="minorEastAsia"/>
        </w:rPr>
        <w:t xml:space="preserve"> reason and </w:t>
      </w:r>
      <w:r w:rsidRPr="0080561E">
        <w:rPr>
          <w:rFonts w:eastAsiaTheme="minorEastAsia"/>
          <w:u w:val="single"/>
        </w:rPr>
        <w:t>secondary</w:t>
      </w:r>
      <w:r w:rsidRPr="0080561E">
        <w:rPr>
          <w:rFonts w:eastAsiaTheme="minorEastAsia"/>
        </w:rPr>
        <w:t xml:space="preserve"> reason</w:t>
      </w:r>
      <w:r w:rsidR="0011519D" w:rsidRPr="0080561E">
        <w:rPr>
          <w:rFonts w:eastAsiaTheme="minorEastAsia"/>
        </w:rPr>
        <w:t>(</w:t>
      </w:r>
      <w:r w:rsidRPr="0080561E">
        <w:rPr>
          <w:rFonts w:eastAsiaTheme="minorEastAsia"/>
        </w:rPr>
        <w:t xml:space="preserve">s) for the amendment. </w:t>
      </w:r>
      <w:r w:rsidRPr="0080561E">
        <w:t xml:space="preserve">Select the closest match among the choices. Changes to </w:t>
      </w:r>
      <w:r w:rsidR="000772A3" w:rsidRPr="0080561E">
        <w:t xml:space="preserve">primary estimand, endpoints, or related measures </w:t>
      </w:r>
      <w:r w:rsidRPr="0080561E">
        <w:t xml:space="preserve">should be listed as a change of strategy. </w:t>
      </w:r>
      <w:r w:rsidRPr="0080561E">
        <w:rPr>
          <w:rFonts w:eastAsiaTheme="minorEastAsia"/>
        </w:rPr>
        <w:t xml:space="preserve">If none </w:t>
      </w:r>
      <w:r w:rsidR="00001F19" w:rsidRPr="0080561E">
        <w:rPr>
          <w:rFonts w:eastAsiaTheme="minorEastAsia"/>
        </w:rPr>
        <w:t>of the choices</w:t>
      </w:r>
      <w:r w:rsidRPr="0080561E">
        <w:rPr>
          <w:rFonts w:eastAsiaTheme="minorEastAsia"/>
        </w:rPr>
        <w:t xml:space="preserve"> apply, choose “other” and provide a description. If </w:t>
      </w:r>
      <w:r w:rsidR="00665E10" w:rsidRPr="0080561E">
        <w:rPr>
          <w:rFonts w:eastAsiaTheme="minorEastAsia"/>
        </w:rPr>
        <w:t>no secondary</w:t>
      </w:r>
      <w:r w:rsidRPr="0080561E">
        <w:rPr>
          <w:rFonts w:eastAsiaTheme="minorEastAsia"/>
        </w:rPr>
        <w:t xml:space="preserve"> reason, indicate “</w:t>
      </w:r>
      <w:r w:rsidR="008B2A62">
        <w:rPr>
          <w:rFonts w:eastAsiaTheme="minorEastAsia"/>
        </w:rPr>
        <w:t>N</w:t>
      </w:r>
      <w:r w:rsidRPr="0080561E">
        <w:rPr>
          <w:rFonts w:eastAsiaTheme="minorEastAsia"/>
        </w:rPr>
        <w:t>ot applicable” for the secondary reason.</w:t>
      </w:r>
    </w:p>
    <w:p w14:paraId="68A4B29F" w14:textId="50EF8186" w:rsidR="00F46DDC" w:rsidRPr="0080561E" w:rsidRDefault="00BF269B" w:rsidP="00CB4923">
      <w:pPr>
        <w:pStyle w:val="HeadingNoTOC"/>
        <w:spacing w:after="120"/>
        <w:rPr>
          <w:rFonts w:ascii="Times New Roman" w:hAnsi="Times New Roman" w:cs="Times New Roman"/>
          <w:b/>
        </w:rPr>
      </w:pPr>
      <w:r w:rsidRPr="0080561E">
        <w:rPr>
          <w:rFonts w:ascii="Times New Roman" w:hAnsi="Times New Roman" w:cs="Times New Roman"/>
          <w:b/>
        </w:rPr>
        <w:t>{</w:t>
      </w:r>
      <w:r w:rsidR="00C540E7" w:rsidRPr="0080561E">
        <w:rPr>
          <w:rFonts w:ascii="Times New Roman" w:hAnsi="Times New Roman" w:cs="Times New Roman"/>
          <w:b/>
        </w:rPr>
        <w:t>Overview</w:t>
      </w:r>
      <w:r w:rsidR="00F46DDC" w:rsidRPr="0080561E">
        <w:rPr>
          <w:rFonts w:ascii="Times New Roman" w:hAnsi="Times New Roman" w:cs="Times New Roman"/>
          <w:b/>
        </w:rPr>
        <w:t xml:space="preserve"> of Changes in the Current </w:t>
      </w:r>
      <w:sdt>
        <w:sdtPr>
          <w:tag w:val="goog_rdk_68"/>
          <w:id w:val="1136299987"/>
        </w:sdtPr>
        <w:sdtContent/>
      </w:sdt>
      <w:sdt>
        <w:sdtPr>
          <w:tag w:val="goog_rdk_69"/>
          <w:id w:val="-212656515"/>
        </w:sdtPr>
        <w:sdtContent/>
      </w:sdt>
      <w:r w:rsidR="00F46DDC" w:rsidRPr="0080561E">
        <w:rPr>
          <w:rFonts w:ascii="Times New Roman" w:hAnsi="Times New Roman" w:cs="Times New Roman"/>
          <w:b/>
        </w:rPr>
        <w:t>Amendment</w:t>
      </w:r>
      <w:r w:rsidRPr="0080561E">
        <w:rPr>
          <w:rFonts w:ascii="Times New Roman" w:hAnsi="Times New Roman" w:cs="Times New Roman"/>
          <w:b/>
        </w:rPr>
        <w:t>}</w:t>
      </w:r>
    </w:p>
    <w:p w14:paraId="04D471D7" w14:textId="4AE5C806" w:rsidR="00C540E7" w:rsidRPr="0080561E" w:rsidRDefault="00C540E7" w:rsidP="00C540E7">
      <w:pPr>
        <w:pStyle w:val="InstructionalTExt"/>
      </w:pPr>
      <w:r w:rsidRPr="0080561E">
        <w:t>Instructions for the Overview of Changes</w:t>
      </w:r>
      <w:r w:rsidR="00F43668">
        <w:t>:</w:t>
      </w:r>
    </w:p>
    <w:p w14:paraId="652005C4" w14:textId="6C375B6E" w:rsidR="00C540E7" w:rsidRPr="0080561E" w:rsidRDefault="00C540E7" w:rsidP="0051795A">
      <w:pPr>
        <w:pStyle w:val="InstructionalTExt"/>
        <w:numPr>
          <w:ilvl w:val="0"/>
          <w:numId w:val="6"/>
        </w:numPr>
      </w:pPr>
      <w:r w:rsidRPr="0080561E">
        <w:t xml:space="preserve">If an Overview of Changes already exists from a prior amendment, move it to Section </w:t>
      </w:r>
      <w:r w:rsidR="007E531D" w:rsidRPr="0080561E">
        <w:t>12</w:t>
      </w:r>
      <w:r w:rsidRPr="0080561E">
        <w:t>.</w:t>
      </w:r>
      <w:r w:rsidR="00544177" w:rsidRPr="0080561E">
        <w:t>3</w:t>
      </w:r>
      <w:r w:rsidRPr="0080561E">
        <w:t xml:space="preserve"> </w:t>
      </w:r>
      <w:r w:rsidR="0014121B" w:rsidRPr="0080561E">
        <w:t>Prior Protocol</w:t>
      </w:r>
      <w:r w:rsidRPr="0080561E">
        <w:t xml:space="preserve"> Amendment(s), and populate a clean overview table for the current amendment.</w:t>
      </w:r>
    </w:p>
    <w:p w14:paraId="188A270B" w14:textId="22BB6F38" w:rsidR="00C540E7" w:rsidRPr="0080561E" w:rsidRDefault="00C540E7" w:rsidP="0051795A">
      <w:pPr>
        <w:pStyle w:val="InstructionalTExt"/>
        <w:numPr>
          <w:ilvl w:val="0"/>
          <w:numId w:val="6"/>
        </w:numPr>
      </w:pPr>
      <w:r w:rsidRPr="0080561E">
        <w:t xml:space="preserve">List the changes that apply to the current amendment. Provide a brief description of the change(s) and a </w:t>
      </w:r>
      <w:r w:rsidRPr="0080561E">
        <w:rPr>
          <w:u w:val="single"/>
        </w:rPr>
        <w:t>concise</w:t>
      </w:r>
      <w:r w:rsidRPr="0080561E">
        <w:t xml:space="preserve"> scientific rationale for specific changes (</w:t>
      </w:r>
      <w:r w:rsidR="00B56FE8">
        <w:t>e.g.</w:t>
      </w:r>
      <w:r w:rsidRPr="0080561E">
        <w:t>, change to inclusion/exclusion criteria).</w:t>
      </w:r>
    </w:p>
    <w:p w14:paraId="0708879F" w14:textId="0BA66C52" w:rsidR="00C540E7" w:rsidRPr="0080561E" w:rsidRDefault="00C540E7" w:rsidP="0051795A">
      <w:pPr>
        <w:pStyle w:val="InstructionalTExt"/>
        <w:numPr>
          <w:ilvl w:val="0"/>
          <w:numId w:val="6"/>
        </w:numPr>
      </w:pPr>
      <w:r w:rsidRPr="0080561E">
        <w:t>If the same change affects multiple parts of the protocol, it is acceptable to list multiple locations in the right column.</w:t>
      </w:r>
    </w:p>
    <w:p w14:paraId="6D47A232" w14:textId="77777777" w:rsidR="00C540E7" w:rsidRPr="0080561E" w:rsidRDefault="00C540E7" w:rsidP="0051795A">
      <w:pPr>
        <w:pStyle w:val="InstructionalTExt"/>
        <w:numPr>
          <w:ilvl w:val="0"/>
          <w:numId w:val="6"/>
        </w:numPr>
      </w:pPr>
      <w:r w:rsidRPr="0080561E">
        <w:t>Table can be sorted in any order preferred by the sponsor.</w:t>
      </w:r>
    </w:p>
    <w:p w14:paraId="70264448" w14:textId="2BC66470" w:rsidR="00C540E7" w:rsidRPr="0080561E" w:rsidRDefault="00C540E7" w:rsidP="0051795A">
      <w:pPr>
        <w:pStyle w:val="InstructionalTExt"/>
        <w:numPr>
          <w:ilvl w:val="0"/>
          <w:numId w:val="6"/>
        </w:numPr>
      </w:pPr>
      <w:r w:rsidRPr="0080561E">
        <w:t xml:space="preserve">Minor edits such as clarifications and corrections to typographical errors do not need to be </w:t>
      </w:r>
      <w:proofErr w:type="spellStart"/>
      <w:r w:rsidRPr="0080561E">
        <w:t>itemi</w:t>
      </w:r>
      <w:r w:rsidR="00446CA3">
        <w:t>s</w:t>
      </w:r>
      <w:r w:rsidRPr="0080561E">
        <w:t>ed</w:t>
      </w:r>
      <w:proofErr w:type="spellEnd"/>
      <w:r w:rsidRPr="0080561E">
        <w:t xml:space="preserve"> in this table.</w:t>
      </w:r>
    </w:p>
    <w:p w14:paraId="0716828F" w14:textId="77777777" w:rsidR="00C540E7" w:rsidRPr="0080561E" w:rsidRDefault="00C540E7" w:rsidP="0051795A">
      <w:pPr>
        <w:pStyle w:val="InstructionalTExt"/>
        <w:numPr>
          <w:ilvl w:val="0"/>
          <w:numId w:val="6"/>
        </w:numPr>
      </w:pPr>
      <w:r w:rsidRPr="0080561E">
        <w:t>The changes in the table do not need to be detailed in revision marks, as these can be provided in a separate supporting document.</w:t>
      </w:r>
    </w:p>
    <w:p w14:paraId="059B59EE" w14:textId="0A964961" w:rsidR="00C540E7" w:rsidRPr="0080561E" w:rsidRDefault="00C540E7" w:rsidP="006A0FE3">
      <w:pPr>
        <w:pStyle w:val="InstructionalTExt"/>
        <w:numPr>
          <w:ilvl w:val="0"/>
          <w:numId w:val="6"/>
        </w:numPr>
      </w:pPr>
      <w:r w:rsidRPr="0080561E">
        <w:rPr>
          <w:bCs/>
        </w:rPr>
        <w:t>Tabular presentation is common but not required. The page can be changed to landscape orientation if necessary.</w:t>
      </w:r>
    </w:p>
    <w:tbl>
      <w:tblPr>
        <w:tblW w:w="48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6"/>
        <w:gridCol w:w="4229"/>
        <w:gridCol w:w="2069"/>
      </w:tblGrid>
      <w:tr w:rsidR="00972BB0" w:rsidRPr="0080561E" w14:paraId="150BBC56" w14:textId="77777777" w:rsidTr="00CB4923">
        <w:trPr>
          <w:cantSplit/>
          <w:tblHeader/>
        </w:trPr>
        <w:tc>
          <w:tcPr>
            <w:tcW w:w="2786" w:type="dxa"/>
            <w:vAlign w:val="bottom"/>
            <w:hideMark/>
          </w:tcPr>
          <w:p w14:paraId="006B75E7" w14:textId="27BC6A5C" w:rsidR="00972BB0" w:rsidRPr="0080561E" w:rsidRDefault="00BF269B" w:rsidP="006A0FE3">
            <w:pPr>
              <w:pStyle w:val="TableHeadings"/>
              <w:spacing w:before="120" w:after="120"/>
              <w:jc w:val="left"/>
            </w:pPr>
            <w:r w:rsidRPr="0080561E">
              <w:t>{</w:t>
            </w:r>
            <w:r w:rsidR="00972BB0" w:rsidRPr="0080561E">
              <w:t>Description of Change</w:t>
            </w:r>
            <w:r w:rsidRPr="0080561E">
              <w:t>}</w:t>
            </w:r>
          </w:p>
        </w:tc>
        <w:tc>
          <w:tcPr>
            <w:tcW w:w="4229" w:type="dxa"/>
            <w:vAlign w:val="bottom"/>
          </w:tcPr>
          <w:p w14:paraId="3596E1AE" w14:textId="4A8EF3DE" w:rsidR="00972BB0" w:rsidRPr="0080561E" w:rsidRDefault="00BF269B" w:rsidP="006A0FE3">
            <w:pPr>
              <w:pStyle w:val="TableHeadings"/>
              <w:spacing w:before="120" w:after="120"/>
              <w:jc w:val="left"/>
            </w:pPr>
            <w:r w:rsidRPr="0080561E">
              <w:t>{</w:t>
            </w:r>
            <w:r w:rsidR="00972BB0" w:rsidRPr="0080561E">
              <w:t>Brief Rationale for Change</w:t>
            </w:r>
            <w:r w:rsidRPr="0080561E">
              <w:t>}</w:t>
            </w:r>
          </w:p>
        </w:tc>
        <w:tc>
          <w:tcPr>
            <w:tcW w:w="2069" w:type="dxa"/>
            <w:vAlign w:val="bottom"/>
          </w:tcPr>
          <w:p w14:paraId="785CA3FB" w14:textId="4A3FCA6D" w:rsidR="00972BB0" w:rsidRPr="0080561E" w:rsidRDefault="00BF269B" w:rsidP="006A0FE3">
            <w:pPr>
              <w:pStyle w:val="TableHeadings"/>
              <w:spacing w:before="120" w:after="120"/>
              <w:jc w:val="left"/>
            </w:pPr>
            <w:r w:rsidRPr="0080561E">
              <w:t>{</w:t>
            </w:r>
            <w:r w:rsidR="00972BB0" w:rsidRPr="0080561E">
              <w:t>Section # and Name</w:t>
            </w:r>
            <w:r w:rsidRPr="0080561E">
              <w:t>}</w:t>
            </w:r>
          </w:p>
        </w:tc>
      </w:tr>
      <w:tr w:rsidR="00972BB0" w:rsidRPr="0080561E" w14:paraId="4E40DB39" w14:textId="77777777" w:rsidTr="00CB4923">
        <w:trPr>
          <w:cantSplit/>
          <w:tblHeader/>
        </w:trPr>
        <w:tc>
          <w:tcPr>
            <w:tcW w:w="2786" w:type="dxa"/>
            <w:shd w:val="clear" w:color="auto" w:fill="auto"/>
          </w:tcPr>
          <w:p w14:paraId="7E44F54C" w14:textId="465009FC" w:rsidR="00972BB0" w:rsidRPr="000047E6" w:rsidRDefault="00693202" w:rsidP="006A0FE3">
            <w:pPr>
              <w:pStyle w:val="TableText"/>
              <w:tabs>
                <w:tab w:val="clear" w:pos="288"/>
                <w:tab w:val="clear" w:pos="576"/>
                <w:tab w:val="clear" w:pos="864"/>
                <w:tab w:val="left" w:pos="192"/>
                <w:tab w:val="left" w:pos="385"/>
                <w:tab w:val="left" w:pos="578"/>
              </w:tabs>
              <w:spacing w:before="120" w:after="120"/>
              <w:rPr>
                <w:rFonts w:ascii="Arial" w:hAnsi="Arial" w:cs="Arial"/>
                <w:color w:val="3333FF"/>
                <w:szCs w:val="24"/>
              </w:rPr>
            </w:pPr>
            <w:r w:rsidRPr="0082740E">
              <w:rPr>
                <w:rStyle w:val="CPTVariable"/>
                <w:rFonts w:ascii="Arial" w:hAnsi="Arial" w:cs="Arial"/>
                <w:color w:val="3333FF"/>
                <w:szCs w:val="24"/>
              </w:rPr>
              <w:t>&lt;</w:t>
            </w:r>
            <w:r w:rsidR="00A00D4C" w:rsidRPr="000047E6">
              <w:rPr>
                <w:rStyle w:val="CPTVariable"/>
                <w:rFonts w:ascii="Arial" w:hAnsi="Arial" w:cs="Arial"/>
                <w:color w:val="3333FF"/>
                <w:szCs w:val="24"/>
                <w:highlight w:val="lightGray"/>
              </w:rPr>
              <w:t xml:space="preserve">Enter </w:t>
            </w:r>
            <w:r w:rsidR="00972BB0" w:rsidRPr="000047E6">
              <w:rPr>
                <w:rStyle w:val="CPTVariable"/>
                <w:rFonts w:ascii="Arial" w:hAnsi="Arial" w:cs="Arial"/>
                <w:color w:val="3333FF"/>
                <w:szCs w:val="24"/>
                <w:highlight w:val="lightGray"/>
              </w:rPr>
              <w:t>Description of</w:t>
            </w:r>
            <w:r w:rsidR="00972BB0" w:rsidRPr="000047E6">
              <w:rPr>
                <w:rFonts w:ascii="Arial" w:hAnsi="Arial" w:cs="Arial"/>
                <w:color w:val="3333FF"/>
                <w:highlight w:val="lightGray"/>
              </w:rPr>
              <w:t xml:space="preserve"> Change</w:t>
            </w:r>
            <w:r w:rsidRPr="000047E6">
              <w:rPr>
                <w:rFonts w:ascii="Arial" w:hAnsi="Arial" w:cs="Arial"/>
                <w:color w:val="3333FF"/>
              </w:rPr>
              <w:t>&gt;</w:t>
            </w:r>
          </w:p>
        </w:tc>
        <w:tc>
          <w:tcPr>
            <w:tcW w:w="4229" w:type="dxa"/>
            <w:shd w:val="clear" w:color="auto" w:fill="auto"/>
          </w:tcPr>
          <w:p w14:paraId="36835E72" w14:textId="2F7FDE87" w:rsidR="00972BB0" w:rsidRPr="000047E6" w:rsidRDefault="00693202" w:rsidP="006A0FE3">
            <w:pPr>
              <w:pStyle w:val="TableText"/>
              <w:tabs>
                <w:tab w:val="clear" w:pos="288"/>
                <w:tab w:val="clear" w:pos="576"/>
                <w:tab w:val="clear" w:pos="864"/>
                <w:tab w:val="left" w:pos="192"/>
                <w:tab w:val="left" w:pos="385"/>
                <w:tab w:val="left" w:pos="578"/>
              </w:tabs>
              <w:spacing w:before="120" w:after="120"/>
              <w:rPr>
                <w:rStyle w:val="CPTVariable"/>
                <w:rFonts w:ascii="Arial" w:eastAsiaTheme="majorEastAsia" w:hAnsi="Arial" w:cs="Arial"/>
                <w:color w:val="3333FF"/>
                <w:szCs w:val="24"/>
              </w:rPr>
            </w:pPr>
            <w:r w:rsidRPr="0082740E">
              <w:rPr>
                <w:rFonts w:ascii="Arial" w:hAnsi="Arial" w:cs="Arial"/>
                <w:color w:val="3333FF"/>
              </w:rPr>
              <w:t>&lt;</w:t>
            </w:r>
            <w:r w:rsidR="00A00D4C" w:rsidRPr="000047E6">
              <w:rPr>
                <w:rFonts w:ascii="Arial" w:hAnsi="Arial" w:cs="Arial"/>
                <w:color w:val="3333FF"/>
                <w:highlight w:val="lightGray"/>
              </w:rPr>
              <w:t xml:space="preserve">Enter </w:t>
            </w:r>
            <w:r w:rsidR="003846F0" w:rsidRPr="000047E6">
              <w:rPr>
                <w:rFonts w:ascii="Arial" w:hAnsi="Arial" w:cs="Arial"/>
                <w:color w:val="3333FF"/>
                <w:highlight w:val="lightGray"/>
              </w:rPr>
              <w:t xml:space="preserve">Brief </w:t>
            </w:r>
            <w:r w:rsidR="00972BB0" w:rsidRPr="000047E6">
              <w:rPr>
                <w:rFonts w:ascii="Arial" w:hAnsi="Arial" w:cs="Arial"/>
                <w:color w:val="3333FF"/>
                <w:highlight w:val="lightGray"/>
              </w:rPr>
              <w:t>Rationale for Change</w:t>
            </w:r>
            <w:r w:rsidRPr="000047E6">
              <w:rPr>
                <w:rFonts w:ascii="Arial" w:hAnsi="Arial" w:cs="Arial"/>
                <w:color w:val="3333FF"/>
              </w:rPr>
              <w:t>&gt;</w:t>
            </w:r>
          </w:p>
        </w:tc>
        <w:tc>
          <w:tcPr>
            <w:tcW w:w="2069" w:type="dxa"/>
            <w:shd w:val="clear" w:color="auto" w:fill="auto"/>
          </w:tcPr>
          <w:p w14:paraId="68CAFC60" w14:textId="4D6B8697" w:rsidR="00972BB0" w:rsidRPr="000047E6" w:rsidRDefault="00693202" w:rsidP="006A0FE3">
            <w:pPr>
              <w:pStyle w:val="TableText"/>
              <w:tabs>
                <w:tab w:val="clear" w:pos="288"/>
                <w:tab w:val="clear" w:pos="576"/>
                <w:tab w:val="clear" w:pos="864"/>
                <w:tab w:val="left" w:pos="192"/>
                <w:tab w:val="left" w:pos="385"/>
                <w:tab w:val="left" w:pos="578"/>
              </w:tabs>
              <w:spacing w:before="120" w:after="120"/>
              <w:rPr>
                <w:rStyle w:val="CPTVariable"/>
                <w:rFonts w:ascii="Arial" w:eastAsiaTheme="majorEastAsia" w:hAnsi="Arial" w:cs="Arial"/>
                <w:color w:val="3333FF"/>
                <w:szCs w:val="24"/>
                <w:highlight w:val="lightGray"/>
              </w:rPr>
            </w:pPr>
            <w:r w:rsidRPr="0082740E">
              <w:rPr>
                <w:rStyle w:val="CPTVariable"/>
                <w:rFonts w:ascii="Arial" w:hAnsi="Arial" w:cs="Arial"/>
                <w:color w:val="3333FF"/>
                <w:szCs w:val="24"/>
              </w:rPr>
              <w:t>&lt;</w:t>
            </w:r>
            <w:r w:rsidR="00A00D4C" w:rsidRPr="000047E6">
              <w:rPr>
                <w:rStyle w:val="CPTVariable"/>
                <w:rFonts w:ascii="Arial" w:hAnsi="Arial" w:cs="Arial"/>
                <w:color w:val="3333FF"/>
                <w:szCs w:val="24"/>
                <w:highlight w:val="lightGray"/>
              </w:rPr>
              <w:t xml:space="preserve">Enter </w:t>
            </w:r>
            <w:r w:rsidR="00D4589F" w:rsidRPr="000047E6">
              <w:rPr>
                <w:rStyle w:val="CPTVariable"/>
                <w:rFonts w:ascii="Arial" w:hAnsi="Arial" w:cs="Arial"/>
                <w:color w:val="3333FF"/>
                <w:szCs w:val="24"/>
                <w:highlight w:val="lightGray"/>
              </w:rPr>
              <w:t>Section</w:t>
            </w:r>
            <w:r w:rsidR="003846F0" w:rsidRPr="000047E6">
              <w:rPr>
                <w:rStyle w:val="CPTVariable"/>
                <w:rFonts w:ascii="Arial" w:hAnsi="Arial" w:cs="Arial"/>
                <w:color w:val="3333FF"/>
                <w:szCs w:val="24"/>
                <w:highlight w:val="lightGray"/>
              </w:rPr>
              <w:t xml:space="preserve"> # and Name</w:t>
            </w:r>
            <w:r w:rsidR="00972BB0" w:rsidRPr="000047E6">
              <w:rPr>
                <w:rStyle w:val="CPTVariable"/>
                <w:rFonts w:ascii="Arial" w:hAnsi="Arial" w:cs="Arial"/>
                <w:color w:val="3333FF"/>
                <w:szCs w:val="24"/>
                <w:highlight w:val="lightGray"/>
              </w:rPr>
              <w:t xml:space="preserve"> of Change</w:t>
            </w:r>
            <w:r w:rsidRPr="0082740E">
              <w:rPr>
                <w:rStyle w:val="CPTVariable"/>
                <w:rFonts w:ascii="Arial" w:hAnsi="Arial" w:cs="Arial"/>
                <w:color w:val="3333FF"/>
                <w:szCs w:val="24"/>
              </w:rPr>
              <w:t>&gt;</w:t>
            </w:r>
          </w:p>
        </w:tc>
      </w:tr>
    </w:tbl>
    <w:p w14:paraId="5E528068" w14:textId="4289BB92" w:rsidR="0028621B" w:rsidRDefault="00F46DDC" w:rsidP="006A0FE3">
      <w:pPr>
        <w:pStyle w:val="InstructionalTExt"/>
        <w:sectPr w:rsidR="0028621B" w:rsidSect="00685E8C">
          <w:footerReference w:type="default" r:id="rId15"/>
          <w:pgSz w:w="12240" w:h="15840" w:code="1"/>
          <w:pgMar w:top="1440" w:right="1440" w:bottom="1440" w:left="1440" w:header="720" w:footer="720" w:gutter="0"/>
          <w:lnNumType w:countBy="1" w:restart="continuous"/>
          <w:pgNumType w:start="1"/>
          <w:cols w:space="720"/>
          <w:docGrid w:linePitch="360"/>
        </w:sectPr>
      </w:pPr>
      <w:r w:rsidRPr="0080561E">
        <w:t>(</w:t>
      </w:r>
      <w:r w:rsidR="000D6BA4" w:rsidRPr="0080561E">
        <w:t>Add</w:t>
      </w:r>
      <w:r w:rsidRPr="0080561E">
        <w:t xml:space="preserve"> lines as needed)</w:t>
      </w:r>
    </w:p>
    <w:p w14:paraId="1F718055" w14:textId="77777777" w:rsidR="00F4534F" w:rsidRPr="0080561E" w:rsidRDefault="00F4534F" w:rsidP="000047E6">
      <w:pPr>
        <w:pStyle w:val="08SubheadingBold"/>
        <w:spacing w:after="100" w:afterAutospacing="1"/>
      </w:pPr>
      <w:r w:rsidRPr="0080561E">
        <w:lastRenderedPageBreak/>
        <w:t>Table of Contents</w:t>
      </w:r>
    </w:p>
    <w:sdt>
      <w:sdtPr>
        <w:rPr>
          <w:caps w:val="0"/>
          <w:noProof w:val="0"/>
        </w:rPr>
        <w:id w:val="484063015"/>
        <w:docPartObj>
          <w:docPartGallery w:val="Table of Contents"/>
          <w:docPartUnique/>
        </w:docPartObj>
      </w:sdtPr>
      <w:sdtEndPr>
        <w:rPr>
          <w:noProof/>
        </w:rPr>
      </w:sdtEndPr>
      <w:sdtContent>
        <w:p w14:paraId="75579369" w14:textId="74803A5D" w:rsidR="004A2BD9" w:rsidRDefault="00FC6C11">
          <w:pPr>
            <w:pStyle w:val="TOC1"/>
            <w:rPr>
              <w:rFonts w:asciiTheme="minorHAnsi" w:hAnsiTheme="minorHAnsi"/>
              <w:caps w:val="0"/>
              <w:kern w:val="2"/>
              <w:sz w:val="22"/>
              <w14:ligatures w14:val="standardContextual"/>
            </w:rPr>
          </w:pPr>
          <w:r w:rsidRPr="0080561E">
            <w:rPr>
              <w:rFonts w:eastAsia="MS Mincho" w:cs="Times New Roman"/>
              <w:b/>
              <w:szCs w:val="24"/>
              <w:lang w:eastAsia="en-US"/>
            </w:rPr>
            <w:fldChar w:fldCharType="begin"/>
          </w:r>
          <w:r w:rsidRPr="0080561E">
            <w:instrText xml:space="preserve"> TOC \o "1-3" \h \z \u </w:instrText>
          </w:r>
          <w:r w:rsidRPr="0080561E">
            <w:rPr>
              <w:rFonts w:eastAsia="MS Mincho" w:cs="Times New Roman"/>
              <w:b/>
              <w:szCs w:val="24"/>
              <w:lang w:eastAsia="en-US"/>
            </w:rPr>
            <w:fldChar w:fldCharType="separate"/>
          </w:r>
          <w:hyperlink w:anchor="_Toc185590852" w:history="1">
            <w:r w:rsidR="004A2BD9" w:rsidRPr="008F1BC5">
              <w:rPr>
                <w:rStyle w:val="Hyperlink"/>
              </w:rPr>
              <w:t>1</w:t>
            </w:r>
            <w:r w:rsidR="004A2BD9">
              <w:rPr>
                <w:rFonts w:asciiTheme="minorHAnsi" w:hAnsiTheme="minorHAnsi"/>
                <w:caps w:val="0"/>
                <w:kern w:val="2"/>
                <w:sz w:val="22"/>
                <w14:ligatures w14:val="standardContextual"/>
              </w:rPr>
              <w:tab/>
            </w:r>
            <w:r w:rsidR="004A2BD9" w:rsidRPr="008F1BC5">
              <w:rPr>
                <w:rStyle w:val="Hyperlink"/>
              </w:rPr>
              <w:t>Protocol Summary</w:t>
            </w:r>
            <w:r w:rsidR="004A2BD9">
              <w:rPr>
                <w:webHidden/>
              </w:rPr>
              <w:tab/>
            </w:r>
            <w:r w:rsidR="004A2BD9">
              <w:rPr>
                <w:webHidden/>
              </w:rPr>
              <w:fldChar w:fldCharType="begin"/>
            </w:r>
            <w:r w:rsidR="004A2BD9">
              <w:rPr>
                <w:webHidden/>
              </w:rPr>
              <w:instrText xml:space="preserve"> PAGEREF _Toc185590852 \h </w:instrText>
            </w:r>
            <w:r w:rsidR="004A2BD9">
              <w:rPr>
                <w:webHidden/>
              </w:rPr>
            </w:r>
            <w:r w:rsidR="004A2BD9">
              <w:rPr>
                <w:webHidden/>
              </w:rPr>
              <w:fldChar w:fldCharType="separate"/>
            </w:r>
            <w:r w:rsidR="004A2BD9">
              <w:rPr>
                <w:webHidden/>
              </w:rPr>
              <w:t>12</w:t>
            </w:r>
            <w:r w:rsidR="004A2BD9">
              <w:rPr>
                <w:webHidden/>
              </w:rPr>
              <w:fldChar w:fldCharType="end"/>
            </w:r>
          </w:hyperlink>
        </w:p>
        <w:p w14:paraId="3BBF2033" w14:textId="405555D4" w:rsidR="004A2BD9" w:rsidRDefault="004A2BD9">
          <w:pPr>
            <w:pStyle w:val="TOC2"/>
            <w:rPr>
              <w:rFonts w:asciiTheme="minorHAnsi" w:hAnsiTheme="minorHAnsi"/>
              <w:noProof/>
              <w:kern w:val="2"/>
              <w:sz w:val="22"/>
              <w14:ligatures w14:val="standardContextual"/>
            </w:rPr>
          </w:pPr>
          <w:hyperlink w:anchor="_Toc185590853" w:history="1">
            <w:r w:rsidRPr="008F1BC5">
              <w:rPr>
                <w:rStyle w:val="Hyperlink"/>
                <w:noProof/>
              </w:rPr>
              <w:t>1.1</w:t>
            </w:r>
            <w:r>
              <w:rPr>
                <w:rFonts w:asciiTheme="minorHAnsi" w:hAnsiTheme="minorHAnsi"/>
                <w:noProof/>
                <w:kern w:val="2"/>
                <w:sz w:val="22"/>
                <w14:ligatures w14:val="standardContextual"/>
              </w:rPr>
              <w:tab/>
            </w:r>
            <w:r w:rsidRPr="008F1BC5">
              <w:rPr>
                <w:rStyle w:val="Hyperlink"/>
                <w:noProof/>
              </w:rPr>
              <w:t>Protocol Synopsis</w:t>
            </w:r>
            <w:r>
              <w:rPr>
                <w:noProof/>
                <w:webHidden/>
              </w:rPr>
              <w:tab/>
            </w:r>
            <w:r>
              <w:rPr>
                <w:noProof/>
                <w:webHidden/>
              </w:rPr>
              <w:fldChar w:fldCharType="begin"/>
            </w:r>
            <w:r>
              <w:rPr>
                <w:noProof/>
                <w:webHidden/>
              </w:rPr>
              <w:instrText xml:space="preserve"> PAGEREF _Toc185590853 \h </w:instrText>
            </w:r>
            <w:r>
              <w:rPr>
                <w:noProof/>
                <w:webHidden/>
              </w:rPr>
            </w:r>
            <w:r>
              <w:rPr>
                <w:noProof/>
                <w:webHidden/>
              </w:rPr>
              <w:fldChar w:fldCharType="separate"/>
            </w:r>
            <w:r>
              <w:rPr>
                <w:noProof/>
                <w:webHidden/>
              </w:rPr>
              <w:t>12</w:t>
            </w:r>
            <w:r>
              <w:rPr>
                <w:noProof/>
                <w:webHidden/>
              </w:rPr>
              <w:fldChar w:fldCharType="end"/>
            </w:r>
          </w:hyperlink>
        </w:p>
        <w:p w14:paraId="2E432483" w14:textId="1DD5637F" w:rsidR="004A2BD9" w:rsidRDefault="004A2BD9">
          <w:pPr>
            <w:pStyle w:val="TOC3"/>
            <w:rPr>
              <w:rFonts w:asciiTheme="minorHAnsi" w:hAnsiTheme="minorHAnsi"/>
              <w:noProof/>
              <w:kern w:val="2"/>
              <w:sz w:val="22"/>
              <w14:ligatures w14:val="standardContextual"/>
            </w:rPr>
          </w:pPr>
          <w:hyperlink w:anchor="_Toc185590854" w:history="1">
            <w:r w:rsidRPr="008F1BC5">
              <w:rPr>
                <w:rStyle w:val="Hyperlink"/>
                <w:noProof/>
              </w:rPr>
              <w:t>1.1.1</w:t>
            </w:r>
            <w:r>
              <w:rPr>
                <w:rFonts w:asciiTheme="minorHAnsi" w:hAnsiTheme="minorHAnsi"/>
                <w:noProof/>
                <w:kern w:val="2"/>
                <w:sz w:val="22"/>
                <w14:ligatures w14:val="standardContextual"/>
              </w:rPr>
              <w:tab/>
            </w:r>
            <w:r w:rsidRPr="008F1BC5">
              <w:rPr>
                <w:rStyle w:val="Hyperlink"/>
                <w:noProof/>
              </w:rPr>
              <w:t>Primary and Secondary Objectives and Estimands</w:t>
            </w:r>
            <w:r>
              <w:rPr>
                <w:noProof/>
                <w:webHidden/>
              </w:rPr>
              <w:tab/>
            </w:r>
            <w:r>
              <w:rPr>
                <w:noProof/>
                <w:webHidden/>
              </w:rPr>
              <w:fldChar w:fldCharType="begin"/>
            </w:r>
            <w:r>
              <w:rPr>
                <w:noProof/>
                <w:webHidden/>
              </w:rPr>
              <w:instrText xml:space="preserve"> PAGEREF _Toc185590854 \h </w:instrText>
            </w:r>
            <w:r>
              <w:rPr>
                <w:noProof/>
                <w:webHidden/>
              </w:rPr>
            </w:r>
            <w:r>
              <w:rPr>
                <w:noProof/>
                <w:webHidden/>
              </w:rPr>
              <w:fldChar w:fldCharType="separate"/>
            </w:r>
            <w:r>
              <w:rPr>
                <w:noProof/>
                <w:webHidden/>
              </w:rPr>
              <w:t>12</w:t>
            </w:r>
            <w:r>
              <w:rPr>
                <w:noProof/>
                <w:webHidden/>
              </w:rPr>
              <w:fldChar w:fldCharType="end"/>
            </w:r>
          </w:hyperlink>
        </w:p>
        <w:p w14:paraId="60DC8337" w14:textId="64353575" w:rsidR="004A2BD9" w:rsidRDefault="004A2BD9">
          <w:pPr>
            <w:pStyle w:val="TOC3"/>
            <w:rPr>
              <w:rFonts w:asciiTheme="minorHAnsi" w:hAnsiTheme="minorHAnsi"/>
              <w:noProof/>
              <w:kern w:val="2"/>
              <w:sz w:val="22"/>
              <w14:ligatures w14:val="standardContextual"/>
            </w:rPr>
          </w:pPr>
          <w:hyperlink w:anchor="_Toc185590855" w:history="1">
            <w:r w:rsidRPr="008F1BC5">
              <w:rPr>
                <w:rStyle w:val="Hyperlink"/>
                <w:noProof/>
              </w:rPr>
              <w:t>1.1.2</w:t>
            </w:r>
            <w:r>
              <w:rPr>
                <w:rFonts w:asciiTheme="minorHAnsi" w:hAnsiTheme="minorHAnsi"/>
                <w:noProof/>
                <w:kern w:val="2"/>
                <w:sz w:val="22"/>
                <w14:ligatures w14:val="standardContextual"/>
              </w:rPr>
              <w:tab/>
            </w:r>
            <w:r w:rsidRPr="008F1BC5">
              <w:rPr>
                <w:rStyle w:val="Hyperlink"/>
                <w:noProof/>
              </w:rPr>
              <w:t>Overall Design</w:t>
            </w:r>
            <w:r>
              <w:rPr>
                <w:noProof/>
                <w:webHidden/>
              </w:rPr>
              <w:tab/>
            </w:r>
            <w:r>
              <w:rPr>
                <w:noProof/>
                <w:webHidden/>
              </w:rPr>
              <w:fldChar w:fldCharType="begin"/>
            </w:r>
            <w:r>
              <w:rPr>
                <w:noProof/>
                <w:webHidden/>
              </w:rPr>
              <w:instrText xml:space="preserve"> PAGEREF _Toc185590855 \h </w:instrText>
            </w:r>
            <w:r>
              <w:rPr>
                <w:noProof/>
                <w:webHidden/>
              </w:rPr>
            </w:r>
            <w:r>
              <w:rPr>
                <w:noProof/>
                <w:webHidden/>
              </w:rPr>
              <w:fldChar w:fldCharType="separate"/>
            </w:r>
            <w:r>
              <w:rPr>
                <w:noProof/>
                <w:webHidden/>
              </w:rPr>
              <w:t>12</w:t>
            </w:r>
            <w:r>
              <w:rPr>
                <w:noProof/>
                <w:webHidden/>
              </w:rPr>
              <w:fldChar w:fldCharType="end"/>
            </w:r>
          </w:hyperlink>
        </w:p>
        <w:p w14:paraId="06A2B5B7" w14:textId="058C9D62" w:rsidR="004A2BD9" w:rsidRDefault="004A2BD9">
          <w:pPr>
            <w:pStyle w:val="TOC2"/>
            <w:rPr>
              <w:rFonts w:asciiTheme="minorHAnsi" w:hAnsiTheme="minorHAnsi"/>
              <w:noProof/>
              <w:kern w:val="2"/>
              <w:sz w:val="22"/>
              <w14:ligatures w14:val="standardContextual"/>
            </w:rPr>
          </w:pPr>
          <w:hyperlink w:anchor="_Toc185590856" w:history="1">
            <w:r w:rsidRPr="008F1BC5">
              <w:rPr>
                <w:rStyle w:val="Hyperlink"/>
                <w:noProof/>
              </w:rPr>
              <w:t>1.2</w:t>
            </w:r>
            <w:r>
              <w:rPr>
                <w:rFonts w:asciiTheme="minorHAnsi" w:hAnsiTheme="minorHAnsi"/>
                <w:noProof/>
                <w:kern w:val="2"/>
                <w:sz w:val="22"/>
                <w14:ligatures w14:val="standardContextual"/>
              </w:rPr>
              <w:tab/>
            </w:r>
            <w:r w:rsidRPr="008F1BC5">
              <w:rPr>
                <w:rStyle w:val="Hyperlink"/>
                <w:noProof/>
              </w:rPr>
              <w:t>Trial Schema</w:t>
            </w:r>
            <w:r>
              <w:rPr>
                <w:noProof/>
                <w:webHidden/>
              </w:rPr>
              <w:tab/>
            </w:r>
            <w:r>
              <w:rPr>
                <w:noProof/>
                <w:webHidden/>
              </w:rPr>
              <w:fldChar w:fldCharType="begin"/>
            </w:r>
            <w:r>
              <w:rPr>
                <w:noProof/>
                <w:webHidden/>
              </w:rPr>
              <w:instrText xml:space="preserve"> PAGEREF _Toc185590856 \h </w:instrText>
            </w:r>
            <w:r>
              <w:rPr>
                <w:noProof/>
                <w:webHidden/>
              </w:rPr>
            </w:r>
            <w:r>
              <w:rPr>
                <w:noProof/>
                <w:webHidden/>
              </w:rPr>
              <w:fldChar w:fldCharType="separate"/>
            </w:r>
            <w:r>
              <w:rPr>
                <w:noProof/>
                <w:webHidden/>
              </w:rPr>
              <w:t>15</w:t>
            </w:r>
            <w:r>
              <w:rPr>
                <w:noProof/>
                <w:webHidden/>
              </w:rPr>
              <w:fldChar w:fldCharType="end"/>
            </w:r>
          </w:hyperlink>
        </w:p>
        <w:p w14:paraId="2B21F411" w14:textId="6E65EB98" w:rsidR="004A2BD9" w:rsidRDefault="004A2BD9">
          <w:pPr>
            <w:pStyle w:val="TOC2"/>
            <w:rPr>
              <w:rFonts w:asciiTheme="minorHAnsi" w:hAnsiTheme="minorHAnsi"/>
              <w:noProof/>
              <w:kern w:val="2"/>
              <w:sz w:val="22"/>
              <w14:ligatures w14:val="standardContextual"/>
            </w:rPr>
          </w:pPr>
          <w:hyperlink w:anchor="_Toc185590857" w:history="1">
            <w:r w:rsidRPr="008F1BC5">
              <w:rPr>
                <w:rStyle w:val="Hyperlink"/>
                <w:noProof/>
              </w:rPr>
              <w:t>1.3</w:t>
            </w:r>
            <w:r>
              <w:rPr>
                <w:rFonts w:asciiTheme="minorHAnsi" w:hAnsiTheme="minorHAnsi"/>
                <w:noProof/>
                <w:kern w:val="2"/>
                <w:sz w:val="22"/>
                <w14:ligatures w14:val="standardContextual"/>
              </w:rPr>
              <w:tab/>
            </w:r>
            <w:r w:rsidRPr="008F1BC5">
              <w:rPr>
                <w:rStyle w:val="Hyperlink"/>
                <w:noProof/>
              </w:rPr>
              <w:t>Schedule of Activities</w:t>
            </w:r>
            <w:r>
              <w:rPr>
                <w:noProof/>
                <w:webHidden/>
              </w:rPr>
              <w:tab/>
            </w:r>
            <w:r>
              <w:rPr>
                <w:noProof/>
                <w:webHidden/>
              </w:rPr>
              <w:fldChar w:fldCharType="begin"/>
            </w:r>
            <w:r>
              <w:rPr>
                <w:noProof/>
                <w:webHidden/>
              </w:rPr>
              <w:instrText xml:space="preserve"> PAGEREF _Toc185590857 \h </w:instrText>
            </w:r>
            <w:r>
              <w:rPr>
                <w:noProof/>
                <w:webHidden/>
              </w:rPr>
            </w:r>
            <w:r>
              <w:rPr>
                <w:noProof/>
                <w:webHidden/>
              </w:rPr>
              <w:fldChar w:fldCharType="separate"/>
            </w:r>
            <w:r>
              <w:rPr>
                <w:noProof/>
                <w:webHidden/>
              </w:rPr>
              <w:t>15</w:t>
            </w:r>
            <w:r>
              <w:rPr>
                <w:noProof/>
                <w:webHidden/>
              </w:rPr>
              <w:fldChar w:fldCharType="end"/>
            </w:r>
          </w:hyperlink>
        </w:p>
        <w:p w14:paraId="509CE7B2" w14:textId="69A78864" w:rsidR="004A2BD9" w:rsidRDefault="004A2BD9">
          <w:pPr>
            <w:pStyle w:val="TOC1"/>
            <w:rPr>
              <w:rFonts w:asciiTheme="minorHAnsi" w:hAnsiTheme="minorHAnsi"/>
              <w:caps w:val="0"/>
              <w:kern w:val="2"/>
              <w:sz w:val="22"/>
              <w14:ligatures w14:val="standardContextual"/>
            </w:rPr>
          </w:pPr>
          <w:hyperlink w:anchor="_Toc185590858" w:history="1">
            <w:r w:rsidRPr="008F1BC5">
              <w:rPr>
                <w:rStyle w:val="Hyperlink"/>
              </w:rPr>
              <w:t>2</w:t>
            </w:r>
            <w:r>
              <w:rPr>
                <w:rFonts w:asciiTheme="minorHAnsi" w:hAnsiTheme="minorHAnsi"/>
                <w:caps w:val="0"/>
                <w:kern w:val="2"/>
                <w:sz w:val="22"/>
                <w14:ligatures w14:val="standardContextual"/>
              </w:rPr>
              <w:tab/>
            </w:r>
            <w:r w:rsidRPr="008F1BC5">
              <w:rPr>
                <w:rStyle w:val="Hyperlink"/>
              </w:rPr>
              <w:t>Introduction</w:t>
            </w:r>
            <w:r>
              <w:rPr>
                <w:webHidden/>
              </w:rPr>
              <w:tab/>
            </w:r>
            <w:r>
              <w:rPr>
                <w:webHidden/>
              </w:rPr>
              <w:fldChar w:fldCharType="begin"/>
            </w:r>
            <w:r>
              <w:rPr>
                <w:webHidden/>
              </w:rPr>
              <w:instrText xml:space="preserve"> PAGEREF _Toc185590858 \h </w:instrText>
            </w:r>
            <w:r>
              <w:rPr>
                <w:webHidden/>
              </w:rPr>
            </w:r>
            <w:r>
              <w:rPr>
                <w:webHidden/>
              </w:rPr>
              <w:fldChar w:fldCharType="separate"/>
            </w:r>
            <w:r>
              <w:rPr>
                <w:webHidden/>
              </w:rPr>
              <w:t>16</w:t>
            </w:r>
            <w:r>
              <w:rPr>
                <w:webHidden/>
              </w:rPr>
              <w:fldChar w:fldCharType="end"/>
            </w:r>
          </w:hyperlink>
        </w:p>
        <w:p w14:paraId="2E71885C" w14:textId="37C2B78C" w:rsidR="004A2BD9" w:rsidRDefault="004A2BD9">
          <w:pPr>
            <w:pStyle w:val="TOC2"/>
            <w:rPr>
              <w:rFonts w:asciiTheme="minorHAnsi" w:hAnsiTheme="minorHAnsi"/>
              <w:noProof/>
              <w:kern w:val="2"/>
              <w:sz w:val="22"/>
              <w14:ligatures w14:val="standardContextual"/>
            </w:rPr>
          </w:pPr>
          <w:hyperlink w:anchor="_Toc185590859" w:history="1">
            <w:r w:rsidRPr="008F1BC5">
              <w:rPr>
                <w:rStyle w:val="Hyperlink"/>
                <w:noProof/>
              </w:rPr>
              <w:t>2.1</w:t>
            </w:r>
            <w:r>
              <w:rPr>
                <w:rFonts w:asciiTheme="minorHAnsi" w:hAnsiTheme="minorHAnsi"/>
                <w:noProof/>
                <w:kern w:val="2"/>
                <w:sz w:val="22"/>
                <w14:ligatures w14:val="standardContextual"/>
              </w:rPr>
              <w:tab/>
            </w:r>
            <w:r w:rsidRPr="008F1BC5">
              <w:rPr>
                <w:rStyle w:val="Hyperlink"/>
                <w:noProof/>
              </w:rPr>
              <w:t>Purpose of Trial</w:t>
            </w:r>
            <w:r>
              <w:rPr>
                <w:noProof/>
                <w:webHidden/>
              </w:rPr>
              <w:tab/>
            </w:r>
            <w:r>
              <w:rPr>
                <w:noProof/>
                <w:webHidden/>
              </w:rPr>
              <w:fldChar w:fldCharType="begin"/>
            </w:r>
            <w:r>
              <w:rPr>
                <w:noProof/>
                <w:webHidden/>
              </w:rPr>
              <w:instrText xml:space="preserve"> PAGEREF _Toc185590859 \h </w:instrText>
            </w:r>
            <w:r>
              <w:rPr>
                <w:noProof/>
                <w:webHidden/>
              </w:rPr>
            </w:r>
            <w:r>
              <w:rPr>
                <w:noProof/>
                <w:webHidden/>
              </w:rPr>
              <w:fldChar w:fldCharType="separate"/>
            </w:r>
            <w:r>
              <w:rPr>
                <w:noProof/>
                <w:webHidden/>
              </w:rPr>
              <w:t>16</w:t>
            </w:r>
            <w:r>
              <w:rPr>
                <w:noProof/>
                <w:webHidden/>
              </w:rPr>
              <w:fldChar w:fldCharType="end"/>
            </w:r>
          </w:hyperlink>
        </w:p>
        <w:p w14:paraId="5488EC17" w14:textId="690E6DE3" w:rsidR="004A2BD9" w:rsidRDefault="004A2BD9">
          <w:pPr>
            <w:pStyle w:val="TOC2"/>
            <w:rPr>
              <w:rFonts w:asciiTheme="minorHAnsi" w:hAnsiTheme="minorHAnsi"/>
              <w:noProof/>
              <w:kern w:val="2"/>
              <w:sz w:val="22"/>
              <w14:ligatures w14:val="standardContextual"/>
            </w:rPr>
          </w:pPr>
          <w:hyperlink w:anchor="_Toc185590860" w:history="1">
            <w:r w:rsidRPr="008F1BC5">
              <w:rPr>
                <w:rStyle w:val="Hyperlink"/>
                <w:noProof/>
              </w:rPr>
              <w:t>2.2</w:t>
            </w:r>
            <w:r>
              <w:rPr>
                <w:rFonts w:asciiTheme="minorHAnsi" w:hAnsiTheme="minorHAnsi"/>
                <w:noProof/>
                <w:kern w:val="2"/>
                <w:sz w:val="22"/>
                <w14:ligatures w14:val="standardContextual"/>
              </w:rPr>
              <w:tab/>
            </w:r>
            <w:r w:rsidRPr="008F1BC5">
              <w:rPr>
                <w:rStyle w:val="Hyperlink"/>
                <w:noProof/>
              </w:rPr>
              <w:t>Assessment of Risks and Benefits</w:t>
            </w:r>
            <w:r>
              <w:rPr>
                <w:noProof/>
                <w:webHidden/>
              </w:rPr>
              <w:tab/>
            </w:r>
            <w:r>
              <w:rPr>
                <w:noProof/>
                <w:webHidden/>
              </w:rPr>
              <w:fldChar w:fldCharType="begin"/>
            </w:r>
            <w:r>
              <w:rPr>
                <w:noProof/>
                <w:webHidden/>
              </w:rPr>
              <w:instrText xml:space="preserve"> PAGEREF _Toc185590860 \h </w:instrText>
            </w:r>
            <w:r>
              <w:rPr>
                <w:noProof/>
                <w:webHidden/>
              </w:rPr>
            </w:r>
            <w:r>
              <w:rPr>
                <w:noProof/>
                <w:webHidden/>
              </w:rPr>
              <w:fldChar w:fldCharType="separate"/>
            </w:r>
            <w:r>
              <w:rPr>
                <w:noProof/>
                <w:webHidden/>
              </w:rPr>
              <w:t>16</w:t>
            </w:r>
            <w:r>
              <w:rPr>
                <w:noProof/>
                <w:webHidden/>
              </w:rPr>
              <w:fldChar w:fldCharType="end"/>
            </w:r>
          </w:hyperlink>
        </w:p>
        <w:p w14:paraId="23D610D0" w14:textId="139B9282" w:rsidR="004A2BD9" w:rsidRDefault="004A2BD9">
          <w:pPr>
            <w:pStyle w:val="TOC3"/>
            <w:rPr>
              <w:rFonts w:asciiTheme="minorHAnsi" w:hAnsiTheme="minorHAnsi"/>
              <w:noProof/>
              <w:kern w:val="2"/>
              <w:sz w:val="22"/>
              <w14:ligatures w14:val="standardContextual"/>
            </w:rPr>
          </w:pPr>
          <w:hyperlink w:anchor="_Toc185590861" w:history="1">
            <w:r w:rsidRPr="008F1BC5">
              <w:rPr>
                <w:rStyle w:val="Hyperlink"/>
                <w:rFonts w:ascii="Arial" w:hAnsi="Arial" w:cs="Arial"/>
                <w:noProof/>
              </w:rPr>
              <w:t>2.2.1</w:t>
            </w:r>
            <w:r>
              <w:rPr>
                <w:rFonts w:asciiTheme="minorHAnsi" w:hAnsiTheme="minorHAnsi"/>
                <w:noProof/>
                <w:kern w:val="2"/>
                <w:sz w:val="22"/>
                <w14:ligatures w14:val="standardContextual"/>
              </w:rPr>
              <w:tab/>
            </w:r>
            <w:r w:rsidRPr="008F1BC5">
              <w:rPr>
                <w:rStyle w:val="Hyperlink"/>
                <w:rFonts w:ascii="Arial" w:hAnsi="Arial" w:cs="Arial"/>
                <w:noProof/>
              </w:rPr>
              <w:t>Risk Summary and Mitigation Strategy</w:t>
            </w:r>
            <w:r>
              <w:rPr>
                <w:noProof/>
                <w:webHidden/>
              </w:rPr>
              <w:tab/>
            </w:r>
            <w:r>
              <w:rPr>
                <w:noProof/>
                <w:webHidden/>
              </w:rPr>
              <w:fldChar w:fldCharType="begin"/>
            </w:r>
            <w:r>
              <w:rPr>
                <w:noProof/>
                <w:webHidden/>
              </w:rPr>
              <w:instrText xml:space="preserve"> PAGEREF _Toc185590861 \h </w:instrText>
            </w:r>
            <w:r>
              <w:rPr>
                <w:noProof/>
                <w:webHidden/>
              </w:rPr>
            </w:r>
            <w:r>
              <w:rPr>
                <w:noProof/>
                <w:webHidden/>
              </w:rPr>
              <w:fldChar w:fldCharType="separate"/>
            </w:r>
            <w:r>
              <w:rPr>
                <w:noProof/>
                <w:webHidden/>
              </w:rPr>
              <w:t>16</w:t>
            </w:r>
            <w:r>
              <w:rPr>
                <w:noProof/>
                <w:webHidden/>
              </w:rPr>
              <w:fldChar w:fldCharType="end"/>
            </w:r>
          </w:hyperlink>
        </w:p>
        <w:p w14:paraId="664FC8F6" w14:textId="58F8520B" w:rsidR="004A2BD9" w:rsidRDefault="004A2BD9">
          <w:pPr>
            <w:pStyle w:val="TOC3"/>
            <w:rPr>
              <w:rFonts w:asciiTheme="minorHAnsi" w:hAnsiTheme="minorHAnsi"/>
              <w:noProof/>
              <w:kern w:val="2"/>
              <w:sz w:val="22"/>
              <w14:ligatures w14:val="standardContextual"/>
            </w:rPr>
          </w:pPr>
          <w:hyperlink w:anchor="_Toc185590862" w:history="1">
            <w:r w:rsidRPr="008F1BC5">
              <w:rPr>
                <w:rStyle w:val="Hyperlink"/>
                <w:rFonts w:ascii="Arial" w:hAnsi="Arial" w:cs="Arial"/>
                <w:noProof/>
              </w:rPr>
              <w:t>2.2.2</w:t>
            </w:r>
            <w:r>
              <w:rPr>
                <w:rFonts w:asciiTheme="minorHAnsi" w:hAnsiTheme="minorHAnsi"/>
                <w:noProof/>
                <w:kern w:val="2"/>
                <w:sz w:val="22"/>
                <w14:ligatures w14:val="standardContextual"/>
              </w:rPr>
              <w:tab/>
            </w:r>
            <w:r w:rsidRPr="008F1BC5">
              <w:rPr>
                <w:rStyle w:val="Hyperlink"/>
                <w:rFonts w:ascii="Arial" w:hAnsi="Arial" w:cs="Arial"/>
                <w:noProof/>
              </w:rPr>
              <w:t>Benefit Summary</w:t>
            </w:r>
            <w:r>
              <w:rPr>
                <w:noProof/>
                <w:webHidden/>
              </w:rPr>
              <w:tab/>
            </w:r>
            <w:r>
              <w:rPr>
                <w:noProof/>
                <w:webHidden/>
              </w:rPr>
              <w:fldChar w:fldCharType="begin"/>
            </w:r>
            <w:r>
              <w:rPr>
                <w:noProof/>
                <w:webHidden/>
              </w:rPr>
              <w:instrText xml:space="preserve"> PAGEREF _Toc185590862 \h </w:instrText>
            </w:r>
            <w:r>
              <w:rPr>
                <w:noProof/>
                <w:webHidden/>
              </w:rPr>
            </w:r>
            <w:r>
              <w:rPr>
                <w:noProof/>
                <w:webHidden/>
              </w:rPr>
              <w:fldChar w:fldCharType="separate"/>
            </w:r>
            <w:r>
              <w:rPr>
                <w:noProof/>
                <w:webHidden/>
              </w:rPr>
              <w:t>16</w:t>
            </w:r>
            <w:r>
              <w:rPr>
                <w:noProof/>
                <w:webHidden/>
              </w:rPr>
              <w:fldChar w:fldCharType="end"/>
            </w:r>
          </w:hyperlink>
        </w:p>
        <w:p w14:paraId="1DDD778F" w14:textId="4992ADC6" w:rsidR="004A2BD9" w:rsidRDefault="004A2BD9">
          <w:pPr>
            <w:pStyle w:val="TOC3"/>
            <w:rPr>
              <w:rFonts w:asciiTheme="minorHAnsi" w:hAnsiTheme="minorHAnsi"/>
              <w:noProof/>
              <w:kern w:val="2"/>
              <w:sz w:val="22"/>
              <w14:ligatures w14:val="standardContextual"/>
            </w:rPr>
          </w:pPr>
          <w:hyperlink w:anchor="_Toc185590863" w:history="1">
            <w:r w:rsidRPr="008F1BC5">
              <w:rPr>
                <w:rStyle w:val="Hyperlink"/>
                <w:rFonts w:ascii="Arial" w:hAnsi="Arial" w:cs="Arial"/>
                <w:noProof/>
              </w:rPr>
              <w:t>2.2.3</w:t>
            </w:r>
            <w:r>
              <w:rPr>
                <w:rFonts w:asciiTheme="minorHAnsi" w:hAnsiTheme="minorHAnsi"/>
                <w:noProof/>
                <w:kern w:val="2"/>
                <w:sz w:val="22"/>
                <w14:ligatures w14:val="standardContextual"/>
              </w:rPr>
              <w:tab/>
            </w:r>
            <w:r w:rsidRPr="008F1BC5">
              <w:rPr>
                <w:rStyle w:val="Hyperlink"/>
                <w:rFonts w:ascii="Arial" w:hAnsi="Arial" w:cs="Arial"/>
                <w:noProof/>
              </w:rPr>
              <w:t>Overall Risk-Benefit Assessment</w:t>
            </w:r>
            <w:r>
              <w:rPr>
                <w:noProof/>
                <w:webHidden/>
              </w:rPr>
              <w:tab/>
            </w:r>
            <w:r>
              <w:rPr>
                <w:noProof/>
                <w:webHidden/>
              </w:rPr>
              <w:fldChar w:fldCharType="begin"/>
            </w:r>
            <w:r>
              <w:rPr>
                <w:noProof/>
                <w:webHidden/>
              </w:rPr>
              <w:instrText xml:space="preserve"> PAGEREF _Toc185590863 \h </w:instrText>
            </w:r>
            <w:r>
              <w:rPr>
                <w:noProof/>
                <w:webHidden/>
              </w:rPr>
            </w:r>
            <w:r>
              <w:rPr>
                <w:noProof/>
                <w:webHidden/>
              </w:rPr>
              <w:fldChar w:fldCharType="separate"/>
            </w:r>
            <w:r>
              <w:rPr>
                <w:noProof/>
                <w:webHidden/>
              </w:rPr>
              <w:t>17</w:t>
            </w:r>
            <w:r>
              <w:rPr>
                <w:noProof/>
                <w:webHidden/>
              </w:rPr>
              <w:fldChar w:fldCharType="end"/>
            </w:r>
          </w:hyperlink>
        </w:p>
        <w:p w14:paraId="54407BE5" w14:textId="1AA284C7" w:rsidR="004A2BD9" w:rsidRDefault="004A2BD9">
          <w:pPr>
            <w:pStyle w:val="TOC1"/>
            <w:rPr>
              <w:rFonts w:asciiTheme="minorHAnsi" w:hAnsiTheme="minorHAnsi"/>
              <w:caps w:val="0"/>
              <w:kern w:val="2"/>
              <w:sz w:val="22"/>
              <w14:ligatures w14:val="standardContextual"/>
            </w:rPr>
          </w:pPr>
          <w:hyperlink w:anchor="_Toc185590864" w:history="1">
            <w:r w:rsidRPr="008F1BC5">
              <w:rPr>
                <w:rStyle w:val="Hyperlink"/>
              </w:rPr>
              <w:t>3</w:t>
            </w:r>
            <w:r>
              <w:rPr>
                <w:rFonts w:asciiTheme="minorHAnsi" w:hAnsiTheme="minorHAnsi"/>
                <w:caps w:val="0"/>
                <w:kern w:val="2"/>
                <w:sz w:val="22"/>
                <w14:ligatures w14:val="standardContextual"/>
              </w:rPr>
              <w:tab/>
            </w:r>
            <w:r w:rsidRPr="008F1BC5">
              <w:rPr>
                <w:rStyle w:val="Hyperlink"/>
              </w:rPr>
              <w:t>Trial Objectives and Associated Estimands</w:t>
            </w:r>
            <w:r>
              <w:rPr>
                <w:webHidden/>
              </w:rPr>
              <w:tab/>
            </w:r>
            <w:r>
              <w:rPr>
                <w:webHidden/>
              </w:rPr>
              <w:fldChar w:fldCharType="begin"/>
            </w:r>
            <w:r>
              <w:rPr>
                <w:webHidden/>
              </w:rPr>
              <w:instrText xml:space="preserve"> PAGEREF _Toc185590864 \h </w:instrText>
            </w:r>
            <w:r>
              <w:rPr>
                <w:webHidden/>
              </w:rPr>
            </w:r>
            <w:r>
              <w:rPr>
                <w:webHidden/>
              </w:rPr>
              <w:fldChar w:fldCharType="separate"/>
            </w:r>
            <w:r>
              <w:rPr>
                <w:webHidden/>
              </w:rPr>
              <w:t>18</w:t>
            </w:r>
            <w:r>
              <w:rPr>
                <w:webHidden/>
              </w:rPr>
              <w:fldChar w:fldCharType="end"/>
            </w:r>
          </w:hyperlink>
        </w:p>
        <w:p w14:paraId="48DDDCF4" w14:textId="7C5AB57B" w:rsidR="004A2BD9" w:rsidRDefault="004A2BD9">
          <w:pPr>
            <w:pStyle w:val="TOC2"/>
            <w:rPr>
              <w:rFonts w:asciiTheme="minorHAnsi" w:hAnsiTheme="minorHAnsi"/>
              <w:noProof/>
              <w:kern w:val="2"/>
              <w:sz w:val="22"/>
              <w14:ligatures w14:val="standardContextual"/>
            </w:rPr>
          </w:pPr>
          <w:hyperlink w:anchor="_Toc185590865" w:history="1">
            <w:r w:rsidRPr="008F1BC5">
              <w:rPr>
                <w:rStyle w:val="Hyperlink"/>
                <w:noProof/>
              </w:rPr>
              <w:t>3.1</w:t>
            </w:r>
            <w:r>
              <w:rPr>
                <w:rFonts w:asciiTheme="minorHAnsi" w:hAnsiTheme="minorHAnsi"/>
                <w:noProof/>
                <w:kern w:val="2"/>
                <w:sz w:val="22"/>
                <w14:ligatures w14:val="standardContextual"/>
              </w:rPr>
              <w:tab/>
            </w:r>
            <w:r w:rsidRPr="008F1BC5">
              <w:rPr>
                <w:rStyle w:val="Hyperlink"/>
                <w:noProof/>
              </w:rPr>
              <w:t>Primary Objective(s) and Associated Estimand(s)</w:t>
            </w:r>
            <w:r>
              <w:rPr>
                <w:noProof/>
                <w:webHidden/>
              </w:rPr>
              <w:tab/>
            </w:r>
            <w:r>
              <w:rPr>
                <w:noProof/>
                <w:webHidden/>
              </w:rPr>
              <w:fldChar w:fldCharType="begin"/>
            </w:r>
            <w:r>
              <w:rPr>
                <w:noProof/>
                <w:webHidden/>
              </w:rPr>
              <w:instrText xml:space="preserve"> PAGEREF _Toc185590865 \h </w:instrText>
            </w:r>
            <w:r>
              <w:rPr>
                <w:noProof/>
                <w:webHidden/>
              </w:rPr>
            </w:r>
            <w:r>
              <w:rPr>
                <w:noProof/>
                <w:webHidden/>
              </w:rPr>
              <w:fldChar w:fldCharType="separate"/>
            </w:r>
            <w:r>
              <w:rPr>
                <w:noProof/>
                <w:webHidden/>
              </w:rPr>
              <w:t>18</w:t>
            </w:r>
            <w:r>
              <w:rPr>
                <w:noProof/>
                <w:webHidden/>
              </w:rPr>
              <w:fldChar w:fldCharType="end"/>
            </w:r>
          </w:hyperlink>
        </w:p>
        <w:p w14:paraId="0272518A" w14:textId="3999F3C1" w:rsidR="004A2BD9" w:rsidRDefault="004A2BD9">
          <w:pPr>
            <w:pStyle w:val="TOC3"/>
            <w:rPr>
              <w:rFonts w:asciiTheme="minorHAnsi" w:hAnsiTheme="minorHAnsi"/>
              <w:noProof/>
              <w:kern w:val="2"/>
              <w:sz w:val="22"/>
              <w14:ligatures w14:val="standardContextual"/>
            </w:rPr>
          </w:pPr>
          <w:hyperlink w:anchor="_Toc185590866" w:history="1">
            <w:r w:rsidRPr="008F1BC5">
              <w:rPr>
                <w:rStyle w:val="Hyperlink"/>
                <w:noProof/>
              </w:rPr>
              <w:t>3.1.1</w:t>
            </w:r>
            <w:r>
              <w:rPr>
                <w:rFonts w:asciiTheme="minorHAnsi" w:hAnsiTheme="minorHAnsi"/>
                <w:noProof/>
                <w:kern w:val="2"/>
                <w:sz w:val="22"/>
                <w14:ligatures w14:val="standardContextual"/>
              </w:rPr>
              <w:tab/>
            </w:r>
            <w:r w:rsidRPr="008F1BC5">
              <w:rPr>
                <w:rStyle w:val="Hyperlink"/>
                <w:noProof/>
              </w:rPr>
              <w:t>Primary Objective</w:t>
            </w:r>
            <w:r>
              <w:rPr>
                <w:noProof/>
                <w:webHidden/>
              </w:rPr>
              <w:tab/>
            </w:r>
            <w:r>
              <w:rPr>
                <w:noProof/>
                <w:webHidden/>
              </w:rPr>
              <w:fldChar w:fldCharType="begin"/>
            </w:r>
            <w:r>
              <w:rPr>
                <w:noProof/>
                <w:webHidden/>
              </w:rPr>
              <w:instrText xml:space="preserve"> PAGEREF _Toc185590866 \h </w:instrText>
            </w:r>
            <w:r>
              <w:rPr>
                <w:noProof/>
                <w:webHidden/>
              </w:rPr>
            </w:r>
            <w:r>
              <w:rPr>
                <w:noProof/>
                <w:webHidden/>
              </w:rPr>
              <w:fldChar w:fldCharType="separate"/>
            </w:r>
            <w:r>
              <w:rPr>
                <w:noProof/>
                <w:webHidden/>
              </w:rPr>
              <w:t>18</w:t>
            </w:r>
            <w:r>
              <w:rPr>
                <w:noProof/>
                <w:webHidden/>
              </w:rPr>
              <w:fldChar w:fldCharType="end"/>
            </w:r>
          </w:hyperlink>
        </w:p>
        <w:p w14:paraId="76AEC6E3" w14:textId="7FCE4098" w:rsidR="004A2BD9" w:rsidRDefault="004A2BD9">
          <w:pPr>
            <w:pStyle w:val="TOC2"/>
            <w:rPr>
              <w:rFonts w:asciiTheme="minorHAnsi" w:hAnsiTheme="minorHAnsi"/>
              <w:noProof/>
              <w:kern w:val="2"/>
              <w:sz w:val="22"/>
              <w14:ligatures w14:val="standardContextual"/>
            </w:rPr>
          </w:pPr>
          <w:hyperlink w:anchor="_Toc185590867" w:history="1">
            <w:r w:rsidRPr="008F1BC5">
              <w:rPr>
                <w:rStyle w:val="Hyperlink"/>
                <w:noProof/>
              </w:rPr>
              <w:t>3.2</w:t>
            </w:r>
            <w:r>
              <w:rPr>
                <w:rFonts w:asciiTheme="minorHAnsi" w:hAnsiTheme="minorHAnsi"/>
                <w:noProof/>
                <w:kern w:val="2"/>
                <w:sz w:val="22"/>
                <w14:ligatures w14:val="standardContextual"/>
              </w:rPr>
              <w:tab/>
            </w:r>
            <w:r w:rsidRPr="008F1BC5">
              <w:rPr>
                <w:rStyle w:val="Hyperlink"/>
                <w:noProof/>
              </w:rPr>
              <w:t>Secondary Objective(s) and Associated Estimand(s)</w:t>
            </w:r>
            <w:r>
              <w:rPr>
                <w:noProof/>
                <w:webHidden/>
              </w:rPr>
              <w:tab/>
            </w:r>
            <w:r>
              <w:rPr>
                <w:noProof/>
                <w:webHidden/>
              </w:rPr>
              <w:fldChar w:fldCharType="begin"/>
            </w:r>
            <w:r>
              <w:rPr>
                <w:noProof/>
                <w:webHidden/>
              </w:rPr>
              <w:instrText xml:space="preserve"> PAGEREF _Toc185590867 \h </w:instrText>
            </w:r>
            <w:r>
              <w:rPr>
                <w:noProof/>
                <w:webHidden/>
              </w:rPr>
            </w:r>
            <w:r>
              <w:rPr>
                <w:noProof/>
                <w:webHidden/>
              </w:rPr>
              <w:fldChar w:fldCharType="separate"/>
            </w:r>
            <w:r>
              <w:rPr>
                <w:noProof/>
                <w:webHidden/>
              </w:rPr>
              <w:t>19</w:t>
            </w:r>
            <w:r>
              <w:rPr>
                <w:noProof/>
                <w:webHidden/>
              </w:rPr>
              <w:fldChar w:fldCharType="end"/>
            </w:r>
          </w:hyperlink>
        </w:p>
        <w:p w14:paraId="2A10F5AB" w14:textId="7F4D0C24" w:rsidR="004A2BD9" w:rsidRDefault="004A2BD9">
          <w:pPr>
            <w:pStyle w:val="TOC3"/>
            <w:rPr>
              <w:rFonts w:asciiTheme="minorHAnsi" w:hAnsiTheme="minorHAnsi"/>
              <w:noProof/>
              <w:kern w:val="2"/>
              <w:sz w:val="22"/>
              <w14:ligatures w14:val="standardContextual"/>
            </w:rPr>
          </w:pPr>
          <w:hyperlink w:anchor="_Toc185590868" w:history="1">
            <w:r w:rsidRPr="008F1BC5">
              <w:rPr>
                <w:rStyle w:val="Hyperlink"/>
                <w:noProof/>
              </w:rPr>
              <w:t>3.2.1</w:t>
            </w:r>
            <w:r>
              <w:rPr>
                <w:rFonts w:asciiTheme="minorHAnsi" w:hAnsiTheme="minorHAnsi"/>
                <w:noProof/>
                <w:kern w:val="2"/>
                <w:sz w:val="22"/>
                <w14:ligatures w14:val="standardContextual"/>
              </w:rPr>
              <w:tab/>
            </w:r>
            <w:r w:rsidRPr="008F1BC5">
              <w:rPr>
                <w:rStyle w:val="Hyperlink"/>
                <w:noProof/>
              </w:rPr>
              <w:t>{Secondary Objective}</w:t>
            </w:r>
            <w:r>
              <w:rPr>
                <w:noProof/>
                <w:webHidden/>
              </w:rPr>
              <w:tab/>
            </w:r>
            <w:r>
              <w:rPr>
                <w:noProof/>
                <w:webHidden/>
              </w:rPr>
              <w:fldChar w:fldCharType="begin"/>
            </w:r>
            <w:r>
              <w:rPr>
                <w:noProof/>
                <w:webHidden/>
              </w:rPr>
              <w:instrText xml:space="preserve"> PAGEREF _Toc185590868 \h </w:instrText>
            </w:r>
            <w:r>
              <w:rPr>
                <w:noProof/>
                <w:webHidden/>
              </w:rPr>
            </w:r>
            <w:r>
              <w:rPr>
                <w:noProof/>
                <w:webHidden/>
              </w:rPr>
              <w:fldChar w:fldCharType="separate"/>
            </w:r>
            <w:r>
              <w:rPr>
                <w:noProof/>
                <w:webHidden/>
              </w:rPr>
              <w:t>19</w:t>
            </w:r>
            <w:r>
              <w:rPr>
                <w:noProof/>
                <w:webHidden/>
              </w:rPr>
              <w:fldChar w:fldCharType="end"/>
            </w:r>
          </w:hyperlink>
        </w:p>
        <w:p w14:paraId="67AD6D9F" w14:textId="6C326FEC" w:rsidR="004A2BD9" w:rsidRDefault="004A2BD9">
          <w:pPr>
            <w:pStyle w:val="TOC2"/>
            <w:rPr>
              <w:rFonts w:asciiTheme="minorHAnsi" w:hAnsiTheme="minorHAnsi"/>
              <w:noProof/>
              <w:kern w:val="2"/>
              <w:sz w:val="22"/>
              <w14:ligatures w14:val="standardContextual"/>
            </w:rPr>
          </w:pPr>
          <w:hyperlink w:anchor="_Toc185590869" w:history="1">
            <w:r w:rsidRPr="008F1BC5">
              <w:rPr>
                <w:rStyle w:val="Hyperlink"/>
                <w:noProof/>
              </w:rPr>
              <w:t>3.3</w:t>
            </w:r>
            <w:r>
              <w:rPr>
                <w:rFonts w:asciiTheme="minorHAnsi" w:hAnsiTheme="minorHAnsi"/>
                <w:noProof/>
                <w:kern w:val="2"/>
                <w:sz w:val="22"/>
                <w14:ligatures w14:val="standardContextual"/>
              </w:rPr>
              <w:tab/>
            </w:r>
            <w:r w:rsidRPr="008F1BC5">
              <w:rPr>
                <w:rStyle w:val="Hyperlink"/>
                <w:noProof/>
              </w:rPr>
              <w:t>Exploratory Objective(s)</w:t>
            </w:r>
            <w:r>
              <w:rPr>
                <w:noProof/>
                <w:webHidden/>
              </w:rPr>
              <w:tab/>
            </w:r>
            <w:r>
              <w:rPr>
                <w:noProof/>
                <w:webHidden/>
              </w:rPr>
              <w:fldChar w:fldCharType="begin"/>
            </w:r>
            <w:r>
              <w:rPr>
                <w:noProof/>
                <w:webHidden/>
              </w:rPr>
              <w:instrText xml:space="preserve"> PAGEREF _Toc185590869 \h </w:instrText>
            </w:r>
            <w:r>
              <w:rPr>
                <w:noProof/>
                <w:webHidden/>
              </w:rPr>
            </w:r>
            <w:r>
              <w:rPr>
                <w:noProof/>
                <w:webHidden/>
              </w:rPr>
              <w:fldChar w:fldCharType="separate"/>
            </w:r>
            <w:r>
              <w:rPr>
                <w:noProof/>
                <w:webHidden/>
              </w:rPr>
              <w:t>20</w:t>
            </w:r>
            <w:r>
              <w:rPr>
                <w:noProof/>
                <w:webHidden/>
              </w:rPr>
              <w:fldChar w:fldCharType="end"/>
            </w:r>
          </w:hyperlink>
        </w:p>
        <w:p w14:paraId="03535810" w14:textId="5A86BC6D" w:rsidR="004A2BD9" w:rsidRDefault="004A2BD9">
          <w:pPr>
            <w:pStyle w:val="TOC3"/>
            <w:rPr>
              <w:rFonts w:asciiTheme="minorHAnsi" w:hAnsiTheme="minorHAnsi"/>
              <w:noProof/>
              <w:kern w:val="2"/>
              <w:sz w:val="22"/>
              <w14:ligatures w14:val="standardContextual"/>
            </w:rPr>
          </w:pPr>
          <w:hyperlink w:anchor="_Toc185590870" w:history="1">
            <w:r w:rsidRPr="008F1BC5">
              <w:rPr>
                <w:rStyle w:val="Hyperlink"/>
                <w:noProof/>
              </w:rPr>
              <w:t>3.3.1</w:t>
            </w:r>
            <w:r>
              <w:rPr>
                <w:rFonts w:asciiTheme="minorHAnsi" w:hAnsiTheme="minorHAnsi"/>
                <w:noProof/>
                <w:kern w:val="2"/>
                <w:sz w:val="22"/>
                <w14:ligatures w14:val="standardContextual"/>
              </w:rPr>
              <w:tab/>
            </w:r>
            <w:r w:rsidRPr="008F1BC5">
              <w:rPr>
                <w:rStyle w:val="Hyperlink"/>
                <w:noProof/>
              </w:rPr>
              <w:t>{Exploratory Objective}</w:t>
            </w:r>
            <w:r>
              <w:rPr>
                <w:noProof/>
                <w:webHidden/>
              </w:rPr>
              <w:tab/>
            </w:r>
            <w:r>
              <w:rPr>
                <w:noProof/>
                <w:webHidden/>
              </w:rPr>
              <w:fldChar w:fldCharType="begin"/>
            </w:r>
            <w:r>
              <w:rPr>
                <w:noProof/>
                <w:webHidden/>
              </w:rPr>
              <w:instrText xml:space="preserve"> PAGEREF _Toc185590870 \h </w:instrText>
            </w:r>
            <w:r>
              <w:rPr>
                <w:noProof/>
                <w:webHidden/>
              </w:rPr>
            </w:r>
            <w:r>
              <w:rPr>
                <w:noProof/>
                <w:webHidden/>
              </w:rPr>
              <w:fldChar w:fldCharType="separate"/>
            </w:r>
            <w:r>
              <w:rPr>
                <w:noProof/>
                <w:webHidden/>
              </w:rPr>
              <w:t>20</w:t>
            </w:r>
            <w:r>
              <w:rPr>
                <w:noProof/>
                <w:webHidden/>
              </w:rPr>
              <w:fldChar w:fldCharType="end"/>
            </w:r>
          </w:hyperlink>
        </w:p>
        <w:p w14:paraId="2F66157C" w14:textId="4DAEDB07" w:rsidR="004A2BD9" w:rsidRDefault="004A2BD9">
          <w:pPr>
            <w:pStyle w:val="TOC1"/>
            <w:rPr>
              <w:rFonts w:asciiTheme="minorHAnsi" w:hAnsiTheme="minorHAnsi"/>
              <w:caps w:val="0"/>
              <w:kern w:val="2"/>
              <w:sz w:val="22"/>
              <w14:ligatures w14:val="standardContextual"/>
            </w:rPr>
          </w:pPr>
          <w:hyperlink w:anchor="_Toc185590871" w:history="1">
            <w:r w:rsidRPr="008F1BC5">
              <w:rPr>
                <w:rStyle w:val="Hyperlink"/>
              </w:rPr>
              <w:t>4</w:t>
            </w:r>
            <w:r>
              <w:rPr>
                <w:rFonts w:asciiTheme="minorHAnsi" w:hAnsiTheme="minorHAnsi"/>
                <w:caps w:val="0"/>
                <w:kern w:val="2"/>
                <w:sz w:val="22"/>
                <w14:ligatures w14:val="standardContextual"/>
              </w:rPr>
              <w:tab/>
            </w:r>
            <w:r w:rsidRPr="008F1BC5">
              <w:rPr>
                <w:rStyle w:val="Hyperlink"/>
              </w:rPr>
              <w:t>Trial Design</w:t>
            </w:r>
            <w:r>
              <w:rPr>
                <w:webHidden/>
              </w:rPr>
              <w:tab/>
            </w:r>
            <w:r>
              <w:rPr>
                <w:webHidden/>
              </w:rPr>
              <w:fldChar w:fldCharType="begin"/>
            </w:r>
            <w:r>
              <w:rPr>
                <w:webHidden/>
              </w:rPr>
              <w:instrText xml:space="preserve"> PAGEREF _Toc185590871 \h </w:instrText>
            </w:r>
            <w:r>
              <w:rPr>
                <w:webHidden/>
              </w:rPr>
            </w:r>
            <w:r>
              <w:rPr>
                <w:webHidden/>
              </w:rPr>
              <w:fldChar w:fldCharType="separate"/>
            </w:r>
            <w:r>
              <w:rPr>
                <w:webHidden/>
              </w:rPr>
              <w:t>21</w:t>
            </w:r>
            <w:r>
              <w:rPr>
                <w:webHidden/>
              </w:rPr>
              <w:fldChar w:fldCharType="end"/>
            </w:r>
          </w:hyperlink>
        </w:p>
        <w:p w14:paraId="7A530E50" w14:textId="65E23BDD" w:rsidR="004A2BD9" w:rsidRDefault="004A2BD9">
          <w:pPr>
            <w:pStyle w:val="TOC2"/>
            <w:rPr>
              <w:rFonts w:asciiTheme="minorHAnsi" w:hAnsiTheme="minorHAnsi"/>
              <w:noProof/>
              <w:kern w:val="2"/>
              <w:sz w:val="22"/>
              <w14:ligatures w14:val="standardContextual"/>
            </w:rPr>
          </w:pPr>
          <w:hyperlink w:anchor="_Toc185590872" w:history="1">
            <w:r w:rsidRPr="008F1BC5">
              <w:rPr>
                <w:rStyle w:val="Hyperlink"/>
                <w:noProof/>
              </w:rPr>
              <w:t>4.1</w:t>
            </w:r>
            <w:r>
              <w:rPr>
                <w:rFonts w:asciiTheme="minorHAnsi" w:hAnsiTheme="minorHAnsi"/>
                <w:noProof/>
                <w:kern w:val="2"/>
                <w:sz w:val="22"/>
                <w14:ligatures w14:val="standardContextual"/>
              </w:rPr>
              <w:tab/>
            </w:r>
            <w:r w:rsidRPr="008F1BC5">
              <w:rPr>
                <w:rStyle w:val="Hyperlink"/>
                <w:noProof/>
              </w:rPr>
              <w:t>Description of Trial Design</w:t>
            </w:r>
            <w:r>
              <w:rPr>
                <w:noProof/>
                <w:webHidden/>
              </w:rPr>
              <w:tab/>
            </w:r>
            <w:r>
              <w:rPr>
                <w:noProof/>
                <w:webHidden/>
              </w:rPr>
              <w:fldChar w:fldCharType="begin"/>
            </w:r>
            <w:r>
              <w:rPr>
                <w:noProof/>
                <w:webHidden/>
              </w:rPr>
              <w:instrText xml:space="preserve"> PAGEREF _Toc185590872 \h </w:instrText>
            </w:r>
            <w:r>
              <w:rPr>
                <w:noProof/>
                <w:webHidden/>
              </w:rPr>
            </w:r>
            <w:r>
              <w:rPr>
                <w:noProof/>
                <w:webHidden/>
              </w:rPr>
              <w:fldChar w:fldCharType="separate"/>
            </w:r>
            <w:r>
              <w:rPr>
                <w:noProof/>
                <w:webHidden/>
              </w:rPr>
              <w:t>21</w:t>
            </w:r>
            <w:r>
              <w:rPr>
                <w:noProof/>
                <w:webHidden/>
              </w:rPr>
              <w:fldChar w:fldCharType="end"/>
            </w:r>
          </w:hyperlink>
        </w:p>
        <w:p w14:paraId="5F5902DB" w14:textId="28D2A735" w:rsidR="004A2BD9" w:rsidRDefault="004A2BD9">
          <w:pPr>
            <w:pStyle w:val="TOC3"/>
            <w:rPr>
              <w:rFonts w:asciiTheme="minorHAnsi" w:hAnsiTheme="minorHAnsi"/>
              <w:noProof/>
              <w:kern w:val="2"/>
              <w:sz w:val="22"/>
              <w14:ligatures w14:val="standardContextual"/>
            </w:rPr>
          </w:pPr>
          <w:hyperlink w:anchor="_Toc185590873" w:history="1">
            <w:r w:rsidRPr="008F1BC5">
              <w:rPr>
                <w:rStyle w:val="Hyperlink"/>
                <w:rFonts w:ascii="Arial" w:hAnsi="Arial" w:cs="Arial"/>
                <w:noProof/>
              </w:rPr>
              <w:t>4.1.1</w:t>
            </w:r>
            <w:r>
              <w:rPr>
                <w:rFonts w:asciiTheme="minorHAnsi" w:hAnsiTheme="minorHAnsi"/>
                <w:noProof/>
                <w:kern w:val="2"/>
                <w:sz w:val="22"/>
                <w14:ligatures w14:val="standardContextual"/>
              </w:rPr>
              <w:tab/>
            </w:r>
            <w:r w:rsidRPr="008F1BC5">
              <w:rPr>
                <w:rStyle w:val="Hyperlink"/>
                <w:rFonts w:ascii="Arial" w:hAnsi="Arial" w:cs="Arial"/>
                <w:noProof/>
              </w:rPr>
              <w:t>Stakeholder Input into Design</w:t>
            </w:r>
            <w:r>
              <w:rPr>
                <w:noProof/>
                <w:webHidden/>
              </w:rPr>
              <w:tab/>
            </w:r>
            <w:r>
              <w:rPr>
                <w:noProof/>
                <w:webHidden/>
              </w:rPr>
              <w:fldChar w:fldCharType="begin"/>
            </w:r>
            <w:r>
              <w:rPr>
                <w:noProof/>
                <w:webHidden/>
              </w:rPr>
              <w:instrText xml:space="preserve"> PAGEREF _Toc185590873 \h </w:instrText>
            </w:r>
            <w:r>
              <w:rPr>
                <w:noProof/>
                <w:webHidden/>
              </w:rPr>
            </w:r>
            <w:r>
              <w:rPr>
                <w:noProof/>
                <w:webHidden/>
              </w:rPr>
              <w:fldChar w:fldCharType="separate"/>
            </w:r>
            <w:r>
              <w:rPr>
                <w:noProof/>
                <w:webHidden/>
              </w:rPr>
              <w:t>22</w:t>
            </w:r>
            <w:r>
              <w:rPr>
                <w:noProof/>
                <w:webHidden/>
              </w:rPr>
              <w:fldChar w:fldCharType="end"/>
            </w:r>
          </w:hyperlink>
        </w:p>
        <w:p w14:paraId="74CF65B2" w14:textId="1D72839A" w:rsidR="004A2BD9" w:rsidRDefault="004A2BD9">
          <w:pPr>
            <w:pStyle w:val="TOC2"/>
            <w:rPr>
              <w:rFonts w:asciiTheme="minorHAnsi" w:hAnsiTheme="minorHAnsi"/>
              <w:noProof/>
              <w:kern w:val="2"/>
              <w:sz w:val="22"/>
              <w14:ligatures w14:val="standardContextual"/>
            </w:rPr>
          </w:pPr>
          <w:hyperlink w:anchor="_Toc185590874" w:history="1">
            <w:r w:rsidRPr="008F1BC5">
              <w:rPr>
                <w:rStyle w:val="Hyperlink"/>
                <w:noProof/>
              </w:rPr>
              <w:t>4.2</w:t>
            </w:r>
            <w:r>
              <w:rPr>
                <w:rFonts w:asciiTheme="minorHAnsi" w:hAnsiTheme="minorHAnsi"/>
                <w:noProof/>
                <w:kern w:val="2"/>
                <w:sz w:val="22"/>
                <w14:ligatures w14:val="standardContextual"/>
              </w:rPr>
              <w:tab/>
            </w:r>
            <w:r w:rsidRPr="008F1BC5">
              <w:rPr>
                <w:rStyle w:val="Hyperlink"/>
                <w:noProof/>
              </w:rPr>
              <w:t>Rationale for Trial Design</w:t>
            </w:r>
            <w:r>
              <w:rPr>
                <w:noProof/>
                <w:webHidden/>
              </w:rPr>
              <w:tab/>
            </w:r>
            <w:r>
              <w:rPr>
                <w:noProof/>
                <w:webHidden/>
              </w:rPr>
              <w:fldChar w:fldCharType="begin"/>
            </w:r>
            <w:r>
              <w:rPr>
                <w:noProof/>
                <w:webHidden/>
              </w:rPr>
              <w:instrText xml:space="preserve"> PAGEREF _Toc185590874 \h </w:instrText>
            </w:r>
            <w:r>
              <w:rPr>
                <w:noProof/>
                <w:webHidden/>
              </w:rPr>
            </w:r>
            <w:r>
              <w:rPr>
                <w:noProof/>
                <w:webHidden/>
              </w:rPr>
              <w:fldChar w:fldCharType="separate"/>
            </w:r>
            <w:r>
              <w:rPr>
                <w:noProof/>
                <w:webHidden/>
              </w:rPr>
              <w:t>22</w:t>
            </w:r>
            <w:r>
              <w:rPr>
                <w:noProof/>
                <w:webHidden/>
              </w:rPr>
              <w:fldChar w:fldCharType="end"/>
            </w:r>
          </w:hyperlink>
        </w:p>
        <w:p w14:paraId="537D4B35" w14:textId="20774415" w:rsidR="004A2BD9" w:rsidRDefault="004A2BD9">
          <w:pPr>
            <w:pStyle w:val="TOC3"/>
            <w:rPr>
              <w:rFonts w:asciiTheme="minorHAnsi" w:hAnsiTheme="minorHAnsi"/>
              <w:noProof/>
              <w:kern w:val="2"/>
              <w:sz w:val="22"/>
              <w14:ligatures w14:val="standardContextual"/>
            </w:rPr>
          </w:pPr>
          <w:hyperlink w:anchor="_Toc185590875" w:history="1">
            <w:r w:rsidRPr="008F1BC5">
              <w:rPr>
                <w:rStyle w:val="Hyperlink"/>
                <w:rFonts w:ascii="Arial" w:hAnsi="Arial" w:cs="Arial"/>
                <w:noProof/>
              </w:rPr>
              <w:t>4.2.1</w:t>
            </w:r>
            <w:r>
              <w:rPr>
                <w:rFonts w:asciiTheme="minorHAnsi" w:hAnsiTheme="minorHAnsi"/>
                <w:noProof/>
                <w:kern w:val="2"/>
                <w:sz w:val="22"/>
                <w14:ligatures w14:val="standardContextual"/>
              </w:rPr>
              <w:tab/>
            </w:r>
            <w:r w:rsidRPr="008F1BC5">
              <w:rPr>
                <w:rStyle w:val="Hyperlink"/>
                <w:rFonts w:ascii="Arial" w:hAnsi="Arial" w:cs="Arial"/>
                <w:noProof/>
              </w:rPr>
              <w:t>Rationale for Estimand(s)</w:t>
            </w:r>
            <w:r>
              <w:rPr>
                <w:noProof/>
                <w:webHidden/>
              </w:rPr>
              <w:tab/>
            </w:r>
            <w:r>
              <w:rPr>
                <w:noProof/>
                <w:webHidden/>
              </w:rPr>
              <w:fldChar w:fldCharType="begin"/>
            </w:r>
            <w:r>
              <w:rPr>
                <w:noProof/>
                <w:webHidden/>
              </w:rPr>
              <w:instrText xml:space="preserve"> PAGEREF _Toc185590875 \h </w:instrText>
            </w:r>
            <w:r>
              <w:rPr>
                <w:noProof/>
                <w:webHidden/>
              </w:rPr>
            </w:r>
            <w:r>
              <w:rPr>
                <w:noProof/>
                <w:webHidden/>
              </w:rPr>
              <w:fldChar w:fldCharType="separate"/>
            </w:r>
            <w:r>
              <w:rPr>
                <w:noProof/>
                <w:webHidden/>
              </w:rPr>
              <w:t>22</w:t>
            </w:r>
            <w:r>
              <w:rPr>
                <w:noProof/>
                <w:webHidden/>
              </w:rPr>
              <w:fldChar w:fldCharType="end"/>
            </w:r>
          </w:hyperlink>
        </w:p>
        <w:p w14:paraId="08BB1FAD" w14:textId="2F4D6313" w:rsidR="004A2BD9" w:rsidRDefault="004A2BD9">
          <w:pPr>
            <w:pStyle w:val="TOC3"/>
            <w:rPr>
              <w:rFonts w:asciiTheme="minorHAnsi" w:hAnsiTheme="minorHAnsi"/>
              <w:noProof/>
              <w:kern w:val="2"/>
              <w:sz w:val="22"/>
              <w14:ligatures w14:val="standardContextual"/>
            </w:rPr>
          </w:pPr>
          <w:hyperlink w:anchor="_Toc185590876" w:history="1">
            <w:r w:rsidRPr="008F1BC5">
              <w:rPr>
                <w:rStyle w:val="Hyperlink"/>
                <w:rFonts w:ascii="Arial" w:hAnsi="Arial" w:cs="Arial"/>
                <w:noProof/>
              </w:rPr>
              <w:t>4.2.2</w:t>
            </w:r>
            <w:r>
              <w:rPr>
                <w:rFonts w:asciiTheme="minorHAnsi" w:hAnsiTheme="minorHAnsi"/>
                <w:noProof/>
                <w:kern w:val="2"/>
                <w:sz w:val="22"/>
                <w14:ligatures w14:val="standardContextual"/>
              </w:rPr>
              <w:tab/>
            </w:r>
            <w:r w:rsidRPr="008F1BC5">
              <w:rPr>
                <w:rStyle w:val="Hyperlink"/>
                <w:rFonts w:ascii="Arial" w:hAnsi="Arial" w:cs="Arial"/>
                <w:noProof/>
              </w:rPr>
              <w:t>Rationale for Intervention Model</w:t>
            </w:r>
            <w:r>
              <w:rPr>
                <w:noProof/>
                <w:webHidden/>
              </w:rPr>
              <w:tab/>
            </w:r>
            <w:r>
              <w:rPr>
                <w:noProof/>
                <w:webHidden/>
              </w:rPr>
              <w:fldChar w:fldCharType="begin"/>
            </w:r>
            <w:r>
              <w:rPr>
                <w:noProof/>
                <w:webHidden/>
              </w:rPr>
              <w:instrText xml:space="preserve"> PAGEREF _Toc185590876 \h </w:instrText>
            </w:r>
            <w:r>
              <w:rPr>
                <w:noProof/>
                <w:webHidden/>
              </w:rPr>
            </w:r>
            <w:r>
              <w:rPr>
                <w:noProof/>
                <w:webHidden/>
              </w:rPr>
              <w:fldChar w:fldCharType="separate"/>
            </w:r>
            <w:r>
              <w:rPr>
                <w:noProof/>
                <w:webHidden/>
              </w:rPr>
              <w:t>22</w:t>
            </w:r>
            <w:r>
              <w:rPr>
                <w:noProof/>
                <w:webHidden/>
              </w:rPr>
              <w:fldChar w:fldCharType="end"/>
            </w:r>
          </w:hyperlink>
        </w:p>
        <w:p w14:paraId="0DBAE726" w14:textId="6E836CEA" w:rsidR="004A2BD9" w:rsidRDefault="004A2BD9">
          <w:pPr>
            <w:pStyle w:val="TOC3"/>
            <w:rPr>
              <w:rFonts w:asciiTheme="minorHAnsi" w:hAnsiTheme="minorHAnsi"/>
              <w:noProof/>
              <w:kern w:val="2"/>
              <w:sz w:val="22"/>
              <w14:ligatures w14:val="standardContextual"/>
            </w:rPr>
          </w:pPr>
          <w:hyperlink w:anchor="_Toc185590877" w:history="1">
            <w:r w:rsidRPr="008F1BC5">
              <w:rPr>
                <w:rStyle w:val="Hyperlink"/>
                <w:rFonts w:ascii="Arial" w:hAnsi="Arial" w:cs="Arial"/>
                <w:noProof/>
              </w:rPr>
              <w:t>4.2.3</w:t>
            </w:r>
            <w:r>
              <w:rPr>
                <w:rFonts w:asciiTheme="minorHAnsi" w:hAnsiTheme="minorHAnsi"/>
                <w:noProof/>
                <w:kern w:val="2"/>
                <w:sz w:val="22"/>
                <w14:ligatures w14:val="standardContextual"/>
              </w:rPr>
              <w:tab/>
            </w:r>
            <w:r w:rsidRPr="008F1BC5">
              <w:rPr>
                <w:rStyle w:val="Hyperlink"/>
                <w:rFonts w:ascii="Arial" w:hAnsi="Arial" w:cs="Arial"/>
                <w:noProof/>
              </w:rPr>
              <w:t>Rationale for Control Type</w:t>
            </w:r>
            <w:r>
              <w:rPr>
                <w:noProof/>
                <w:webHidden/>
              </w:rPr>
              <w:tab/>
            </w:r>
            <w:r>
              <w:rPr>
                <w:noProof/>
                <w:webHidden/>
              </w:rPr>
              <w:fldChar w:fldCharType="begin"/>
            </w:r>
            <w:r>
              <w:rPr>
                <w:noProof/>
                <w:webHidden/>
              </w:rPr>
              <w:instrText xml:space="preserve"> PAGEREF _Toc185590877 \h </w:instrText>
            </w:r>
            <w:r>
              <w:rPr>
                <w:noProof/>
                <w:webHidden/>
              </w:rPr>
            </w:r>
            <w:r>
              <w:rPr>
                <w:noProof/>
                <w:webHidden/>
              </w:rPr>
              <w:fldChar w:fldCharType="separate"/>
            </w:r>
            <w:r>
              <w:rPr>
                <w:noProof/>
                <w:webHidden/>
              </w:rPr>
              <w:t>22</w:t>
            </w:r>
            <w:r>
              <w:rPr>
                <w:noProof/>
                <w:webHidden/>
              </w:rPr>
              <w:fldChar w:fldCharType="end"/>
            </w:r>
          </w:hyperlink>
        </w:p>
        <w:p w14:paraId="5642523A" w14:textId="5844E897" w:rsidR="004A2BD9" w:rsidRDefault="004A2BD9">
          <w:pPr>
            <w:pStyle w:val="TOC3"/>
            <w:rPr>
              <w:rFonts w:asciiTheme="minorHAnsi" w:hAnsiTheme="minorHAnsi"/>
              <w:noProof/>
              <w:kern w:val="2"/>
              <w:sz w:val="22"/>
              <w14:ligatures w14:val="standardContextual"/>
            </w:rPr>
          </w:pPr>
          <w:hyperlink w:anchor="_Toc185590878" w:history="1">
            <w:r w:rsidRPr="008F1BC5">
              <w:rPr>
                <w:rStyle w:val="Hyperlink"/>
                <w:rFonts w:ascii="Arial" w:hAnsi="Arial" w:cs="Arial"/>
                <w:noProof/>
              </w:rPr>
              <w:t>4.2.4</w:t>
            </w:r>
            <w:r>
              <w:rPr>
                <w:rFonts w:asciiTheme="minorHAnsi" w:hAnsiTheme="minorHAnsi"/>
                <w:noProof/>
                <w:kern w:val="2"/>
                <w:sz w:val="22"/>
                <w14:ligatures w14:val="standardContextual"/>
              </w:rPr>
              <w:tab/>
            </w:r>
            <w:r w:rsidRPr="008F1BC5">
              <w:rPr>
                <w:rStyle w:val="Hyperlink"/>
                <w:rFonts w:ascii="Arial" w:hAnsi="Arial" w:cs="Arial"/>
                <w:noProof/>
              </w:rPr>
              <w:t>Rationale for Trial Duration</w:t>
            </w:r>
            <w:r>
              <w:rPr>
                <w:noProof/>
                <w:webHidden/>
              </w:rPr>
              <w:tab/>
            </w:r>
            <w:r>
              <w:rPr>
                <w:noProof/>
                <w:webHidden/>
              </w:rPr>
              <w:fldChar w:fldCharType="begin"/>
            </w:r>
            <w:r>
              <w:rPr>
                <w:noProof/>
                <w:webHidden/>
              </w:rPr>
              <w:instrText xml:space="preserve"> PAGEREF _Toc185590878 \h </w:instrText>
            </w:r>
            <w:r>
              <w:rPr>
                <w:noProof/>
                <w:webHidden/>
              </w:rPr>
            </w:r>
            <w:r>
              <w:rPr>
                <w:noProof/>
                <w:webHidden/>
              </w:rPr>
              <w:fldChar w:fldCharType="separate"/>
            </w:r>
            <w:r>
              <w:rPr>
                <w:noProof/>
                <w:webHidden/>
              </w:rPr>
              <w:t>23</w:t>
            </w:r>
            <w:r>
              <w:rPr>
                <w:noProof/>
                <w:webHidden/>
              </w:rPr>
              <w:fldChar w:fldCharType="end"/>
            </w:r>
          </w:hyperlink>
        </w:p>
        <w:p w14:paraId="49596877" w14:textId="09E03B03" w:rsidR="004A2BD9" w:rsidRDefault="004A2BD9">
          <w:pPr>
            <w:pStyle w:val="TOC3"/>
            <w:rPr>
              <w:rFonts w:asciiTheme="minorHAnsi" w:hAnsiTheme="minorHAnsi"/>
              <w:noProof/>
              <w:kern w:val="2"/>
              <w:sz w:val="22"/>
              <w14:ligatures w14:val="standardContextual"/>
            </w:rPr>
          </w:pPr>
          <w:hyperlink w:anchor="_Toc185590879" w:history="1">
            <w:r w:rsidRPr="008F1BC5">
              <w:rPr>
                <w:rStyle w:val="Hyperlink"/>
                <w:rFonts w:ascii="Arial" w:hAnsi="Arial" w:cs="Arial"/>
                <w:noProof/>
              </w:rPr>
              <w:t>4.2.5</w:t>
            </w:r>
            <w:r>
              <w:rPr>
                <w:rFonts w:asciiTheme="minorHAnsi" w:hAnsiTheme="minorHAnsi"/>
                <w:noProof/>
                <w:kern w:val="2"/>
                <w:sz w:val="22"/>
                <w14:ligatures w14:val="standardContextual"/>
              </w:rPr>
              <w:tab/>
            </w:r>
            <w:r w:rsidRPr="008F1BC5">
              <w:rPr>
                <w:rStyle w:val="Hyperlink"/>
                <w:rFonts w:ascii="Arial" w:hAnsi="Arial" w:cs="Arial"/>
                <w:noProof/>
              </w:rPr>
              <w:t>Rationale for Adaptive or Novel Trial Design</w:t>
            </w:r>
            <w:r>
              <w:rPr>
                <w:noProof/>
                <w:webHidden/>
              </w:rPr>
              <w:tab/>
            </w:r>
            <w:r>
              <w:rPr>
                <w:noProof/>
                <w:webHidden/>
              </w:rPr>
              <w:fldChar w:fldCharType="begin"/>
            </w:r>
            <w:r>
              <w:rPr>
                <w:noProof/>
                <w:webHidden/>
              </w:rPr>
              <w:instrText xml:space="preserve"> PAGEREF _Toc185590879 \h </w:instrText>
            </w:r>
            <w:r>
              <w:rPr>
                <w:noProof/>
                <w:webHidden/>
              </w:rPr>
            </w:r>
            <w:r>
              <w:rPr>
                <w:noProof/>
                <w:webHidden/>
              </w:rPr>
              <w:fldChar w:fldCharType="separate"/>
            </w:r>
            <w:r>
              <w:rPr>
                <w:noProof/>
                <w:webHidden/>
              </w:rPr>
              <w:t>23</w:t>
            </w:r>
            <w:r>
              <w:rPr>
                <w:noProof/>
                <w:webHidden/>
              </w:rPr>
              <w:fldChar w:fldCharType="end"/>
            </w:r>
          </w:hyperlink>
        </w:p>
        <w:p w14:paraId="06097E91" w14:textId="2A6627D3" w:rsidR="004A2BD9" w:rsidRDefault="004A2BD9">
          <w:pPr>
            <w:pStyle w:val="TOC3"/>
            <w:rPr>
              <w:rFonts w:asciiTheme="minorHAnsi" w:hAnsiTheme="minorHAnsi"/>
              <w:noProof/>
              <w:kern w:val="2"/>
              <w:sz w:val="22"/>
              <w14:ligatures w14:val="standardContextual"/>
            </w:rPr>
          </w:pPr>
          <w:hyperlink w:anchor="_Toc185590880" w:history="1">
            <w:r w:rsidRPr="008F1BC5">
              <w:rPr>
                <w:rStyle w:val="Hyperlink"/>
                <w:rFonts w:ascii="Arial" w:hAnsi="Arial" w:cs="Arial"/>
                <w:noProof/>
              </w:rPr>
              <w:t>4.2.6</w:t>
            </w:r>
            <w:r>
              <w:rPr>
                <w:rFonts w:asciiTheme="minorHAnsi" w:hAnsiTheme="minorHAnsi"/>
                <w:noProof/>
                <w:kern w:val="2"/>
                <w:sz w:val="22"/>
                <w14:ligatures w14:val="standardContextual"/>
              </w:rPr>
              <w:tab/>
            </w:r>
            <w:r w:rsidRPr="008F1BC5">
              <w:rPr>
                <w:rStyle w:val="Hyperlink"/>
                <w:rFonts w:ascii="Arial" w:hAnsi="Arial" w:cs="Arial"/>
                <w:noProof/>
              </w:rPr>
              <w:t>Rationale for Interim Analysis</w:t>
            </w:r>
            <w:r>
              <w:rPr>
                <w:noProof/>
                <w:webHidden/>
              </w:rPr>
              <w:tab/>
            </w:r>
            <w:r>
              <w:rPr>
                <w:noProof/>
                <w:webHidden/>
              </w:rPr>
              <w:fldChar w:fldCharType="begin"/>
            </w:r>
            <w:r>
              <w:rPr>
                <w:noProof/>
                <w:webHidden/>
              </w:rPr>
              <w:instrText xml:space="preserve"> PAGEREF _Toc185590880 \h </w:instrText>
            </w:r>
            <w:r>
              <w:rPr>
                <w:noProof/>
                <w:webHidden/>
              </w:rPr>
            </w:r>
            <w:r>
              <w:rPr>
                <w:noProof/>
                <w:webHidden/>
              </w:rPr>
              <w:fldChar w:fldCharType="separate"/>
            </w:r>
            <w:r>
              <w:rPr>
                <w:noProof/>
                <w:webHidden/>
              </w:rPr>
              <w:t>23</w:t>
            </w:r>
            <w:r>
              <w:rPr>
                <w:noProof/>
                <w:webHidden/>
              </w:rPr>
              <w:fldChar w:fldCharType="end"/>
            </w:r>
          </w:hyperlink>
        </w:p>
        <w:p w14:paraId="35493247" w14:textId="3E7B0006" w:rsidR="004A2BD9" w:rsidRDefault="004A2BD9">
          <w:pPr>
            <w:pStyle w:val="TOC3"/>
            <w:rPr>
              <w:rFonts w:asciiTheme="minorHAnsi" w:hAnsiTheme="minorHAnsi"/>
              <w:noProof/>
              <w:kern w:val="2"/>
              <w:sz w:val="22"/>
              <w14:ligatures w14:val="standardContextual"/>
            </w:rPr>
          </w:pPr>
          <w:hyperlink w:anchor="_Toc185590881" w:history="1">
            <w:r w:rsidRPr="008F1BC5">
              <w:rPr>
                <w:rStyle w:val="Hyperlink"/>
                <w:rFonts w:ascii="Arial" w:hAnsi="Arial" w:cs="Arial"/>
                <w:noProof/>
              </w:rPr>
              <w:t>4.2.7</w:t>
            </w:r>
            <w:r>
              <w:rPr>
                <w:rFonts w:asciiTheme="minorHAnsi" w:hAnsiTheme="minorHAnsi"/>
                <w:noProof/>
                <w:kern w:val="2"/>
                <w:sz w:val="22"/>
                <w14:ligatures w14:val="standardContextual"/>
              </w:rPr>
              <w:tab/>
            </w:r>
            <w:r w:rsidRPr="008F1BC5">
              <w:rPr>
                <w:rStyle w:val="Hyperlink"/>
                <w:rFonts w:ascii="Arial" w:hAnsi="Arial" w:cs="Arial"/>
                <w:noProof/>
              </w:rPr>
              <w:t>Rationale for Other Trial Design Aspects</w:t>
            </w:r>
            <w:r>
              <w:rPr>
                <w:noProof/>
                <w:webHidden/>
              </w:rPr>
              <w:tab/>
            </w:r>
            <w:r>
              <w:rPr>
                <w:noProof/>
                <w:webHidden/>
              </w:rPr>
              <w:fldChar w:fldCharType="begin"/>
            </w:r>
            <w:r>
              <w:rPr>
                <w:noProof/>
                <w:webHidden/>
              </w:rPr>
              <w:instrText xml:space="preserve"> PAGEREF _Toc185590881 \h </w:instrText>
            </w:r>
            <w:r>
              <w:rPr>
                <w:noProof/>
                <w:webHidden/>
              </w:rPr>
            </w:r>
            <w:r>
              <w:rPr>
                <w:noProof/>
                <w:webHidden/>
              </w:rPr>
              <w:fldChar w:fldCharType="separate"/>
            </w:r>
            <w:r>
              <w:rPr>
                <w:noProof/>
                <w:webHidden/>
              </w:rPr>
              <w:t>23</w:t>
            </w:r>
            <w:r>
              <w:rPr>
                <w:noProof/>
                <w:webHidden/>
              </w:rPr>
              <w:fldChar w:fldCharType="end"/>
            </w:r>
          </w:hyperlink>
        </w:p>
        <w:p w14:paraId="541AB112" w14:textId="59B950EC" w:rsidR="004A2BD9" w:rsidRDefault="004A2BD9">
          <w:pPr>
            <w:pStyle w:val="TOC2"/>
            <w:rPr>
              <w:rFonts w:asciiTheme="minorHAnsi" w:hAnsiTheme="minorHAnsi"/>
              <w:noProof/>
              <w:kern w:val="2"/>
              <w:sz w:val="22"/>
              <w14:ligatures w14:val="standardContextual"/>
            </w:rPr>
          </w:pPr>
          <w:hyperlink w:anchor="_Toc185590882" w:history="1">
            <w:r w:rsidRPr="008F1BC5">
              <w:rPr>
                <w:rStyle w:val="Hyperlink"/>
                <w:noProof/>
              </w:rPr>
              <w:t>4.3</w:t>
            </w:r>
            <w:r>
              <w:rPr>
                <w:rFonts w:asciiTheme="minorHAnsi" w:hAnsiTheme="minorHAnsi"/>
                <w:noProof/>
                <w:kern w:val="2"/>
                <w:sz w:val="22"/>
                <w14:ligatures w14:val="standardContextual"/>
              </w:rPr>
              <w:tab/>
            </w:r>
            <w:r w:rsidRPr="008F1BC5">
              <w:rPr>
                <w:rStyle w:val="Hyperlink"/>
                <w:noProof/>
              </w:rPr>
              <w:t>Trial Stopping Rules</w:t>
            </w:r>
            <w:r>
              <w:rPr>
                <w:noProof/>
                <w:webHidden/>
              </w:rPr>
              <w:tab/>
            </w:r>
            <w:r>
              <w:rPr>
                <w:noProof/>
                <w:webHidden/>
              </w:rPr>
              <w:fldChar w:fldCharType="begin"/>
            </w:r>
            <w:r>
              <w:rPr>
                <w:noProof/>
                <w:webHidden/>
              </w:rPr>
              <w:instrText xml:space="preserve"> PAGEREF _Toc185590882 \h </w:instrText>
            </w:r>
            <w:r>
              <w:rPr>
                <w:noProof/>
                <w:webHidden/>
              </w:rPr>
            </w:r>
            <w:r>
              <w:rPr>
                <w:noProof/>
                <w:webHidden/>
              </w:rPr>
              <w:fldChar w:fldCharType="separate"/>
            </w:r>
            <w:r>
              <w:rPr>
                <w:noProof/>
                <w:webHidden/>
              </w:rPr>
              <w:t>23</w:t>
            </w:r>
            <w:r>
              <w:rPr>
                <w:noProof/>
                <w:webHidden/>
              </w:rPr>
              <w:fldChar w:fldCharType="end"/>
            </w:r>
          </w:hyperlink>
        </w:p>
        <w:p w14:paraId="1F07F33B" w14:textId="17B57CE3" w:rsidR="004A2BD9" w:rsidRDefault="004A2BD9">
          <w:pPr>
            <w:pStyle w:val="TOC2"/>
            <w:rPr>
              <w:rFonts w:asciiTheme="minorHAnsi" w:hAnsiTheme="minorHAnsi"/>
              <w:noProof/>
              <w:kern w:val="2"/>
              <w:sz w:val="22"/>
              <w14:ligatures w14:val="standardContextual"/>
            </w:rPr>
          </w:pPr>
          <w:hyperlink w:anchor="_Toc185590883" w:history="1">
            <w:r w:rsidRPr="008F1BC5">
              <w:rPr>
                <w:rStyle w:val="Hyperlink"/>
                <w:noProof/>
              </w:rPr>
              <w:t>4.4</w:t>
            </w:r>
            <w:r>
              <w:rPr>
                <w:rFonts w:asciiTheme="minorHAnsi" w:hAnsiTheme="minorHAnsi"/>
                <w:noProof/>
                <w:kern w:val="2"/>
                <w:sz w:val="22"/>
                <w14:ligatures w14:val="standardContextual"/>
              </w:rPr>
              <w:tab/>
            </w:r>
            <w:r w:rsidRPr="008F1BC5">
              <w:rPr>
                <w:rStyle w:val="Hyperlink"/>
                <w:noProof/>
              </w:rPr>
              <w:t>Start of Trial and End of Trial</w:t>
            </w:r>
            <w:r>
              <w:rPr>
                <w:noProof/>
                <w:webHidden/>
              </w:rPr>
              <w:tab/>
            </w:r>
            <w:r>
              <w:rPr>
                <w:noProof/>
                <w:webHidden/>
              </w:rPr>
              <w:fldChar w:fldCharType="begin"/>
            </w:r>
            <w:r>
              <w:rPr>
                <w:noProof/>
                <w:webHidden/>
              </w:rPr>
              <w:instrText xml:space="preserve"> PAGEREF _Toc185590883 \h </w:instrText>
            </w:r>
            <w:r>
              <w:rPr>
                <w:noProof/>
                <w:webHidden/>
              </w:rPr>
            </w:r>
            <w:r>
              <w:rPr>
                <w:noProof/>
                <w:webHidden/>
              </w:rPr>
              <w:fldChar w:fldCharType="separate"/>
            </w:r>
            <w:r>
              <w:rPr>
                <w:noProof/>
                <w:webHidden/>
              </w:rPr>
              <w:t>23</w:t>
            </w:r>
            <w:r>
              <w:rPr>
                <w:noProof/>
                <w:webHidden/>
              </w:rPr>
              <w:fldChar w:fldCharType="end"/>
            </w:r>
          </w:hyperlink>
        </w:p>
        <w:p w14:paraId="0F0AE34C" w14:textId="3567EDF4" w:rsidR="004A2BD9" w:rsidRDefault="004A2BD9">
          <w:pPr>
            <w:pStyle w:val="TOC2"/>
            <w:rPr>
              <w:rFonts w:asciiTheme="minorHAnsi" w:hAnsiTheme="minorHAnsi"/>
              <w:noProof/>
              <w:kern w:val="2"/>
              <w:sz w:val="22"/>
              <w14:ligatures w14:val="standardContextual"/>
            </w:rPr>
          </w:pPr>
          <w:hyperlink w:anchor="_Toc185590884" w:history="1">
            <w:r w:rsidRPr="008F1BC5">
              <w:rPr>
                <w:rStyle w:val="Hyperlink"/>
                <w:noProof/>
              </w:rPr>
              <w:t>4.5</w:t>
            </w:r>
            <w:r>
              <w:rPr>
                <w:rFonts w:asciiTheme="minorHAnsi" w:hAnsiTheme="minorHAnsi"/>
                <w:noProof/>
                <w:kern w:val="2"/>
                <w:sz w:val="22"/>
                <w14:ligatures w14:val="standardContextual"/>
              </w:rPr>
              <w:tab/>
            </w:r>
            <w:r w:rsidRPr="008F1BC5">
              <w:rPr>
                <w:rStyle w:val="Hyperlink"/>
                <w:noProof/>
              </w:rPr>
              <w:t>Access to Trial Intervention After End of Trial</w:t>
            </w:r>
            <w:r>
              <w:rPr>
                <w:noProof/>
                <w:webHidden/>
              </w:rPr>
              <w:tab/>
            </w:r>
            <w:r>
              <w:rPr>
                <w:noProof/>
                <w:webHidden/>
              </w:rPr>
              <w:fldChar w:fldCharType="begin"/>
            </w:r>
            <w:r>
              <w:rPr>
                <w:noProof/>
                <w:webHidden/>
              </w:rPr>
              <w:instrText xml:space="preserve"> PAGEREF _Toc185590884 \h </w:instrText>
            </w:r>
            <w:r>
              <w:rPr>
                <w:noProof/>
                <w:webHidden/>
              </w:rPr>
            </w:r>
            <w:r>
              <w:rPr>
                <w:noProof/>
                <w:webHidden/>
              </w:rPr>
              <w:fldChar w:fldCharType="separate"/>
            </w:r>
            <w:r>
              <w:rPr>
                <w:noProof/>
                <w:webHidden/>
              </w:rPr>
              <w:t>24</w:t>
            </w:r>
            <w:r>
              <w:rPr>
                <w:noProof/>
                <w:webHidden/>
              </w:rPr>
              <w:fldChar w:fldCharType="end"/>
            </w:r>
          </w:hyperlink>
        </w:p>
        <w:p w14:paraId="2FBE8B50" w14:textId="64692DAF" w:rsidR="004A2BD9" w:rsidRDefault="004A2BD9">
          <w:pPr>
            <w:pStyle w:val="TOC1"/>
            <w:rPr>
              <w:rFonts w:asciiTheme="minorHAnsi" w:hAnsiTheme="minorHAnsi"/>
              <w:caps w:val="0"/>
              <w:kern w:val="2"/>
              <w:sz w:val="22"/>
              <w14:ligatures w14:val="standardContextual"/>
            </w:rPr>
          </w:pPr>
          <w:hyperlink w:anchor="_Toc185590885" w:history="1">
            <w:r w:rsidRPr="008F1BC5">
              <w:rPr>
                <w:rStyle w:val="Hyperlink"/>
              </w:rPr>
              <w:t>5</w:t>
            </w:r>
            <w:r>
              <w:rPr>
                <w:rFonts w:asciiTheme="minorHAnsi" w:hAnsiTheme="minorHAnsi"/>
                <w:caps w:val="0"/>
                <w:kern w:val="2"/>
                <w:sz w:val="22"/>
                <w14:ligatures w14:val="standardContextual"/>
              </w:rPr>
              <w:tab/>
            </w:r>
            <w:r w:rsidRPr="008F1BC5">
              <w:rPr>
                <w:rStyle w:val="Hyperlink"/>
              </w:rPr>
              <w:t>Trial Population</w:t>
            </w:r>
            <w:r>
              <w:rPr>
                <w:webHidden/>
              </w:rPr>
              <w:tab/>
            </w:r>
            <w:r>
              <w:rPr>
                <w:webHidden/>
              </w:rPr>
              <w:fldChar w:fldCharType="begin"/>
            </w:r>
            <w:r>
              <w:rPr>
                <w:webHidden/>
              </w:rPr>
              <w:instrText xml:space="preserve"> PAGEREF _Toc185590885 \h </w:instrText>
            </w:r>
            <w:r>
              <w:rPr>
                <w:webHidden/>
              </w:rPr>
            </w:r>
            <w:r>
              <w:rPr>
                <w:webHidden/>
              </w:rPr>
              <w:fldChar w:fldCharType="separate"/>
            </w:r>
            <w:r>
              <w:rPr>
                <w:webHidden/>
              </w:rPr>
              <w:t>24</w:t>
            </w:r>
            <w:r>
              <w:rPr>
                <w:webHidden/>
              </w:rPr>
              <w:fldChar w:fldCharType="end"/>
            </w:r>
          </w:hyperlink>
        </w:p>
        <w:p w14:paraId="3BF35873" w14:textId="3AA28FC1" w:rsidR="004A2BD9" w:rsidRDefault="004A2BD9">
          <w:pPr>
            <w:pStyle w:val="TOC2"/>
            <w:rPr>
              <w:rFonts w:asciiTheme="minorHAnsi" w:hAnsiTheme="minorHAnsi"/>
              <w:noProof/>
              <w:kern w:val="2"/>
              <w:sz w:val="22"/>
              <w14:ligatures w14:val="standardContextual"/>
            </w:rPr>
          </w:pPr>
          <w:hyperlink w:anchor="_Toc185590886" w:history="1">
            <w:r w:rsidRPr="008F1BC5">
              <w:rPr>
                <w:rStyle w:val="Hyperlink"/>
                <w:noProof/>
              </w:rPr>
              <w:t>5.1</w:t>
            </w:r>
            <w:r>
              <w:rPr>
                <w:rFonts w:asciiTheme="minorHAnsi" w:hAnsiTheme="minorHAnsi"/>
                <w:noProof/>
                <w:kern w:val="2"/>
                <w:sz w:val="22"/>
                <w14:ligatures w14:val="standardContextual"/>
              </w:rPr>
              <w:tab/>
            </w:r>
            <w:r w:rsidRPr="008F1BC5">
              <w:rPr>
                <w:rStyle w:val="Hyperlink"/>
                <w:noProof/>
              </w:rPr>
              <w:t>Description of Trial Population and Rationale</w:t>
            </w:r>
            <w:r>
              <w:rPr>
                <w:noProof/>
                <w:webHidden/>
              </w:rPr>
              <w:tab/>
            </w:r>
            <w:r>
              <w:rPr>
                <w:noProof/>
                <w:webHidden/>
              </w:rPr>
              <w:fldChar w:fldCharType="begin"/>
            </w:r>
            <w:r>
              <w:rPr>
                <w:noProof/>
                <w:webHidden/>
              </w:rPr>
              <w:instrText xml:space="preserve"> PAGEREF _Toc185590886 \h </w:instrText>
            </w:r>
            <w:r>
              <w:rPr>
                <w:noProof/>
                <w:webHidden/>
              </w:rPr>
            </w:r>
            <w:r>
              <w:rPr>
                <w:noProof/>
                <w:webHidden/>
              </w:rPr>
              <w:fldChar w:fldCharType="separate"/>
            </w:r>
            <w:r>
              <w:rPr>
                <w:noProof/>
                <w:webHidden/>
              </w:rPr>
              <w:t>24</w:t>
            </w:r>
            <w:r>
              <w:rPr>
                <w:noProof/>
                <w:webHidden/>
              </w:rPr>
              <w:fldChar w:fldCharType="end"/>
            </w:r>
          </w:hyperlink>
        </w:p>
        <w:p w14:paraId="01950C32" w14:textId="4E129B9D" w:rsidR="004A2BD9" w:rsidRDefault="004A2BD9">
          <w:pPr>
            <w:pStyle w:val="TOC2"/>
            <w:rPr>
              <w:rFonts w:asciiTheme="minorHAnsi" w:hAnsiTheme="minorHAnsi"/>
              <w:noProof/>
              <w:kern w:val="2"/>
              <w:sz w:val="22"/>
              <w14:ligatures w14:val="standardContextual"/>
            </w:rPr>
          </w:pPr>
          <w:hyperlink w:anchor="_Toc185590887" w:history="1">
            <w:r w:rsidRPr="008F1BC5">
              <w:rPr>
                <w:rStyle w:val="Hyperlink"/>
                <w:noProof/>
              </w:rPr>
              <w:t>5.2</w:t>
            </w:r>
            <w:r>
              <w:rPr>
                <w:rFonts w:asciiTheme="minorHAnsi" w:hAnsiTheme="minorHAnsi"/>
                <w:noProof/>
                <w:kern w:val="2"/>
                <w:sz w:val="22"/>
                <w14:ligatures w14:val="standardContextual"/>
              </w:rPr>
              <w:tab/>
            </w:r>
            <w:r w:rsidRPr="008F1BC5">
              <w:rPr>
                <w:rStyle w:val="Hyperlink"/>
                <w:noProof/>
              </w:rPr>
              <w:t>Inclusion Criteria</w:t>
            </w:r>
            <w:r>
              <w:rPr>
                <w:noProof/>
                <w:webHidden/>
              </w:rPr>
              <w:tab/>
            </w:r>
            <w:r>
              <w:rPr>
                <w:noProof/>
                <w:webHidden/>
              </w:rPr>
              <w:fldChar w:fldCharType="begin"/>
            </w:r>
            <w:r>
              <w:rPr>
                <w:noProof/>
                <w:webHidden/>
              </w:rPr>
              <w:instrText xml:space="preserve"> PAGEREF _Toc185590887 \h </w:instrText>
            </w:r>
            <w:r>
              <w:rPr>
                <w:noProof/>
                <w:webHidden/>
              </w:rPr>
            </w:r>
            <w:r>
              <w:rPr>
                <w:noProof/>
                <w:webHidden/>
              </w:rPr>
              <w:fldChar w:fldCharType="separate"/>
            </w:r>
            <w:r>
              <w:rPr>
                <w:noProof/>
                <w:webHidden/>
              </w:rPr>
              <w:t>25</w:t>
            </w:r>
            <w:r>
              <w:rPr>
                <w:noProof/>
                <w:webHidden/>
              </w:rPr>
              <w:fldChar w:fldCharType="end"/>
            </w:r>
          </w:hyperlink>
        </w:p>
        <w:p w14:paraId="4E019A87" w14:textId="451A0861" w:rsidR="004A2BD9" w:rsidRDefault="004A2BD9">
          <w:pPr>
            <w:pStyle w:val="TOC2"/>
            <w:rPr>
              <w:rFonts w:asciiTheme="minorHAnsi" w:hAnsiTheme="minorHAnsi"/>
              <w:noProof/>
              <w:kern w:val="2"/>
              <w:sz w:val="22"/>
              <w14:ligatures w14:val="standardContextual"/>
            </w:rPr>
          </w:pPr>
          <w:hyperlink w:anchor="_Toc185590888" w:history="1">
            <w:r w:rsidRPr="008F1BC5">
              <w:rPr>
                <w:rStyle w:val="Hyperlink"/>
                <w:noProof/>
              </w:rPr>
              <w:t>5.3</w:t>
            </w:r>
            <w:r>
              <w:rPr>
                <w:rFonts w:asciiTheme="minorHAnsi" w:hAnsiTheme="minorHAnsi"/>
                <w:noProof/>
                <w:kern w:val="2"/>
                <w:sz w:val="22"/>
                <w14:ligatures w14:val="standardContextual"/>
              </w:rPr>
              <w:tab/>
            </w:r>
            <w:r w:rsidRPr="008F1BC5">
              <w:rPr>
                <w:rStyle w:val="Hyperlink"/>
                <w:noProof/>
              </w:rPr>
              <w:t>Exclusion Criteria</w:t>
            </w:r>
            <w:r>
              <w:rPr>
                <w:noProof/>
                <w:webHidden/>
              </w:rPr>
              <w:tab/>
            </w:r>
            <w:r>
              <w:rPr>
                <w:noProof/>
                <w:webHidden/>
              </w:rPr>
              <w:fldChar w:fldCharType="begin"/>
            </w:r>
            <w:r>
              <w:rPr>
                <w:noProof/>
                <w:webHidden/>
              </w:rPr>
              <w:instrText xml:space="preserve"> PAGEREF _Toc185590888 \h </w:instrText>
            </w:r>
            <w:r>
              <w:rPr>
                <w:noProof/>
                <w:webHidden/>
              </w:rPr>
            </w:r>
            <w:r>
              <w:rPr>
                <w:noProof/>
                <w:webHidden/>
              </w:rPr>
              <w:fldChar w:fldCharType="separate"/>
            </w:r>
            <w:r>
              <w:rPr>
                <w:noProof/>
                <w:webHidden/>
              </w:rPr>
              <w:t>25</w:t>
            </w:r>
            <w:r>
              <w:rPr>
                <w:noProof/>
                <w:webHidden/>
              </w:rPr>
              <w:fldChar w:fldCharType="end"/>
            </w:r>
          </w:hyperlink>
        </w:p>
        <w:p w14:paraId="2E920802" w14:textId="1BBA75A7" w:rsidR="004A2BD9" w:rsidRDefault="004A2BD9">
          <w:pPr>
            <w:pStyle w:val="TOC2"/>
            <w:rPr>
              <w:rFonts w:asciiTheme="minorHAnsi" w:hAnsiTheme="minorHAnsi"/>
              <w:noProof/>
              <w:kern w:val="2"/>
              <w:sz w:val="22"/>
              <w14:ligatures w14:val="standardContextual"/>
            </w:rPr>
          </w:pPr>
          <w:hyperlink w:anchor="_Toc185590889" w:history="1">
            <w:r w:rsidRPr="008F1BC5">
              <w:rPr>
                <w:rStyle w:val="Hyperlink"/>
                <w:noProof/>
              </w:rPr>
              <w:t>5.4</w:t>
            </w:r>
            <w:r>
              <w:rPr>
                <w:rFonts w:asciiTheme="minorHAnsi" w:hAnsiTheme="minorHAnsi"/>
                <w:noProof/>
                <w:kern w:val="2"/>
                <w:sz w:val="22"/>
                <w14:ligatures w14:val="standardContextual"/>
              </w:rPr>
              <w:tab/>
            </w:r>
            <w:r w:rsidRPr="008F1BC5">
              <w:rPr>
                <w:rStyle w:val="Hyperlink"/>
                <w:noProof/>
              </w:rPr>
              <w:t>Contraception</w:t>
            </w:r>
            <w:r>
              <w:rPr>
                <w:noProof/>
                <w:webHidden/>
              </w:rPr>
              <w:tab/>
            </w:r>
            <w:r>
              <w:rPr>
                <w:noProof/>
                <w:webHidden/>
              </w:rPr>
              <w:fldChar w:fldCharType="begin"/>
            </w:r>
            <w:r>
              <w:rPr>
                <w:noProof/>
                <w:webHidden/>
              </w:rPr>
              <w:instrText xml:space="preserve"> PAGEREF _Toc185590889 \h </w:instrText>
            </w:r>
            <w:r>
              <w:rPr>
                <w:noProof/>
                <w:webHidden/>
              </w:rPr>
            </w:r>
            <w:r>
              <w:rPr>
                <w:noProof/>
                <w:webHidden/>
              </w:rPr>
              <w:fldChar w:fldCharType="separate"/>
            </w:r>
            <w:r>
              <w:rPr>
                <w:noProof/>
                <w:webHidden/>
              </w:rPr>
              <w:t>25</w:t>
            </w:r>
            <w:r>
              <w:rPr>
                <w:noProof/>
                <w:webHidden/>
              </w:rPr>
              <w:fldChar w:fldCharType="end"/>
            </w:r>
          </w:hyperlink>
        </w:p>
        <w:p w14:paraId="334A074C" w14:textId="55F08F0E" w:rsidR="004A2BD9" w:rsidRDefault="004A2BD9">
          <w:pPr>
            <w:pStyle w:val="TOC3"/>
            <w:rPr>
              <w:rFonts w:asciiTheme="minorHAnsi" w:hAnsiTheme="minorHAnsi"/>
              <w:noProof/>
              <w:kern w:val="2"/>
              <w:sz w:val="22"/>
              <w14:ligatures w14:val="standardContextual"/>
            </w:rPr>
          </w:pPr>
          <w:hyperlink w:anchor="_Toc185590890" w:history="1">
            <w:r w:rsidRPr="008F1BC5">
              <w:rPr>
                <w:rStyle w:val="Hyperlink"/>
                <w:noProof/>
              </w:rPr>
              <w:t>5.4.1</w:t>
            </w:r>
            <w:r>
              <w:rPr>
                <w:rFonts w:asciiTheme="minorHAnsi" w:hAnsiTheme="minorHAnsi"/>
                <w:noProof/>
                <w:kern w:val="2"/>
                <w:sz w:val="22"/>
                <w14:ligatures w14:val="standardContextual"/>
              </w:rPr>
              <w:tab/>
            </w:r>
            <w:r w:rsidRPr="008F1BC5">
              <w:rPr>
                <w:rStyle w:val="Hyperlink"/>
                <w:noProof/>
              </w:rPr>
              <w:t>Definitions Related to Childbearing Potential</w:t>
            </w:r>
            <w:r>
              <w:rPr>
                <w:noProof/>
                <w:webHidden/>
              </w:rPr>
              <w:tab/>
            </w:r>
            <w:r>
              <w:rPr>
                <w:noProof/>
                <w:webHidden/>
              </w:rPr>
              <w:fldChar w:fldCharType="begin"/>
            </w:r>
            <w:r>
              <w:rPr>
                <w:noProof/>
                <w:webHidden/>
              </w:rPr>
              <w:instrText xml:space="preserve"> PAGEREF _Toc185590890 \h </w:instrText>
            </w:r>
            <w:r>
              <w:rPr>
                <w:noProof/>
                <w:webHidden/>
              </w:rPr>
            </w:r>
            <w:r>
              <w:rPr>
                <w:noProof/>
                <w:webHidden/>
              </w:rPr>
              <w:fldChar w:fldCharType="separate"/>
            </w:r>
            <w:r>
              <w:rPr>
                <w:noProof/>
                <w:webHidden/>
              </w:rPr>
              <w:t>25</w:t>
            </w:r>
            <w:r>
              <w:rPr>
                <w:noProof/>
                <w:webHidden/>
              </w:rPr>
              <w:fldChar w:fldCharType="end"/>
            </w:r>
          </w:hyperlink>
        </w:p>
        <w:p w14:paraId="3A06CEE5" w14:textId="11BB6D8A" w:rsidR="004A2BD9" w:rsidRDefault="004A2BD9">
          <w:pPr>
            <w:pStyle w:val="TOC3"/>
            <w:rPr>
              <w:rFonts w:asciiTheme="minorHAnsi" w:hAnsiTheme="minorHAnsi"/>
              <w:noProof/>
              <w:kern w:val="2"/>
              <w:sz w:val="22"/>
              <w14:ligatures w14:val="standardContextual"/>
            </w:rPr>
          </w:pPr>
          <w:hyperlink w:anchor="_Toc185590891" w:history="1">
            <w:r w:rsidRPr="008F1BC5">
              <w:rPr>
                <w:rStyle w:val="Hyperlink"/>
                <w:noProof/>
              </w:rPr>
              <w:t>5.4.2</w:t>
            </w:r>
            <w:r>
              <w:rPr>
                <w:rFonts w:asciiTheme="minorHAnsi" w:hAnsiTheme="minorHAnsi"/>
                <w:noProof/>
                <w:kern w:val="2"/>
                <w:sz w:val="22"/>
                <w14:ligatures w14:val="standardContextual"/>
              </w:rPr>
              <w:tab/>
            </w:r>
            <w:r w:rsidRPr="008F1BC5">
              <w:rPr>
                <w:rStyle w:val="Hyperlink"/>
                <w:noProof/>
              </w:rPr>
              <w:t>Contraception Requirements</w:t>
            </w:r>
            <w:r>
              <w:rPr>
                <w:noProof/>
                <w:webHidden/>
              </w:rPr>
              <w:tab/>
            </w:r>
            <w:r>
              <w:rPr>
                <w:noProof/>
                <w:webHidden/>
              </w:rPr>
              <w:fldChar w:fldCharType="begin"/>
            </w:r>
            <w:r>
              <w:rPr>
                <w:noProof/>
                <w:webHidden/>
              </w:rPr>
              <w:instrText xml:space="preserve"> PAGEREF _Toc185590891 \h </w:instrText>
            </w:r>
            <w:r>
              <w:rPr>
                <w:noProof/>
                <w:webHidden/>
              </w:rPr>
            </w:r>
            <w:r>
              <w:rPr>
                <w:noProof/>
                <w:webHidden/>
              </w:rPr>
              <w:fldChar w:fldCharType="separate"/>
            </w:r>
            <w:r>
              <w:rPr>
                <w:noProof/>
                <w:webHidden/>
              </w:rPr>
              <w:t>25</w:t>
            </w:r>
            <w:r>
              <w:rPr>
                <w:noProof/>
                <w:webHidden/>
              </w:rPr>
              <w:fldChar w:fldCharType="end"/>
            </w:r>
          </w:hyperlink>
        </w:p>
        <w:p w14:paraId="323BEA54" w14:textId="5C1B16FA" w:rsidR="004A2BD9" w:rsidRDefault="004A2BD9">
          <w:pPr>
            <w:pStyle w:val="TOC2"/>
            <w:rPr>
              <w:rFonts w:asciiTheme="minorHAnsi" w:hAnsiTheme="minorHAnsi"/>
              <w:noProof/>
              <w:kern w:val="2"/>
              <w:sz w:val="22"/>
              <w14:ligatures w14:val="standardContextual"/>
            </w:rPr>
          </w:pPr>
          <w:hyperlink w:anchor="_Toc185590892" w:history="1">
            <w:r w:rsidRPr="008F1BC5">
              <w:rPr>
                <w:rStyle w:val="Hyperlink"/>
                <w:noProof/>
              </w:rPr>
              <w:t>5.5</w:t>
            </w:r>
            <w:r>
              <w:rPr>
                <w:rFonts w:asciiTheme="minorHAnsi" w:hAnsiTheme="minorHAnsi"/>
                <w:noProof/>
                <w:kern w:val="2"/>
                <w:sz w:val="22"/>
                <w14:ligatures w14:val="standardContextual"/>
              </w:rPr>
              <w:tab/>
            </w:r>
            <w:r w:rsidRPr="008F1BC5">
              <w:rPr>
                <w:rStyle w:val="Hyperlink"/>
                <w:noProof/>
              </w:rPr>
              <w:t>Lifestyle Restrictions</w:t>
            </w:r>
            <w:r>
              <w:rPr>
                <w:noProof/>
                <w:webHidden/>
              </w:rPr>
              <w:tab/>
            </w:r>
            <w:r>
              <w:rPr>
                <w:noProof/>
                <w:webHidden/>
              </w:rPr>
              <w:fldChar w:fldCharType="begin"/>
            </w:r>
            <w:r>
              <w:rPr>
                <w:noProof/>
                <w:webHidden/>
              </w:rPr>
              <w:instrText xml:space="preserve"> PAGEREF _Toc185590892 \h </w:instrText>
            </w:r>
            <w:r>
              <w:rPr>
                <w:noProof/>
                <w:webHidden/>
              </w:rPr>
            </w:r>
            <w:r>
              <w:rPr>
                <w:noProof/>
                <w:webHidden/>
              </w:rPr>
              <w:fldChar w:fldCharType="separate"/>
            </w:r>
            <w:r>
              <w:rPr>
                <w:noProof/>
                <w:webHidden/>
              </w:rPr>
              <w:t>26</w:t>
            </w:r>
            <w:r>
              <w:rPr>
                <w:noProof/>
                <w:webHidden/>
              </w:rPr>
              <w:fldChar w:fldCharType="end"/>
            </w:r>
          </w:hyperlink>
        </w:p>
        <w:p w14:paraId="3F9968C4" w14:textId="34B087A9" w:rsidR="004A2BD9" w:rsidRDefault="004A2BD9">
          <w:pPr>
            <w:pStyle w:val="TOC3"/>
            <w:rPr>
              <w:rFonts w:asciiTheme="minorHAnsi" w:hAnsiTheme="minorHAnsi"/>
              <w:noProof/>
              <w:kern w:val="2"/>
              <w:sz w:val="22"/>
              <w14:ligatures w14:val="standardContextual"/>
            </w:rPr>
          </w:pPr>
          <w:hyperlink w:anchor="_Toc185590893" w:history="1">
            <w:r w:rsidRPr="008F1BC5">
              <w:rPr>
                <w:rStyle w:val="Hyperlink"/>
                <w:rFonts w:ascii="Arial" w:hAnsi="Arial" w:cs="Arial"/>
                <w:noProof/>
              </w:rPr>
              <w:t>5.5.1</w:t>
            </w:r>
            <w:r>
              <w:rPr>
                <w:rFonts w:asciiTheme="minorHAnsi" w:hAnsiTheme="minorHAnsi"/>
                <w:noProof/>
                <w:kern w:val="2"/>
                <w:sz w:val="22"/>
                <w14:ligatures w14:val="standardContextual"/>
              </w:rPr>
              <w:tab/>
            </w:r>
            <w:r w:rsidRPr="008F1BC5">
              <w:rPr>
                <w:rStyle w:val="Hyperlink"/>
                <w:rFonts w:ascii="Arial" w:hAnsi="Arial" w:cs="Arial"/>
                <w:noProof/>
              </w:rPr>
              <w:t>Meals and Dietary Restrictions</w:t>
            </w:r>
            <w:r>
              <w:rPr>
                <w:noProof/>
                <w:webHidden/>
              </w:rPr>
              <w:tab/>
            </w:r>
            <w:r>
              <w:rPr>
                <w:noProof/>
                <w:webHidden/>
              </w:rPr>
              <w:fldChar w:fldCharType="begin"/>
            </w:r>
            <w:r>
              <w:rPr>
                <w:noProof/>
                <w:webHidden/>
              </w:rPr>
              <w:instrText xml:space="preserve"> PAGEREF _Toc185590893 \h </w:instrText>
            </w:r>
            <w:r>
              <w:rPr>
                <w:noProof/>
                <w:webHidden/>
              </w:rPr>
            </w:r>
            <w:r>
              <w:rPr>
                <w:noProof/>
                <w:webHidden/>
              </w:rPr>
              <w:fldChar w:fldCharType="separate"/>
            </w:r>
            <w:r>
              <w:rPr>
                <w:noProof/>
                <w:webHidden/>
              </w:rPr>
              <w:t>26</w:t>
            </w:r>
            <w:r>
              <w:rPr>
                <w:noProof/>
                <w:webHidden/>
              </w:rPr>
              <w:fldChar w:fldCharType="end"/>
            </w:r>
          </w:hyperlink>
        </w:p>
        <w:p w14:paraId="7B54EF48" w14:textId="7BEE0252" w:rsidR="004A2BD9" w:rsidRDefault="004A2BD9">
          <w:pPr>
            <w:pStyle w:val="TOC3"/>
            <w:rPr>
              <w:rFonts w:asciiTheme="minorHAnsi" w:hAnsiTheme="minorHAnsi"/>
              <w:noProof/>
              <w:kern w:val="2"/>
              <w:sz w:val="22"/>
              <w14:ligatures w14:val="standardContextual"/>
            </w:rPr>
          </w:pPr>
          <w:hyperlink w:anchor="_Toc185590894" w:history="1">
            <w:r w:rsidRPr="008F1BC5">
              <w:rPr>
                <w:rStyle w:val="Hyperlink"/>
                <w:rFonts w:ascii="Arial" w:hAnsi="Arial" w:cs="Arial"/>
                <w:noProof/>
              </w:rPr>
              <w:t>5.5.2</w:t>
            </w:r>
            <w:r>
              <w:rPr>
                <w:rFonts w:asciiTheme="minorHAnsi" w:hAnsiTheme="minorHAnsi"/>
                <w:noProof/>
                <w:kern w:val="2"/>
                <w:sz w:val="22"/>
                <w14:ligatures w14:val="standardContextual"/>
              </w:rPr>
              <w:tab/>
            </w:r>
            <w:r w:rsidRPr="008F1BC5">
              <w:rPr>
                <w:rStyle w:val="Hyperlink"/>
                <w:rFonts w:ascii="Arial" w:hAnsi="Arial" w:cs="Arial"/>
                <w:noProof/>
              </w:rPr>
              <w:t>Caffeine, Alcohol, Tobacco, and Other Restrictions</w:t>
            </w:r>
            <w:r>
              <w:rPr>
                <w:noProof/>
                <w:webHidden/>
              </w:rPr>
              <w:tab/>
            </w:r>
            <w:r>
              <w:rPr>
                <w:noProof/>
                <w:webHidden/>
              </w:rPr>
              <w:fldChar w:fldCharType="begin"/>
            </w:r>
            <w:r>
              <w:rPr>
                <w:noProof/>
                <w:webHidden/>
              </w:rPr>
              <w:instrText xml:space="preserve"> PAGEREF _Toc185590894 \h </w:instrText>
            </w:r>
            <w:r>
              <w:rPr>
                <w:noProof/>
                <w:webHidden/>
              </w:rPr>
            </w:r>
            <w:r>
              <w:rPr>
                <w:noProof/>
                <w:webHidden/>
              </w:rPr>
              <w:fldChar w:fldCharType="separate"/>
            </w:r>
            <w:r>
              <w:rPr>
                <w:noProof/>
                <w:webHidden/>
              </w:rPr>
              <w:t>26</w:t>
            </w:r>
            <w:r>
              <w:rPr>
                <w:noProof/>
                <w:webHidden/>
              </w:rPr>
              <w:fldChar w:fldCharType="end"/>
            </w:r>
          </w:hyperlink>
        </w:p>
        <w:p w14:paraId="046C9352" w14:textId="527BABCB" w:rsidR="004A2BD9" w:rsidRDefault="004A2BD9">
          <w:pPr>
            <w:pStyle w:val="TOC3"/>
            <w:rPr>
              <w:rFonts w:asciiTheme="minorHAnsi" w:hAnsiTheme="minorHAnsi"/>
              <w:noProof/>
              <w:kern w:val="2"/>
              <w:sz w:val="22"/>
              <w14:ligatures w14:val="standardContextual"/>
            </w:rPr>
          </w:pPr>
          <w:hyperlink w:anchor="_Toc185590895" w:history="1">
            <w:r w:rsidRPr="008F1BC5">
              <w:rPr>
                <w:rStyle w:val="Hyperlink"/>
                <w:rFonts w:ascii="Arial" w:hAnsi="Arial" w:cs="Arial"/>
                <w:noProof/>
              </w:rPr>
              <w:t>5.5.3</w:t>
            </w:r>
            <w:r>
              <w:rPr>
                <w:rFonts w:asciiTheme="minorHAnsi" w:hAnsiTheme="minorHAnsi"/>
                <w:noProof/>
                <w:kern w:val="2"/>
                <w:sz w:val="22"/>
                <w14:ligatures w14:val="standardContextual"/>
              </w:rPr>
              <w:tab/>
            </w:r>
            <w:r w:rsidRPr="008F1BC5">
              <w:rPr>
                <w:rStyle w:val="Hyperlink"/>
                <w:rFonts w:ascii="Arial" w:hAnsi="Arial" w:cs="Arial"/>
                <w:noProof/>
              </w:rPr>
              <w:t>Physical Activity Restrictions</w:t>
            </w:r>
            <w:r>
              <w:rPr>
                <w:noProof/>
                <w:webHidden/>
              </w:rPr>
              <w:tab/>
            </w:r>
            <w:r>
              <w:rPr>
                <w:noProof/>
                <w:webHidden/>
              </w:rPr>
              <w:fldChar w:fldCharType="begin"/>
            </w:r>
            <w:r>
              <w:rPr>
                <w:noProof/>
                <w:webHidden/>
              </w:rPr>
              <w:instrText xml:space="preserve"> PAGEREF _Toc185590895 \h </w:instrText>
            </w:r>
            <w:r>
              <w:rPr>
                <w:noProof/>
                <w:webHidden/>
              </w:rPr>
            </w:r>
            <w:r>
              <w:rPr>
                <w:noProof/>
                <w:webHidden/>
              </w:rPr>
              <w:fldChar w:fldCharType="separate"/>
            </w:r>
            <w:r>
              <w:rPr>
                <w:noProof/>
                <w:webHidden/>
              </w:rPr>
              <w:t>26</w:t>
            </w:r>
            <w:r>
              <w:rPr>
                <w:noProof/>
                <w:webHidden/>
              </w:rPr>
              <w:fldChar w:fldCharType="end"/>
            </w:r>
          </w:hyperlink>
        </w:p>
        <w:p w14:paraId="545C757F" w14:textId="57EFB0E6" w:rsidR="004A2BD9" w:rsidRDefault="004A2BD9">
          <w:pPr>
            <w:pStyle w:val="TOC3"/>
            <w:rPr>
              <w:rFonts w:asciiTheme="minorHAnsi" w:hAnsiTheme="minorHAnsi"/>
              <w:noProof/>
              <w:kern w:val="2"/>
              <w:sz w:val="22"/>
              <w14:ligatures w14:val="standardContextual"/>
            </w:rPr>
          </w:pPr>
          <w:hyperlink w:anchor="_Toc185590896" w:history="1">
            <w:r w:rsidRPr="008F1BC5">
              <w:rPr>
                <w:rStyle w:val="Hyperlink"/>
                <w:rFonts w:ascii="Arial" w:hAnsi="Arial" w:cs="Arial"/>
                <w:noProof/>
              </w:rPr>
              <w:t>5.5.4</w:t>
            </w:r>
            <w:r>
              <w:rPr>
                <w:rFonts w:asciiTheme="minorHAnsi" w:hAnsiTheme="minorHAnsi"/>
                <w:noProof/>
                <w:kern w:val="2"/>
                <w:sz w:val="22"/>
                <w14:ligatures w14:val="standardContextual"/>
              </w:rPr>
              <w:tab/>
            </w:r>
            <w:r w:rsidRPr="008F1BC5">
              <w:rPr>
                <w:rStyle w:val="Hyperlink"/>
                <w:rFonts w:ascii="Arial" w:hAnsi="Arial" w:cs="Arial"/>
                <w:noProof/>
              </w:rPr>
              <w:t>Other Activity Restrictions</w:t>
            </w:r>
            <w:r>
              <w:rPr>
                <w:noProof/>
                <w:webHidden/>
              </w:rPr>
              <w:tab/>
            </w:r>
            <w:r>
              <w:rPr>
                <w:noProof/>
                <w:webHidden/>
              </w:rPr>
              <w:fldChar w:fldCharType="begin"/>
            </w:r>
            <w:r>
              <w:rPr>
                <w:noProof/>
                <w:webHidden/>
              </w:rPr>
              <w:instrText xml:space="preserve"> PAGEREF _Toc185590896 \h </w:instrText>
            </w:r>
            <w:r>
              <w:rPr>
                <w:noProof/>
                <w:webHidden/>
              </w:rPr>
            </w:r>
            <w:r>
              <w:rPr>
                <w:noProof/>
                <w:webHidden/>
              </w:rPr>
              <w:fldChar w:fldCharType="separate"/>
            </w:r>
            <w:r>
              <w:rPr>
                <w:noProof/>
                <w:webHidden/>
              </w:rPr>
              <w:t>26</w:t>
            </w:r>
            <w:r>
              <w:rPr>
                <w:noProof/>
                <w:webHidden/>
              </w:rPr>
              <w:fldChar w:fldCharType="end"/>
            </w:r>
          </w:hyperlink>
        </w:p>
        <w:p w14:paraId="7A1478A0" w14:textId="29E625D3" w:rsidR="004A2BD9" w:rsidRDefault="004A2BD9">
          <w:pPr>
            <w:pStyle w:val="TOC2"/>
            <w:rPr>
              <w:rFonts w:asciiTheme="minorHAnsi" w:hAnsiTheme="minorHAnsi"/>
              <w:noProof/>
              <w:kern w:val="2"/>
              <w:sz w:val="22"/>
              <w14:ligatures w14:val="standardContextual"/>
            </w:rPr>
          </w:pPr>
          <w:hyperlink w:anchor="_Toc185590897" w:history="1">
            <w:r w:rsidRPr="008F1BC5">
              <w:rPr>
                <w:rStyle w:val="Hyperlink"/>
                <w:noProof/>
              </w:rPr>
              <w:t>5.6</w:t>
            </w:r>
            <w:r>
              <w:rPr>
                <w:rFonts w:asciiTheme="minorHAnsi" w:hAnsiTheme="minorHAnsi"/>
                <w:noProof/>
                <w:kern w:val="2"/>
                <w:sz w:val="22"/>
                <w14:ligatures w14:val="standardContextual"/>
              </w:rPr>
              <w:tab/>
            </w:r>
            <w:r w:rsidRPr="008F1BC5">
              <w:rPr>
                <w:rStyle w:val="Hyperlink"/>
                <w:noProof/>
              </w:rPr>
              <w:t>Screen Failure and Rescreening</w:t>
            </w:r>
            <w:r>
              <w:rPr>
                <w:noProof/>
                <w:webHidden/>
              </w:rPr>
              <w:tab/>
            </w:r>
            <w:r>
              <w:rPr>
                <w:noProof/>
                <w:webHidden/>
              </w:rPr>
              <w:fldChar w:fldCharType="begin"/>
            </w:r>
            <w:r>
              <w:rPr>
                <w:noProof/>
                <w:webHidden/>
              </w:rPr>
              <w:instrText xml:space="preserve"> PAGEREF _Toc185590897 \h </w:instrText>
            </w:r>
            <w:r>
              <w:rPr>
                <w:noProof/>
                <w:webHidden/>
              </w:rPr>
            </w:r>
            <w:r>
              <w:rPr>
                <w:noProof/>
                <w:webHidden/>
              </w:rPr>
              <w:fldChar w:fldCharType="separate"/>
            </w:r>
            <w:r>
              <w:rPr>
                <w:noProof/>
                <w:webHidden/>
              </w:rPr>
              <w:t>26</w:t>
            </w:r>
            <w:r>
              <w:rPr>
                <w:noProof/>
                <w:webHidden/>
              </w:rPr>
              <w:fldChar w:fldCharType="end"/>
            </w:r>
          </w:hyperlink>
        </w:p>
        <w:p w14:paraId="7E649D1D" w14:textId="2D43A7F6" w:rsidR="004A2BD9" w:rsidRDefault="004A2BD9">
          <w:pPr>
            <w:pStyle w:val="TOC1"/>
            <w:rPr>
              <w:rFonts w:asciiTheme="minorHAnsi" w:hAnsiTheme="minorHAnsi"/>
              <w:caps w:val="0"/>
              <w:kern w:val="2"/>
              <w:sz w:val="22"/>
              <w14:ligatures w14:val="standardContextual"/>
            </w:rPr>
          </w:pPr>
          <w:hyperlink w:anchor="_Toc185590898" w:history="1">
            <w:r w:rsidRPr="008F1BC5">
              <w:rPr>
                <w:rStyle w:val="Hyperlink"/>
              </w:rPr>
              <w:t>6</w:t>
            </w:r>
            <w:r>
              <w:rPr>
                <w:rFonts w:asciiTheme="minorHAnsi" w:hAnsiTheme="minorHAnsi"/>
                <w:caps w:val="0"/>
                <w:kern w:val="2"/>
                <w:sz w:val="22"/>
                <w14:ligatures w14:val="standardContextual"/>
              </w:rPr>
              <w:tab/>
            </w:r>
            <w:r w:rsidRPr="008F1BC5">
              <w:rPr>
                <w:rStyle w:val="Hyperlink"/>
              </w:rPr>
              <w:t>Trial Intervention And Concomitant Therapy</w:t>
            </w:r>
            <w:r>
              <w:rPr>
                <w:webHidden/>
              </w:rPr>
              <w:tab/>
            </w:r>
            <w:r>
              <w:rPr>
                <w:webHidden/>
              </w:rPr>
              <w:fldChar w:fldCharType="begin"/>
            </w:r>
            <w:r>
              <w:rPr>
                <w:webHidden/>
              </w:rPr>
              <w:instrText xml:space="preserve"> PAGEREF _Toc185590898 \h </w:instrText>
            </w:r>
            <w:r>
              <w:rPr>
                <w:webHidden/>
              </w:rPr>
            </w:r>
            <w:r>
              <w:rPr>
                <w:webHidden/>
              </w:rPr>
              <w:fldChar w:fldCharType="separate"/>
            </w:r>
            <w:r>
              <w:rPr>
                <w:webHidden/>
              </w:rPr>
              <w:t>26</w:t>
            </w:r>
            <w:r>
              <w:rPr>
                <w:webHidden/>
              </w:rPr>
              <w:fldChar w:fldCharType="end"/>
            </w:r>
          </w:hyperlink>
        </w:p>
        <w:p w14:paraId="74EC5FA3" w14:textId="28DADC1D" w:rsidR="004A2BD9" w:rsidRDefault="004A2BD9">
          <w:pPr>
            <w:pStyle w:val="TOC2"/>
            <w:rPr>
              <w:rFonts w:asciiTheme="minorHAnsi" w:hAnsiTheme="minorHAnsi"/>
              <w:noProof/>
              <w:kern w:val="2"/>
              <w:sz w:val="22"/>
              <w14:ligatures w14:val="standardContextual"/>
            </w:rPr>
          </w:pPr>
          <w:hyperlink w:anchor="_Toc185590899" w:history="1">
            <w:r w:rsidRPr="008F1BC5">
              <w:rPr>
                <w:rStyle w:val="Hyperlink"/>
                <w:noProof/>
              </w:rPr>
              <w:t>6.1</w:t>
            </w:r>
            <w:r>
              <w:rPr>
                <w:rFonts w:asciiTheme="minorHAnsi" w:hAnsiTheme="minorHAnsi"/>
                <w:noProof/>
                <w:kern w:val="2"/>
                <w:sz w:val="22"/>
                <w14:ligatures w14:val="standardContextual"/>
              </w:rPr>
              <w:tab/>
            </w:r>
            <w:r w:rsidRPr="008F1BC5">
              <w:rPr>
                <w:rStyle w:val="Hyperlink"/>
                <w:noProof/>
              </w:rPr>
              <w:t>Description of Investigational Trial Intervention</w:t>
            </w:r>
            <w:r>
              <w:rPr>
                <w:noProof/>
                <w:webHidden/>
              </w:rPr>
              <w:tab/>
            </w:r>
            <w:r>
              <w:rPr>
                <w:noProof/>
                <w:webHidden/>
              </w:rPr>
              <w:fldChar w:fldCharType="begin"/>
            </w:r>
            <w:r>
              <w:rPr>
                <w:noProof/>
                <w:webHidden/>
              </w:rPr>
              <w:instrText xml:space="preserve"> PAGEREF _Toc185590899 \h </w:instrText>
            </w:r>
            <w:r>
              <w:rPr>
                <w:noProof/>
                <w:webHidden/>
              </w:rPr>
            </w:r>
            <w:r>
              <w:rPr>
                <w:noProof/>
                <w:webHidden/>
              </w:rPr>
              <w:fldChar w:fldCharType="separate"/>
            </w:r>
            <w:r>
              <w:rPr>
                <w:noProof/>
                <w:webHidden/>
              </w:rPr>
              <w:t>29</w:t>
            </w:r>
            <w:r>
              <w:rPr>
                <w:noProof/>
                <w:webHidden/>
              </w:rPr>
              <w:fldChar w:fldCharType="end"/>
            </w:r>
          </w:hyperlink>
        </w:p>
        <w:p w14:paraId="2B1DE508" w14:textId="52EEF035" w:rsidR="004A2BD9" w:rsidRDefault="004A2BD9">
          <w:pPr>
            <w:pStyle w:val="TOC2"/>
            <w:rPr>
              <w:rFonts w:asciiTheme="minorHAnsi" w:hAnsiTheme="minorHAnsi"/>
              <w:noProof/>
              <w:kern w:val="2"/>
              <w:sz w:val="22"/>
              <w14:ligatures w14:val="standardContextual"/>
            </w:rPr>
          </w:pPr>
          <w:hyperlink w:anchor="_Toc185590900" w:history="1">
            <w:r w:rsidRPr="008F1BC5">
              <w:rPr>
                <w:rStyle w:val="Hyperlink"/>
                <w:noProof/>
              </w:rPr>
              <w:t>6.2</w:t>
            </w:r>
            <w:r>
              <w:rPr>
                <w:rFonts w:asciiTheme="minorHAnsi" w:hAnsiTheme="minorHAnsi"/>
                <w:noProof/>
                <w:kern w:val="2"/>
                <w:sz w:val="22"/>
                <w14:ligatures w14:val="standardContextual"/>
              </w:rPr>
              <w:tab/>
            </w:r>
            <w:r w:rsidRPr="008F1BC5">
              <w:rPr>
                <w:rStyle w:val="Hyperlink"/>
                <w:noProof/>
              </w:rPr>
              <w:t>Rationale for Investigational Trial Intervention Dose and Regimen</w:t>
            </w:r>
            <w:r>
              <w:rPr>
                <w:noProof/>
                <w:webHidden/>
              </w:rPr>
              <w:tab/>
            </w:r>
            <w:r>
              <w:rPr>
                <w:noProof/>
                <w:webHidden/>
              </w:rPr>
              <w:fldChar w:fldCharType="begin"/>
            </w:r>
            <w:r>
              <w:rPr>
                <w:noProof/>
                <w:webHidden/>
              </w:rPr>
              <w:instrText xml:space="preserve"> PAGEREF _Toc185590900 \h </w:instrText>
            </w:r>
            <w:r>
              <w:rPr>
                <w:noProof/>
                <w:webHidden/>
              </w:rPr>
            </w:r>
            <w:r>
              <w:rPr>
                <w:noProof/>
                <w:webHidden/>
              </w:rPr>
              <w:fldChar w:fldCharType="separate"/>
            </w:r>
            <w:r>
              <w:rPr>
                <w:noProof/>
                <w:webHidden/>
              </w:rPr>
              <w:t>29</w:t>
            </w:r>
            <w:r>
              <w:rPr>
                <w:noProof/>
                <w:webHidden/>
              </w:rPr>
              <w:fldChar w:fldCharType="end"/>
            </w:r>
          </w:hyperlink>
        </w:p>
        <w:p w14:paraId="34E81E47" w14:textId="4931F784" w:rsidR="004A2BD9" w:rsidRDefault="004A2BD9">
          <w:pPr>
            <w:pStyle w:val="TOC2"/>
            <w:rPr>
              <w:rFonts w:asciiTheme="minorHAnsi" w:hAnsiTheme="minorHAnsi"/>
              <w:noProof/>
              <w:kern w:val="2"/>
              <w:sz w:val="22"/>
              <w14:ligatures w14:val="standardContextual"/>
            </w:rPr>
          </w:pPr>
          <w:hyperlink w:anchor="_Toc185590901" w:history="1">
            <w:r w:rsidRPr="008F1BC5">
              <w:rPr>
                <w:rStyle w:val="Hyperlink"/>
                <w:noProof/>
              </w:rPr>
              <w:t>6.3</w:t>
            </w:r>
            <w:r>
              <w:rPr>
                <w:rFonts w:asciiTheme="minorHAnsi" w:hAnsiTheme="minorHAnsi"/>
                <w:noProof/>
                <w:kern w:val="2"/>
                <w:sz w:val="22"/>
                <w14:ligatures w14:val="standardContextual"/>
              </w:rPr>
              <w:tab/>
            </w:r>
            <w:r w:rsidRPr="008F1BC5">
              <w:rPr>
                <w:rStyle w:val="Hyperlink"/>
                <w:noProof/>
              </w:rPr>
              <w:t>Investigational Trial Intervention Administration</w:t>
            </w:r>
            <w:r>
              <w:rPr>
                <w:noProof/>
                <w:webHidden/>
              </w:rPr>
              <w:tab/>
            </w:r>
            <w:r>
              <w:rPr>
                <w:noProof/>
                <w:webHidden/>
              </w:rPr>
              <w:fldChar w:fldCharType="begin"/>
            </w:r>
            <w:r>
              <w:rPr>
                <w:noProof/>
                <w:webHidden/>
              </w:rPr>
              <w:instrText xml:space="preserve"> PAGEREF _Toc185590901 \h </w:instrText>
            </w:r>
            <w:r>
              <w:rPr>
                <w:noProof/>
                <w:webHidden/>
              </w:rPr>
            </w:r>
            <w:r>
              <w:rPr>
                <w:noProof/>
                <w:webHidden/>
              </w:rPr>
              <w:fldChar w:fldCharType="separate"/>
            </w:r>
            <w:r>
              <w:rPr>
                <w:noProof/>
                <w:webHidden/>
              </w:rPr>
              <w:t>29</w:t>
            </w:r>
            <w:r>
              <w:rPr>
                <w:noProof/>
                <w:webHidden/>
              </w:rPr>
              <w:fldChar w:fldCharType="end"/>
            </w:r>
          </w:hyperlink>
        </w:p>
        <w:p w14:paraId="47DE5060" w14:textId="5FCBEA31" w:rsidR="004A2BD9" w:rsidRDefault="004A2BD9">
          <w:pPr>
            <w:pStyle w:val="TOC2"/>
            <w:rPr>
              <w:rFonts w:asciiTheme="minorHAnsi" w:hAnsiTheme="minorHAnsi"/>
              <w:noProof/>
              <w:kern w:val="2"/>
              <w:sz w:val="22"/>
              <w14:ligatures w14:val="standardContextual"/>
            </w:rPr>
          </w:pPr>
          <w:hyperlink w:anchor="_Toc185590902" w:history="1">
            <w:r w:rsidRPr="008F1BC5">
              <w:rPr>
                <w:rStyle w:val="Hyperlink"/>
                <w:noProof/>
              </w:rPr>
              <w:t>6.4</w:t>
            </w:r>
            <w:r>
              <w:rPr>
                <w:rFonts w:asciiTheme="minorHAnsi" w:hAnsiTheme="minorHAnsi"/>
                <w:noProof/>
                <w:kern w:val="2"/>
                <w:sz w:val="22"/>
                <w14:ligatures w14:val="standardContextual"/>
              </w:rPr>
              <w:tab/>
            </w:r>
            <w:r w:rsidRPr="008F1BC5">
              <w:rPr>
                <w:rStyle w:val="Hyperlink"/>
                <w:noProof/>
              </w:rPr>
              <w:t>Investigational Trial Intervention Dose Modification</w:t>
            </w:r>
            <w:r>
              <w:rPr>
                <w:noProof/>
                <w:webHidden/>
              </w:rPr>
              <w:tab/>
            </w:r>
            <w:r>
              <w:rPr>
                <w:noProof/>
                <w:webHidden/>
              </w:rPr>
              <w:fldChar w:fldCharType="begin"/>
            </w:r>
            <w:r>
              <w:rPr>
                <w:noProof/>
                <w:webHidden/>
              </w:rPr>
              <w:instrText xml:space="preserve"> PAGEREF _Toc185590902 \h </w:instrText>
            </w:r>
            <w:r>
              <w:rPr>
                <w:noProof/>
                <w:webHidden/>
              </w:rPr>
            </w:r>
            <w:r>
              <w:rPr>
                <w:noProof/>
                <w:webHidden/>
              </w:rPr>
              <w:fldChar w:fldCharType="separate"/>
            </w:r>
            <w:r>
              <w:rPr>
                <w:noProof/>
                <w:webHidden/>
              </w:rPr>
              <w:t>29</w:t>
            </w:r>
            <w:r>
              <w:rPr>
                <w:noProof/>
                <w:webHidden/>
              </w:rPr>
              <w:fldChar w:fldCharType="end"/>
            </w:r>
          </w:hyperlink>
        </w:p>
        <w:p w14:paraId="36BE50C3" w14:textId="2C423830" w:rsidR="004A2BD9" w:rsidRDefault="004A2BD9">
          <w:pPr>
            <w:pStyle w:val="TOC2"/>
            <w:rPr>
              <w:rFonts w:asciiTheme="minorHAnsi" w:hAnsiTheme="minorHAnsi"/>
              <w:noProof/>
              <w:kern w:val="2"/>
              <w:sz w:val="22"/>
              <w14:ligatures w14:val="standardContextual"/>
            </w:rPr>
          </w:pPr>
          <w:hyperlink w:anchor="_Toc185590903" w:history="1">
            <w:r w:rsidRPr="008F1BC5">
              <w:rPr>
                <w:rStyle w:val="Hyperlink"/>
                <w:noProof/>
              </w:rPr>
              <w:t>6.5</w:t>
            </w:r>
            <w:r>
              <w:rPr>
                <w:rFonts w:asciiTheme="minorHAnsi" w:hAnsiTheme="minorHAnsi"/>
                <w:noProof/>
                <w:kern w:val="2"/>
                <w:sz w:val="22"/>
                <w14:ligatures w14:val="standardContextual"/>
              </w:rPr>
              <w:tab/>
            </w:r>
            <w:r w:rsidRPr="008F1BC5">
              <w:rPr>
                <w:rStyle w:val="Hyperlink"/>
                <w:noProof/>
              </w:rPr>
              <w:t>Management of Investigational Trial Intervention Overdose</w:t>
            </w:r>
            <w:r>
              <w:rPr>
                <w:noProof/>
                <w:webHidden/>
              </w:rPr>
              <w:tab/>
            </w:r>
            <w:r>
              <w:rPr>
                <w:noProof/>
                <w:webHidden/>
              </w:rPr>
              <w:fldChar w:fldCharType="begin"/>
            </w:r>
            <w:r>
              <w:rPr>
                <w:noProof/>
                <w:webHidden/>
              </w:rPr>
              <w:instrText xml:space="preserve"> PAGEREF _Toc185590903 \h </w:instrText>
            </w:r>
            <w:r>
              <w:rPr>
                <w:noProof/>
                <w:webHidden/>
              </w:rPr>
            </w:r>
            <w:r>
              <w:rPr>
                <w:noProof/>
                <w:webHidden/>
              </w:rPr>
              <w:fldChar w:fldCharType="separate"/>
            </w:r>
            <w:r>
              <w:rPr>
                <w:noProof/>
                <w:webHidden/>
              </w:rPr>
              <w:t>30</w:t>
            </w:r>
            <w:r>
              <w:rPr>
                <w:noProof/>
                <w:webHidden/>
              </w:rPr>
              <w:fldChar w:fldCharType="end"/>
            </w:r>
          </w:hyperlink>
        </w:p>
        <w:p w14:paraId="3E2D132B" w14:textId="63D0E737" w:rsidR="004A2BD9" w:rsidRDefault="004A2BD9">
          <w:pPr>
            <w:pStyle w:val="TOC2"/>
            <w:rPr>
              <w:rFonts w:asciiTheme="minorHAnsi" w:hAnsiTheme="minorHAnsi"/>
              <w:noProof/>
              <w:kern w:val="2"/>
              <w:sz w:val="22"/>
              <w14:ligatures w14:val="standardContextual"/>
            </w:rPr>
          </w:pPr>
          <w:hyperlink w:anchor="_Toc185590904" w:history="1">
            <w:r w:rsidRPr="008F1BC5">
              <w:rPr>
                <w:rStyle w:val="Hyperlink"/>
                <w:noProof/>
              </w:rPr>
              <w:t>6.6</w:t>
            </w:r>
            <w:r>
              <w:rPr>
                <w:rFonts w:asciiTheme="minorHAnsi" w:hAnsiTheme="minorHAnsi"/>
                <w:noProof/>
                <w:kern w:val="2"/>
                <w:sz w:val="22"/>
                <w14:ligatures w14:val="standardContextual"/>
              </w:rPr>
              <w:tab/>
            </w:r>
            <w:r w:rsidRPr="008F1BC5">
              <w:rPr>
                <w:rStyle w:val="Hyperlink"/>
                <w:noProof/>
              </w:rPr>
              <w:t>Preparation, Storage, Handling and Accountability of Investigational Trial Intervention</w:t>
            </w:r>
            <w:r>
              <w:rPr>
                <w:noProof/>
                <w:webHidden/>
              </w:rPr>
              <w:tab/>
            </w:r>
            <w:r>
              <w:rPr>
                <w:noProof/>
                <w:webHidden/>
              </w:rPr>
              <w:fldChar w:fldCharType="begin"/>
            </w:r>
            <w:r>
              <w:rPr>
                <w:noProof/>
                <w:webHidden/>
              </w:rPr>
              <w:instrText xml:space="preserve"> PAGEREF _Toc185590904 \h </w:instrText>
            </w:r>
            <w:r>
              <w:rPr>
                <w:noProof/>
                <w:webHidden/>
              </w:rPr>
            </w:r>
            <w:r>
              <w:rPr>
                <w:noProof/>
                <w:webHidden/>
              </w:rPr>
              <w:fldChar w:fldCharType="separate"/>
            </w:r>
            <w:r>
              <w:rPr>
                <w:noProof/>
                <w:webHidden/>
              </w:rPr>
              <w:t>30</w:t>
            </w:r>
            <w:r>
              <w:rPr>
                <w:noProof/>
                <w:webHidden/>
              </w:rPr>
              <w:fldChar w:fldCharType="end"/>
            </w:r>
          </w:hyperlink>
        </w:p>
        <w:p w14:paraId="624539A7" w14:textId="3B69BFC3" w:rsidR="004A2BD9" w:rsidRDefault="004A2BD9">
          <w:pPr>
            <w:pStyle w:val="TOC3"/>
            <w:rPr>
              <w:rFonts w:asciiTheme="minorHAnsi" w:hAnsiTheme="minorHAnsi"/>
              <w:noProof/>
              <w:kern w:val="2"/>
              <w:sz w:val="22"/>
              <w14:ligatures w14:val="standardContextual"/>
            </w:rPr>
          </w:pPr>
          <w:hyperlink w:anchor="_Toc185590905" w:history="1">
            <w:r w:rsidRPr="008F1BC5">
              <w:rPr>
                <w:rStyle w:val="Hyperlink"/>
                <w:noProof/>
              </w:rPr>
              <w:t>6.6.1</w:t>
            </w:r>
            <w:r>
              <w:rPr>
                <w:rFonts w:asciiTheme="minorHAnsi" w:hAnsiTheme="minorHAnsi"/>
                <w:noProof/>
                <w:kern w:val="2"/>
                <w:sz w:val="22"/>
                <w14:ligatures w14:val="standardContextual"/>
              </w:rPr>
              <w:tab/>
            </w:r>
            <w:r w:rsidRPr="008F1BC5">
              <w:rPr>
                <w:rStyle w:val="Hyperlink"/>
                <w:noProof/>
              </w:rPr>
              <w:t>{Preparation of Investigational Trial Intervention}</w:t>
            </w:r>
            <w:r>
              <w:rPr>
                <w:noProof/>
                <w:webHidden/>
              </w:rPr>
              <w:tab/>
            </w:r>
            <w:r>
              <w:rPr>
                <w:noProof/>
                <w:webHidden/>
              </w:rPr>
              <w:fldChar w:fldCharType="begin"/>
            </w:r>
            <w:r>
              <w:rPr>
                <w:noProof/>
                <w:webHidden/>
              </w:rPr>
              <w:instrText xml:space="preserve"> PAGEREF _Toc185590905 \h </w:instrText>
            </w:r>
            <w:r>
              <w:rPr>
                <w:noProof/>
                <w:webHidden/>
              </w:rPr>
            </w:r>
            <w:r>
              <w:rPr>
                <w:noProof/>
                <w:webHidden/>
              </w:rPr>
              <w:fldChar w:fldCharType="separate"/>
            </w:r>
            <w:r>
              <w:rPr>
                <w:noProof/>
                <w:webHidden/>
              </w:rPr>
              <w:t>30</w:t>
            </w:r>
            <w:r>
              <w:rPr>
                <w:noProof/>
                <w:webHidden/>
              </w:rPr>
              <w:fldChar w:fldCharType="end"/>
            </w:r>
          </w:hyperlink>
        </w:p>
        <w:p w14:paraId="14C19E20" w14:textId="21553D72" w:rsidR="004A2BD9" w:rsidRDefault="004A2BD9">
          <w:pPr>
            <w:pStyle w:val="TOC3"/>
            <w:rPr>
              <w:rFonts w:asciiTheme="minorHAnsi" w:hAnsiTheme="minorHAnsi"/>
              <w:noProof/>
              <w:kern w:val="2"/>
              <w:sz w:val="22"/>
              <w14:ligatures w14:val="standardContextual"/>
            </w:rPr>
          </w:pPr>
          <w:hyperlink w:anchor="_Toc185590906" w:history="1">
            <w:r w:rsidRPr="008F1BC5">
              <w:rPr>
                <w:rStyle w:val="Hyperlink"/>
                <w:noProof/>
              </w:rPr>
              <w:t>6.6.2</w:t>
            </w:r>
            <w:r>
              <w:rPr>
                <w:rFonts w:asciiTheme="minorHAnsi" w:hAnsiTheme="minorHAnsi"/>
                <w:noProof/>
                <w:kern w:val="2"/>
                <w:sz w:val="22"/>
                <w14:ligatures w14:val="standardContextual"/>
              </w:rPr>
              <w:tab/>
            </w:r>
            <w:r w:rsidRPr="008F1BC5">
              <w:rPr>
                <w:rStyle w:val="Hyperlink"/>
                <w:noProof/>
              </w:rPr>
              <w:t>Storage and Handling of Investigational Trial Intervention</w:t>
            </w:r>
            <w:r>
              <w:rPr>
                <w:noProof/>
                <w:webHidden/>
              </w:rPr>
              <w:tab/>
            </w:r>
            <w:r>
              <w:rPr>
                <w:noProof/>
                <w:webHidden/>
              </w:rPr>
              <w:fldChar w:fldCharType="begin"/>
            </w:r>
            <w:r>
              <w:rPr>
                <w:noProof/>
                <w:webHidden/>
              </w:rPr>
              <w:instrText xml:space="preserve"> PAGEREF _Toc185590906 \h </w:instrText>
            </w:r>
            <w:r>
              <w:rPr>
                <w:noProof/>
                <w:webHidden/>
              </w:rPr>
            </w:r>
            <w:r>
              <w:rPr>
                <w:noProof/>
                <w:webHidden/>
              </w:rPr>
              <w:fldChar w:fldCharType="separate"/>
            </w:r>
            <w:r>
              <w:rPr>
                <w:noProof/>
                <w:webHidden/>
              </w:rPr>
              <w:t>30</w:t>
            </w:r>
            <w:r>
              <w:rPr>
                <w:noProof/>
                <w:webHidden/>
              </w:rPr>
              <w:fldChar w:fldCharType="end"/>
            </w:r>
          </w:hyperlink>
        </w:p>
        <w:p w14:paraId="62DBFF06" w14:textId="76927465" w:rsidR="004A2BD9" w:rsidRDefault="004A2BD9">
          <w:pPr>
            <w:pStyle w:val="TOC3"/>
            <w:rPr>
              <w:rFonts w:asciiTheme="minorHAnsi" w:hAnsiTheme="minorHAnsi"/>
              <w:noProof/>
              <w:kern w:val="2"/>
              <w:sz w:val="22"/>
              <w14:ligatures w14:val="standardContextual"/>
            </w:rPr>
          </w:pPr>
          <w:hyperlink w:anchor="_Toc185590907" w:history="1">
            <w:r w:rsidRPr="008F1BC5">
              <w:rPr>
                <w:rStyle w:val="Hyperlink"/>
                <w:noProof/>
              </w:rPr>
              <w:t>6.6.3</w:t>
            </w:r>
            <w:r>
              <w:rPr>
                <w:rFonts w:asciiTheme="minorHAnsi" w:hAnsiTheme="minorHAnsi"/>
                <w:noProof/>
                <w:kern w:val="2"/>
                <w:sz w:val="22"/>
                <w14:ligatures w14:val="standardContextual"/>
              </w:rPr>
              <w:tab/>
            </w:r>
            <w:r w:rsidRPr="008F1BC5">
              <w:rPr>
                <w:rStyle w:val="Hyperlink"/>
                <w:noProof/>
              </w:rPr>
              <w:t>Accountability of Investigational Trial Intervention</w:t>
            </w:r>
            <w:r>
              <w:rPr>
                <w:noProof/>
                <w:webHidden/>
              </w:rPr>
              <w:tab/>
            </w:r>
            <w:r>
              <w:rPr>
                <w:noProof/>
                <w:webHidden/>
              </w:rPr>
              <w:fldChar w:fldCharType="begin"/>
            </w:r>
            <w:r>
              <w:rPr>
                <w:noProof/>
                <w:webHidden/>
              </w:rPr>
              <w:instrText xml:space="preserve"> PAGEREF _Toc185590907 \h </w:instrText>
            </w:r>
            <w:r>
              <w:rPr>
                <w:noProof/>
                <w:webHidden/>
              </w:rPr>
            </w:r>
            <w:r>
              <w:rPr>
                <w:noProof/>
                <w:webHidden/>
              </w:rPr>
              <w:fldChar w:fldCharType="separate"/>
            </w:r>
            <w:r>
              <w:rPr>
                <w:noProof/>
                <w:webHidden/>
              </w:rPr>
              <w:t>30</w:t>
            </w:r>
            <w:r>
              <w:rPr>
                <w:noProof/>
                <w:webHidden/>
              </w:rPr>
              <w:fldChar w:fldCharType="end"/>
            </w:r>
          </w:hyperlink>
        </w:p>
        <w:p w14:paraId="2CD37B5F" w14:textId="55F3C75E" w:rsidR="004A2BD9" w:rsidRDefault="004A2BD9">
          <w:pPr>
            <w:pStyle w:val="TOC2"/>
            <w:rPr>
              <w:rFonts w:asciiTheme="minorHAnsi" w:hAnsiTheme="minorHAnsi"/>
              <w:noProof/>
              <w:kern w:val="2"/>
              <w:sz w:val="22"/>
              <w14:ligatures w14:val="standardContextual"/>
            </w:rPr>
          </w:pPr>
          <w:hyperlink w:anchor="_Toc185590908" w:history="1">
            <w:r w:rsidRPr="008F1BC5">
              <w:rPr>
                <w:rStyle w:val="Hyperlink"/>
                <w:noProof/>
              </w:rPr>
              <w:t>6.7</w:t>
            </w:r>
            <w:r>
              <w:rPr>
                <w:rFonts w:asciiTheme="minorHAnsi" w:hAnsiTheme="minorHAnsi"/>
                <w:noProof/>
                <w:kern w:val="2"/>
                <w:sz w:val="22"/>
                <w14:ligatures w14:val="standardContextual"/>
              </w:rPr>
              <w:tab/>
            </w:r>
            <w:r w:rsidRPr="008F1BC5">
              <w:rPr>
                <w:rStyle w:val="Hyperlink"/>
                <w:noProof/>
              </w:rPr>
              <w:t xml:space="preserve">Investigational Trial Intervention Assignment, </w:t>
            </w:r>
            <w:r w:rsidRPr="008F1BC5">
              <w:rPr>
                <w:rStyle w:val="Hyperlink"/>
                <w:noProof/>
                <w:lang w:val="en-GB"/>
              </w:rPr>
              <w:t>Randomisation</w:t>
            </w:r>
            <w:r w:rsidRPr="008F1BC5">
              <w:rPr>
                <w:rStyle w:val="Hyperlink"/>
                <w:noProof/>
              </w:rPr>
              <w:t xml:space="preserve"> and Blinding</w:t>
            </w:r>
            <w:r>
              <w:rPr>
                <w:noProof/>
                <w:webHidden/>
              </w:rPr>
              <w:tab/>
            </w:r>
            <w:r>
              <w:rPr>
                <w:noProof/>
                <w:webHidden/>
              </w:rPr>
              <w:fldChar w:fldCharType="begin"/>
            </w:r>
            <w:r>
              <w:rPr>
                <w:noProof/>
                <w:webHidden/>
              </w:rPr>
              <w:instrText xml:space="preserve"> PAGEREF _Toc185590908 \h </w:instrText>
            </w:r>
            <w:r>
              <w:rPr>
                <w:noProof/>
                <w:webHidden/>
              </w:rPr>
            </w:r>
            <w:r>
              <w:rPr>
                <w:noProof/>
                <w:webHidden/>
              </w:rPr>
              <w:fldChar w:fldCharType="separate"/>
            </w:r>
            <w:r>
              <w:rPr>
                <w:noProof/>
                <w:webHidden/>
              </w:rPr>
              <w:t>31</w:t>
            </w:r>
            <w:r>
              <w:rPr>
                <w:noProof/>
                <w:webHidden/>
              </w:rPr>
              <w:fldChar w:fldCharType="end"/>
            </w:r>
          </w:hyperlink>
        </w:p>
        <w:p w14:paraId="4830BE75" w14:textId="1F982E95" w:rsidR="004A2BD9" w:rsidRDefault="004A2BD9">
          <w:pPr>
            <w:pStyle w:val="TOC3"/>
            <w:rPr>
              <w:rFonts w:asciiTheme="minorHAnsi" w:hAnsiTheme="minorHAnsi"/>
              <w:noProof/>
              <w:kern w:val="2"/>
              <w:sz w:val="22"/>
              <w14:ligatures w14:val="standardContextual"/>
            </w:rPr>
          </w:pPr>
          <w:hyperlink w:anchor="_Toc185590909" w:history="1">
            <w:r w:rsidRPr="008F1BC5">
              <w:rPr>
                <w:rStyle w:val="Hyperlink"/>
                <w:noProof/>
              </w:rPr>
              <w:t>6.7.1</w:t>
            </w:r>
            <w:r>
              <w:rPr>
                <w:rFonts w:asciiTheme="minorHAnsi" w:hAnsiTheme="minorHAnsi"/>
                <w:noProof/>
                <w:kern w:val="2"/>
                <w:sz w:val="22"/>
                <w14:ligatures w14:val="standardContextual"/>
              </w:rPr>
              <w:tab/>
            </w:r>
            <w:r w:rsidRPr="008F1BC5">
              <w:rPr>
                <w:rStyle w:val="Hyperlink"/>
                <w:noProof/>
              </w:rPr>
              <w:t>Participant Assignment to Investigational Trial Intervention</w:t>
            </w:r>
            <w:r>
              <w:rPr>
                <w:noProof/>
                <w:webHidden/>
              </w:rPr>
              <w:tab/>
            </w:r>
            <w:r>
              <w:rPr>
                <w:noProof/>
                <w:webHidden/>
              </w:rPr>
              <w:fldChar w:fldCharType="begin"/>
            </w:r>
            <w:r>
              <w:rPr>
                <w:noProof/>
                <w:webHidden/>
              </w:rPr>
              <w:instrText xml:space="preserve"> PAGEREF _Toc185590909 \h </w:instrText>
            </w:r>
            <w:r>
              <w:rPr>
                <w:noProof/>
                <w:webHidden/>
              </w:rPr>
            </w:r>
            <w:r>
              <w:rPr>
                <w:noProof/>
                <w:webHidden/>
              </w:rPr>
              <w:fldChar w:fldCharType="separate"/>
            </w:r>
            <w:r>
              <w:rPr>
                <w:noProof/>
                <w:webHidden/>
              </w:rPr>
              <w:t>31</w:t>
            </w:r>
            <w:r>
              <w:rPr>
                <w:noProof/>
                <w:webHidden/>
              </w:rPr>
              <w:fldChar w:fldCharType="end"/>
            </w:r>
          </w:hyperlink>
        </w:p>
        <w:p w14:paraId="11076B45" w14:textId="149B0DC4" w:rsidR="004A2BD9" w:rsidRDefault="004A2BD9">
          <w:pPr>
            <w:pStyle w:val="TOC3"/>
            <w:rPr>
              <w:rFonts w:asciiTheme="minorHAnsi" w:hAnsiTheme="minorHAnsi"/>
              <w:noProof/>
              <w:kern w:val="2"/>
              <w:sz w:val="22"/>
              <w14:ligatures w14:val="standardContextual"/>
            </w:rPr>
          </w:pPr>
          <w:hyperlink w:anchor="_Toc185590910" w:history="1">
            <w:r w:rsidRPr="008F1BC5">
              <w:rPr>
                <w:rStyle w:val="Hyperlink"/>
                <w:noProof/>
              </w:rPr>
              <w:t>6.7.2</w:t>
            </w:r>
            <w:r>
              <w:rPr>
                <w:rFonts w:asciiTheme="minorHAnsi" w:hAnsiTheme="minorHAnsi"/>
                <w:noProof/>
                <w:kern w:val="2"/>
                <w:sz w:val="22"/>
                <w14:ligatures w14:val="standardContextual"/>
              </w:rPr>
              <w:tab/>
            </w:r>
            <w:r w:rsidRPr="008F1BC5">
              <w:rPr>
                <w:rStyle w:val="Hyperlink"/>
                <w:noProof/>
              </w:rPr>
              <w:t>{Randomisation}</w:t>
            </w:r>
            <w:r>
              <w:rPr>
                <w:noProof/>
                <w:webHidden/>
              </w:rPr>
              <w:tab/>
            </w:r>
            <w:r>
              <w:rPr>
                <w:noProof/>
                <w:webHidden/>
              </w:rPr>
              <w:fldChar w:fldCharType="begin"/>
            </w:r>
            <w:r>
              <w:rPr>
                <w:noProof/>
                <w:webHidden/>
              </w:rPr>
              <w:instrText xml:space="preserve"> PAGEREF _Toc185590910 \h </w:instrText>
            </w:r>
            <w:r>
              <w:rPr>
                <w:noProof/>
                <w:webHidden/>
              </w:rPr>
            </w:r>
            <w:r>
              <w:rPr>
                <w:noProof/>
                <w:webHidden/>
              </w:rPr>
              <w:fldChar w:fldCharType="separate"/>
            </w:r>
            <w:r>
              <w:rPr>
                <w:noProof/>
                <w:webHidden/>
              </w:rPr>
              <w:t>31</w:t>
            </w:r>
            <w:r>
              <w:rPr>
                <w:noProof/>
                <w:webHidden/>
              </w:rPr>
              <w:fldChar w:fldCharType="end"/>
            </w:r>
          </w:hyperlink>
        </w:p>
        <w:p w14:paraId="64AAE498" w14:textId="4F89D162" w:rsidR="004A2BD9" w:rsidRDefault="004A2BD9">
          <w:pPr>
            <w:pStyle w:val="TOC3"/>
            <w:rPr>
              <w:rFonts w:asciiTheme="minorHAnsi" w:hAnsiTheme="minorHAnsi"/>
              <w:noProof/>
              <w:kern w:val="2"/>
              <w:sz w:val="22"/>
              <w14:ligatures w14:val="standardContextual"/>
            </w:rPr>
          </w:pPr>
          <w:hyperlink w:anchor="_Toc185590911" w:history="1">
            <w:r w:rsidRPr="008F1BC5">
              <w:rPr>
                <w:rStyle w:val="Hyperlink"/>
                <w:noProof/>
              </w:rPr>
              <w:t>6.7.3</w:t>
            </w:r>
            <w:r>
              <w:rPr>
                <w:rFonts w:asciiTheme="minorHAnsi" w:hAnsiTheme="minorHAnsi"/>
                <w:noProof/>
                <w:kern w:val="2"/>
                <w:sz w:val="22"/>
                <w14:ligatures w14:val="standardContextual"/>
              </w:rPr>
              <w:tab/>
            </w:r>
            <w:r w:rsidRPr="008F1BC5">
              <w:rPr>
                <w:rStyle w:val="Hyperlink"/>
                <w:noProof/>
              </w:rPr>
              <w:t>{Measures to Maintain Blinding}</w:t>
            </w:r>
            <w:r>
              <w:rPr>
                <w:noProof/>
                <w:webHidden/>
              </w:rPr>
              <w:tab/>
            </w:r>
            <w:r>
              <w:rPr>
                <w:noProof/>
                <w:webHidden/>
              </w:rPr>
              <w:fldChar w:fldCharType="begin"/>
            </w:r>
            <w:r>
              <w:rPr>
                <w:noProof/>
                <w:webHidden/>
              </w:rPr>
              <w:instrText xml:space="preserve"> PAGEREF _Toc185590911 \h </w:instrText>
            </w:r>
            <w:r>
              <w:rPr>
                <w:noProof/>
                <w:webHidden/>
              </w:rPr>
            </w:r>
            <w:r>
              <w:rPr>
                <w:noProof/>
                <w:webHidden/>
              </w:rPr>
              <w:fldChar w:fldCharType="separate"/>
            </w:r>
            <w:r>
              <w:rPr>
                <w:noProof/>
                <w:webHidden/>
              </w:rPr>
              <w:t>31</w:t>
            </w:r>
            <w:r>
              <w:rPr>
                <w:noProof/>
                <w:webHidden/>
              </w:rPr>
              <w:fldChar w:fldCharType="end"/>
            </w:r>
          </w:hyperlink>
        </w:p>
        <w:p w14:paraId="0B1093B5" w14:textId="69F64A02" w:rsidR="004A2BD9" w:rsidRDefault="004A2BD9">
          <w:pPr>
            <w:pStyle w:val="TOC3"/>
            <w:rPr>
              <w:rFonts w:asciiTheme="minorHAnsi" w:hAnsiTheme="minorHAnsi"/>
              <w:noProof/>
              <w:kern w:val="2"/>
              <w:sz w:val="22"/>
              <w14:ligatures w14:val="standardContextual"/>
            </w:rPr>
          </w:pPr>
          <w:hyperlink w:anchor="_Toc185590912" w:history="1">
            <w:r w:rsidRPr="008F1BC5">
              <w:rPr>
                <w:rStyle w:val="Hyperlink"/>
                <w:noProof/>
              </w:rPr>
              <w:t>6.7.4</w:t>
            </w:r>
            <w:r>
              <w:rPr>
                <w:rFonts w:asciiTheme="minorHAnsi" w:hAnsiTheme="minorHAnsi"/>
                <w:noProof/>
                <w:kern w:val="2"/>
                <w:sz w:val="22"/>
                <w14:ligatures w14:val="standardContextual"/>
              </w:rPr>
              <w:tab/>
            </w:r>
            <w:r w:rsidRPr="008F1BC5">
              <w:rPr>
                <w:rStyle w:val="Hyperlink"/>
                <w:noProof/>
              </w:rPr>
              <w:t>{Emergency Unblinding at the Site}</w:t>
            </w:r>
            <w:r>
              <w:rPr>
                <w:noProof/>
                <w:webHidden/>
              </w:rPr>
              <w:tab/>
            </w:r>
            <w:r>
              <w:rPr>
                <w:noProof/>
                <w:webHidden/>
              </w:rPr>
              <w:fldChar w:fldCharType="begin"/>
            </w:r>
            <w:r>
              <w:rPr>
                <w:noProof/>
                <w:webHidden/>
              </w:rPr>
              <w:instrText xml:space="preserve"> PAGEREF _Toc185590912 \h </w:instrText>
            </w:r>
            <w:r>
              <w:rPr>
                <w:noProof/>
                <w:webHidden/>
              </w:rPr>
            </w:r>
            <w:r>
              <w:rPr>
                <w:noProof/>
                <w:webHidden/>
              </w:rPr>
              <w:fldChar w:fldCharType="separate"/>
            </w:r>
            <w:r>
              <w:rPr>
                <w:noProof/>
                <w:webHidden/>
              </w:rPr>
              <w:t>32</w:t>
            </w:r>
            <w:r>
              <w:rPr>
                <w:noProof/>
                <w:webHidden/>
              </w:rPr>
              <w:fldChar w:fldCharType="end"/>
            </w:r>
          </w:hyperlink>
        </w:p>
        <w:p w14:paraId="15FF3D3B" w14:textId="31C505B7" w:rsidR="004A2BD9" w:rsidRDefault="004A2BD9">
          <w:pPr>
            <w:pStyle w:val="TOC2"/>
            <w:rPr>
              <w:rFonts w:asciiTheme="minorHAnsi" w:hAnsiTheme="minorHAnsi"/>
              <w:noProof/>
              <w:kern w:val="2"/>
              <w:sz w:val="22"/>
              <w14:ligatures w14:val="standardContextual"/>
            </w:rPr>
          </w:pPr>
          <w:hyperlink w:anchor="_Toc185590913" w:history="1">
            <w:r w:rsidRPr="008F1BC5">
              <w:rPr>
                <w:rStyle w:val="Hyperlink"/>
                <w:noProof/>
              </w:rPr>
              <w:t>6.8</w:t>
            </w:r>
            <w:r>
              <w:rPr>
                <w:rFonts w:asciiTheme="minorHAnsi" w:hAnsiTheme="minorHAnsi"/>
                <w:noProof/>
                <w:kern w:val="2"/>
                <w:sz w:val="22"/>
                <w14:ligatures w14:val="standardContextual"/>
              </w:rPr>
              <w:tab/>
            </w:r>
            <w:r w:rsidRPr="008F1BC5">
              <w:rPr>
                <w:rStyle w:val="Hyperlink"/>
                <w:noProof/>
              </w:rPr>
              <w:t>Investigational Trial Intervention Adherence</w:t>
            </w:r>
            <w:r>
              <w:rPr>
                <w:noProof/>
                <w:webHidden/>
              </w:rPr>
              <w:tab/>
            </w:r>
            <w:r>
              <w:rPr>
                <w:noProof/>
                <w:webHidden/>
              </w:rPr>
              <w:fldChar w:fldCharType="begin"/>
            </w:r>
            <w:r>
              <w:rPr>
                <w:noProof/>
                <w:webHidden/>
              </w:rPr>
              <w:instrText xml:space="preserve"> PAGEREF _Toc185590913 \h </w:instrText>
            </w:r>
            <w:r>
              <w:rPr>
                <w:noProof/>
                <w:webHidden/>
              </w:rPr>
            </w:r>
            <w:r>
              <w:rPr>
                <w:noProof/>
                <w:webHidden/>
              </w:rPr>
              <w:fldChar w:fldCharType="separate"/>
            </w:r>
            <w:r>
              <w:rPr>
                <w:noProof/>
                <w:webHidden/>
              </w:rPr>
              <w:t>32</w:t>
            </w:r>
            <w:r>
              <w:rPr>
                <w:noProof/>
                <w:webHidden/>
              </w:rPr>
              <w:fldChar w:fldCharType="end"/>
            </w:r>
          </w:hyperlink>
        </w:p>
        <w:p w14:paraId="7BDCB5EE" w14:textId="40B03346" w:rsidR="004A2BD9" w:rsidRDefault="004A2BD9">
          <w:pPr>
            <w:pStyle w:val="TOC2"/>
            <w:rPr>
              <w:rFonts w:asciiTheme="minorHAnsi" w:hAnsiTheme="minorHAnsi"/>
              <w:noProof/>
              <w:kern w:val="2"/>
              <w:sz w:val="22"/>
              <w14:ligatures w14:val="standardContextual"/>
            </w:rPr>
          </w:pPr>
          <w:hyperlink w:anchor="_Toc185590914" w:history="1">
            <w:r w:rsidRPr="008F1BC5">
              <w:rPr>
                <w:rStyle w:val="Hyperlink"/>
                <w:noProof/>
              </w:rPr>
              <w:t>6.9</w:t>
            </w:r>
            <w:r>
              <w:rPr>
                <w:rFonts w:asciiTheme="minorHAnsi" w:hAnsiTheme="minorHAnsi"/>
                <w:noProof/>
                <w:kern w:val="2"/>
                <w:sz w:val="22"/>
                <w14:ligatures w14:val="standardContextual"/>
              </w:rPr>
              <w:tab/>
            </w:r>
            <w:r w:rsidRPr="008F1BC5">
              <w:rPr>
                <w:rStyle w:val="Hyperlink"/>
                <w:noProof/>
              </w:rPr>
              <w:t>Description of Noninvestigational Trial Intervention</w:t>
            </w:r>
            <w:r>
              <w:rPr>
                <w:noProof/>
                <w:webHidden/>
              </w:rPr>
              <w:tab/>
            </w:r>
            <w:r>
              <w:rPr>
                <w:noProof/>
                <w:webHidden/>
              </w:rPr>
              <w:fldChar w:fldCharType="begin"/>
            </w:r>
            <w:r>
              <w:rPr>
                <w:noProof/>
                <w:webHidden/>
              </w:rPr>
              <w:instrText xml:space="preserve"> PAGEREF _Toc185590914 \h </w:instrText>
            </w:r>
            <w:r>
              <w:rPr>
                <w:noProof/>
                <w:webHidden/>
              </w:rPr>
            </w:r>
            <w:r>
              <w:rPr>
                <w:noProof/>
                <w:webHidden/>
              </w:rPr>
              <w:fldChar w:fldCharType="separate"/>
            </w:r>
            <w:r>
              <w:rPr>
                <w:noProof/>
                <w:webHidden/>
              </w:rPr>
              <w:t>32</w:t>
            </w:r>
            <w:r>
              <w:rPr>
                <w:noProof/>
                <w:webHidden/>
              </w:rPr>
              <w:fldChar w:fldCharType="end"/>
            </w:r>
          </w:hyperlink>
        </w:p>
        <w:p w14:paraId="5D3C5FD3" w14:textId="19766507" w:rsidR="004A2BD9" w:rsidRDefault="004A2BD9">
          <w:pPr>
            <w:pStyle w:val="TOC3"/>
            <w:rPr>
              <w:rFonts w:asciiTheme="minorHAnsi" w:hAnsiTheme="minorHAnsi"/>
              <w:noProof/>
              <w:kern w:val="2"/>
              <w:sz w:val="22"/>
              <w14:ligatures w14:val="standardContextual"/>
            </w:rPr>
          </w:pPr>
          <w:hyperlink w:anchor="_Toc185590915" w:history="1">
            <w:r w:rsidRPr="008F1BC5">
              <w:rPr>
                <w:rStyle w:val="Hyperlink"/>
                <w:noProof/>
              </w:rPr>
              <w:t>6.9.1</w:t>
            </w:r>
            <w:r>
              <w:rPr>
                <w:rFonts w:asciiTheme="minorHAnsi" w:hAnsiTheme="minorHAnsi"/>
                <w:noProof/>
                <w:kern w:val="2"/>
                <w:sz w:val="22"/>
                <w14:ligatures w14:val="standardContextual"/>
              </w:rPr>
              <w:tab/>
            </w:r>
            <w:r w:rsidRPr="008F1BC5">
              <w:rPr>
                <w:rStyle w:val="Hyperlink"/>
                <w:noProof/>
              </w:rPr>
              <w:t>{Background Trial Intervention}</w:t>
            </w:r>
            <w:r>
              <w:rPr>
                <w:noProof/>
                <w:webHidden/>
              </w:rPr>
              <w:tab/>
            </w:r>
            <w:r>
              <w:rPr>
                <w:noProof/>
                <w:webHidden/>
              </w:rPr>
              <w:fldChar w:fldCharType="begin"/>
            </w:r>
            <w:r>
              <w:rPr>
                <w:noProof/>
                <w:webHidden/>
              </w:rPr>
              <w:instrText xml:space="preserve"> PAGEREF _Toc185590915 \h </w:instrText>
            </w:r>
            <w:r>
              <w:rPr>
                <w:noProof/>
                <w:webHidden/>
              </w:rPr>
            </w:r>
            <w:r>
              <w:rPr>
                <w:noProof/>
                <w:webHidden/>
              </w:rPr>
              <w:fldChar w:fldCharType="separate"/>
            </w:r>
            <w:r>
              <w:rPr>
                <w:noProof/>
                <w:webHidden/>
              </w:rPr>
              <w:t>32</w:t>
            </w:r>
            <w:r>
              <w:rPr>
                <w:noProof/>
                <w:webHidden/>
              </w:rPr>
              <w:fldChar w:fldCharType="end"/>
            </w:r>
          </w:hyperlink>
        </w:p>
        <w:p w14:paraId="7034FEEF" w14:textId="73BE24D3" w:rsidR="004A2BD9" w:rsidRDefault="004A2BD9">
          <w:pPr>
            <w:pStyle w:val="TOC3"/>
            <w:rPr>
              <w:rFonts w:asciiTheme="minorHAnsi" w:hAnsiTheme="minorHAnsi"/>
              <w:noProof/>
              <w:kern w:val="2"/>
              <w:sz w:val="22"/>
              <w14:ligatures w14:val="standardContextual"/>
            </w:rPr>
          </w:pPr>
          <w:hyperlink w:anchor="_Toc185590916" w:history="1">
            <w:r w:rsidRPr="008F1BC5">
              <w:rPr>
                <w:rStyle w:val="Hyperlink"/>
                <w:noProof/>
              </w:rPr>
              <w:t>6.9.2</w:t>
            </w:r>
            <w:r>
              <w:rPr>
                <w:rFonts w:asciiTheme="minorHAnsi" w:hAnsiTheme="minorHAnsi"/>
                <w:noProof/>
                <w:kern w:val="2"/>
                <w:sz w:val="22"/>
                <w14:ligatures w14:val="standardContextual"/>
              </w:rPr>
              <w:tab/>
            </w:r>
            <w:r w:rsidRPr="008F1BC5">
              <w:rPr>
                <w:rStyle w:val="Hyperlink"/>
                <w:noProof/>
              </w:rPr>
              <w:t>{Rescue Therapy}</w:t>
            </w:r>
            <w:r>
              <w:rPr>
                <w:noProof/>
                <w:webHidden/>
              </w:rPr>
              <w:tab/>
            </w:r>
            <w:r>
              <w:rPr>
                <w:noProof/>
                <w:webHidden/>
              </w:rPr>
              <w:fldChar w:fldCharType="begin"/>
            </w:r>
            <w:r>
              <w:rPr>
                <w:noProof/>
                <w:webHidden/>
              </w:rPr>
              <w:instrText xml:space="preserve"> PAGEREF _Toc185590916 \h </w:instrText>
            </w:r>
            <w:r>
              <w:rPr>
                <w:noProof/>
                <w:webHidden/>
              </w:rPr>
            </w:r>
            <w:r>
              <w:rPr>
                <w:noProof/>
                <w:webHidden/>
              </w:rPr>
              <w:fldChar w:fldCharType="separate"/>
            </w:r>
            <w:r>
              <w:rPr>
                <w:noProof/>
                <w:webHidden/>
              </w:rPr>
              <w:t>32</w:t>
            </w:r>
            <w:r>
              <w:rPr>
                <w:noProof/>
                <w:webHidden/>
              </w:rPr>
              <w:fldChar w:fldCharType="end"/>
            </w:r>
          </w:hyperlink>
        </w:p>
        <w:p w14:paraId="3C251C7F" w14:textId="4F1D458A" w:rsidR="004A2BD9" w:rsidRDefault="004A2BD9">
          <w:pPr>
            <w:pStyle w:val="TOC3"/>
            <w:rPr>
              <w:rFonts w:asciiTheme="minorHAnsi" w:hAnsiTheme="minorHAnsi"/>
              <w:noProof/>
              <w:kern w:val="2"/>
              <w:sz w:val="22"/>
              <w14:ligatures w14:val="standardContextual"/>
            </w:rPr>
          </w:pPr>
          <w:hyperlink w:anchor="_Toc185590917" w:history="1">
            <w:r w:rsidRPr="008F1BC5">
              <w:rPr>
                <w:rStyle w:val="Hyperlink"/>
                <w:noProof/>
              </w:rPr>
              <w:t>6.9.3</w:t>
            </w:r>
            <w:r>
              <w:rPr>
                <w:rFonts w:asciiTheme="minorHAnsi" w:hAnsiTheme="minorHAnsi"/>
                <w:noProof/>
                <w:kern w:val="2"/>
                <w:sz w:val="22"/>
                <w14:ligatures w14:val="standardContextual"/>
              </w:rPr>
              <w:tab/>
            </w:r>
            <w:r w:rsidRPr="008F1BC5">
              <w:rPr>
                <w:rStyle w:val="Hyperlink"/>
                <w:noProof/>
              </w:rPr>
              <w:t>{Other Noninvestigational Trial Intervention}</w:t>
            </w:r>
            <w:r>
              <w:rPr>
                <w:noProof/>
                <w:webHidden/>
              </w:rPr>
              <w:tab/>
            </w:r>
            <w:r>
              <w:rPr>
                <w:noProof/>
                <w:webHidden/>
              </w:rPr>
              <w:fldChar w:fldCharType="begin"/>
            </w:r>
            <w:r>
              <w:rPr>
                <w:noProof/>
                <w:webHidden/>
              </w:rPr>
              <w:instrText xml:space="preserve"> PAGEREF _Toc185590917 \h </w:instrText>
            </w:r>
            <w:r>
              <w:rPr>
                <w:noProof/>
                <w:webHidden/>
              </w:rPr>
            </w:r>
            <w:r>
              <w:rPr>
                <w:noProof/>
                <w:webHidden/>
              </w:rPr>
              <w:fldChar w:fldCharType="separate"/>
            </w:r>
            <w:r>
              <w:rPr>
                <w:noProof/>
                <w:webHidden/>
              </w:rPr>
              <w:t>33</w:t>
            </w:r>
            <w:r>
              <w:rPr>
                <w:noProof/>
                <w:webHidden/>
              </w:rPr>
              <w:fldChar w:fldCharType="end"/>
            </w:r>
          </w:hyperlink>
        </w:p>
        <w:p w14:paraId="76C30FC5" w14:textId="11F6844C" w:rsidR="004A2BD9" w:rsidRDefault="004A2BD9">
          <w:pPr>
            <w:pStyle w:val="TOC2"/>
            <w:rPr>
              <w:rFonts w:asciiTheme="minorHAnsi" w:hAnsiTheme="minorHAnsi"/>
              <w:noProof/>
              <w:kern w:val="2"/>
              <w:sz w:val="22"/>
              <w14:ligatures w14:val="standardContextual"/>
            </w:rPr>
          </w:pPr>
          <w:hyperlink w:anchor="_Toc185590918" w:history="1">
            <w:r w:rsidRPr="008F1BC5">
              <w:rPr>
                <w:rStyle w:val="Hyperlink"/>
                <w:noProof/>
              </w:rPr>
              <w:t>6.10</w:t>
            </w:r>
            <w:r>
              <w:rPr>
                <w:rFonts w:asciiTheme="minorHAnsi" w:hAnsiTheme="minorHAnsi"/>
                <w:noProof/>
                <w:kern w:val="2"/>
                <w:sz w:val="22"/>
                <w14:ligatures w14:val="standardContextual"/>
              </w:rPr>
              <w:tab/>
            </w:r>
            <w:r w:rsidRPr="008F1BC5">
              <w:rPr>
                <w:rStyle w:val="Hyperlink"/>
                <w:noProof/>
              </w:rPr>
              <w:t>Concomitant Therapy</w:t>
            </w:r>
            <w:r>
              <w:rPr>
                <w:noProof/>
                <w:webHidden/>
              </w:rPr>
              <w:tab/>
            </w:r>
            <w:r>
              <w:rPr>
                <w:noProof/>
                <w:webHidden/>
              </w:rPr>
              <w:fldChar w:fldCharType="begin"/>
            </w:r>
            <w:r>
              <w:rPr>
                <w:noProof/>
                <w:webHidden/>
              </w:rPr>
              <w:instrText xml:space="preserve"> PAGEREF _Toc185590918 \h </w:instrText>
            </w:r>
            <w:r>
              <w:rPr>
                <w:noProof/>
                <w:webHidden/>
              </w:rPr>
            </w:r>
            <w:r>
              <w:rPr>
                <w:noProof/>
                <w:webHidden/>
              </w:rPr>
              <w:fldChar w:fldCharType="separate"/>
            </w:r>
            <w:r>
              <w:rPr>
                <w:noProof/>
                <w:webHidden/>
              </w:rPr>
              <w:t>33</w:t>
            </w:r>
            <w:r>
              <w:rPr>
                <w:noProof/>
                <w:webHidden/>
              </w:rPr>
              <w:fldChar w:fldCharType="end"/>
            </w:r>
          </w:hyperlink>
        </w:p>
        <w:p w14:paraId="3440FE64" w14:textId="54ACF4A3" w:rsidR="004A2BD9" w:rsidRDefault="004A2BD9">
          <w:pPr>
            <w:pStyle w:val="TOC3"/>
            <w:rPr>
              <w:rFonts w:asciiTheme="minorHAnsi" w:hAnsiTheme="minorHAnsi"/>
              <w:noProof/>
              <w:kern w:val="2"/>
              <w:sz w:val="22"/>
              <w14:ligatures w14:val="standardContextual"/>
            </w:rPr>
          </w:pPr>
          <w:hyperlink w:anchor="_Toc185590919" w:history="1">
            <w:r w:rsidRPr="008F1BC5">
              <w:rPr>
                <w:rStyle w:val="Hyperlink"/>
                <w:noProof/>
              </w:rPr>
              <w:t>6.10.1</w:t>
            </w:r>
            <w:r>
              <w:rPr>
                <w:rFonts w:asciiTheme="minorHAnsi" w:hAnsiTheme="minorHAnsi"/>
                <w:noProof/>
                <w:kern w:val="2"/>
                <w:sz w:val="22"/>
                <w14:ligatures w14:val="standardContextual"/>
              </w:rPr>
              <w:tab/>
            </w:r>
            <w:r w:rsidRPr="008F1BC5">
              <w:rPr>
                <w:rStyle w:val="Hyperlink"/>
                <w:noProof/>
              </w:rPr>
              <w:t>{Prohibited Concomitant Therapy}</w:t>
            </w:r>
            <w:r>
              <w:rPr>
                <w:noProof/>
                <w:webHidden/>
              </w:rPr>
              <w:tab/>
            </w:r>
            <w:r>
              <w:rPr>
                <w:noProof/>
                <w:webHidden/>
              </w:rPr>
              <w:fldChar w:fldCharType="begin"/>
            </w:r>
            <w:r>
              <w:rPr>
                <w:noProof/>
                <w:webHidden/>
              </w:rPr>
              <w:instrText xml:space="preserve"> PAGEREF _Toc185590919 \h </w:instrText>
            </w:r>
            <w:r>
              <w:rPr>
                <w:noProof/>
                <w:webHidden/>
              </w:rPr>
            </w:r>
            <w:r>
              <w:rPr>
                <w:noProof/>
                <w:webHidden/>
              </w:rPr>
              <w:fldChar w:fldCharType="separate"/>
            </w:r>
            <w:r>
              <w:rPr>
                <w:noProof/>
                <w:webHidden/>
              </w:rPr>
              <w:t>33</w:t>
            </w:r>
            <w:r>
              <w:rPr>
                <w:noProof/>
                <w:webHidden/>
              </w:rPr>
              <w:fldChar w:fldCharType="end"/>
            </w:r>
          </w:hyperlink>
        </w:p>
        <w:p w14:paraId="3C6C05B0" w14:textId="3F35D73F" w:rsidR="004A2BD9" w:rsidRDefault="004A2BD9">
          <w:pPr>
            <w:pStyle w:val="TOC3"/>
            <w:rPr>
              <w:rFonts w:asciiTheme="minorHAnsi" w:hAnsiTheme="minorHAnsi"/>
              <w:noProof/>
              <w:kern w:val="2"/>
              <w:sz w:val="22"/>
              <w14:ligatures w14:val="standardContextual"/>
            </w:rPr>
          </w:pPr>
          <w:hyperlink w:anchor="_Toc185590920" w:history="1">
            <w:r w:rsidRPr="008F1BC5">
              <w:rPr>
                <w:rStyle w:val="Hyperlink"/>
                <w:noProof/>
              </w:rPr>
              <w:t>6.10.2</w:t>
            </w:r>
            <w:r>
              <w:rPr>
                <w:rFonts w:asciiTheme="minorHAnsi" w:hAnsiTheme="minorHAnsi"/>
                <w:noProof/>
                <w:kern w:val="2"/>
                <w:sz w:val="22"/>
                <w14:ligatures w14:val="standardContextual"/>
              </w:rPr>
              <w:tab/>
            </w:r>
            <w:r w:rsidRPr="008F1BC5">
              <w:rPr>
                <w:rStyle w:val="Hyperlink"/>
                <w:noProof/>
              </w:rPr>
              <w:t>{Permitted Concomitant Therapy}</w:t>
            </w:r>
            <w:r>
              <w:rPr>
                <w:noProof/>
                <w:webHidden/>
              </w:rPr>
              <w:tab/>
            </w:r>
            <w:r>
              <w:rPr>
                <w:noProof/>
                <w:webHidden/>
              </w:rPr>
              <w:fldChar w:fldCharType="begin"/>
            </w:r>
            <w:r>
              <w:rPr>
                <w:noProof/>
                <w:webHidden/>
              </w:rPr>
              <w:instrText xml:space="preserve"> PAGEREF _Toc185590920 \h </w:instrText>
            </w:r>
            <w:r>
              <w:rPr>
                <w:noProof/>
                <w:webHidden/>
              </w:rPr>
            </w:r>
            <w:r>
              <w:rPr>
                <w:noProof/>
                <w:webHidden/>
              </w:rPr>
              <w:fldChar w:fldCharType="separate"/>
            </w:r>
            <w:r>
              <w:rPr>
                <w:noProof/>
                <w:webHidden/>
              </w:rPr>
              <w:t>33</w:t>
            </w:r>
            <w:r>
              <w:rPr>
                <w:noProof/>
                <w:webHidden/>
              </w:rPr>
              <w:fldChar w:fldCharType="end"/>
            </w:r>
          </w:hyperlink>
        </w:p>
        <w:p w14:paraId="17231618" w14:textId="2ADBD8BC" w:rsidR="004A2BD9" w:rsidRDefault="004A2BD9">
          <w:pPr>
            <w:pStyle w:val="TOC1"/>
            <w:rPr>
              <w:rFonts w:asciiTheme="minorHAnsi" w:hAnsiTheme="minorHAnsi"/>
              <w:caps w:val="0"/>
              <w:kern w:val="2"/>
              <w:sz w:val="22"/>
              <w14:ligatures w14:val="standardContextual"/>
            </w:rPr>
          </w:pPr>
          <w:hyperlink w:anchor="_Toc185590921" w:history="1">
            <w:r w:rsidRPr="008F1BC5">
              <w:rPr>
                <w:rStyle w:val="Hyperlink"/>
              </w:rPr>
              <w:t>7</w:t>
            </w:r>
            <w:r>
              <w:rPr>
                <w:rFonts w:asciiTheme="minorHAnsi" w:hAnsiTheme="minorHAnsi"/>
                <w:caps w:val="0"/>
                <w:kern w:val="2"/>
                <w:sz w:val="22"/>
                <w14:ligatures w14:val="standardContextual"/>
              </w:rPr>
              <w:tab/>
            </w:r>
            <w:r w:rsidRPr="008F1BC5">
              <w:rPr>
                <w:rStyle w:val="Hyperlink"/>
              </w:rPr>
              <w:t>Participant Discontinuation of Trial Intervention and Discontinuation or Withdrawal From trial</w:t>
            </w:r>
            <w:r>
              <w:rPr>
                <w:webHidden/>
              </w:rPr>
              <w:tab/>
            </w:r>
            <w:r>
              <w:rPr>
                <w:webHidden/>
              </w:rPr>
              <w:fldChar w:fldCharType="begin"/>
            </w:r>
            <w:r>
              <w:rPr>
                <w:webHidden/>
              </w:rPr>
              <w:instrText xml:space="preserve"> PAGEREF _Toc185590921 \h </w:instrText>
            </w:r>
            <w:r>
              <w:rPr>
                <w:webHidden/>
              </w:rPr>
            </w:r>
            <w:r>
              <w:rPr>
                <w:webHidden/>
              </w:rPr>
              <w:fldChar w:fldCharType="separate"/>
            </w:r>
            <w:r>
              <w:rPr>
                <w:webHidden/>
              </w:rPr>
              <w:t>33</w:t>
            </w:r>
            <w:r>
              <w:rPr>
                <w:webHidden/>
              </w:rPr>
              <w:fldChar w:fldCharType="end"/>
            </w:r>
          </w:hyperlink>
        </w:p>
        <w:p w14:paraId="38135270" w14:textId="3F906670" w:rsidR="004A2BD9" w:rsidRDefault="004A2BD9">
          <w:pPr>
            <w:pStyle w:val="TOC2"/>
            <w:rPr>
              <w:rFonts w:asciiTheme="minorHAnsi" w:hAnsiTheme="minorHAnsi"/>
              <w:noProof/>
              <w:kern w:val="2"/>
              <w:sz w:val="22"/>
              <w14:ligatures w14:val="standardContextual"/>
            </w:rPr>
          </w:pPr>
          <w:hyperlink w:anchor="_Toc185590922" w:history="1">
            <w:r w:rsidRPr="008F1BC5">
              <w:rPr>
                <w:rStyle w:val="Hyperlink"/>
                <w:noProof/>
              </w:rPr>
              <w:t>7.1</w:t>
            </w:r>
            <w:r>
              <w:rPr>
                <w:rFonts w:asciiTheme="minorHAnsi" w:hAnsiTheme="minorHAnsi"/>
                <w:noProof/>
                <w:kern w:val="2"/>
                <w:sz w:val="22"/>
                <w14:ligatures w14:val="standardContextual"/>
              </w:rPr>
              <w:tab/>
            </w:r>
            <w:r w:rsidRPr="008F1BC5">
              <w:rPr>
                <w:rStyle w:val="Hyperlink"/>
                <w:noProof/>
              </w:rPr>
              <w:t>Discontinuation of Trial Intervention for Individual Participants</w:t>
            </w:r>
            <w:r>
              <w:rPr>
                <w:noProof/>
                <w:webHidden/>
              </w:rPr>
              <w:tab/>
            </w:r>
            <w:r>
              <w:rPr>
                <w:noProof/>
                <w:webHidden/>
              </w:rPr>
              <w:fldChar w:fldCharType="begin"/>
            </w:r>
            <w:r>
              <w:rPr>
                <w:noProof/>
                <w:webHidden/>
              </w:rPr>
              <w:instrText xml:space="preserve"> PAGEREF _Toc185590922 \h </w:instrText>
            </w:r>
            <w:r>
              <w:rPr>
                <w:noProof/>
                <w:webHidden/>
              </w:rPr>
            </w:r>
            <w:r>
              <w:rPr>
                <w:noProof/>
                <w:webHidden/>
              </w:rPr>
              <w:fldChar w:fldCharType="separate"/>
            </w:r>
            <w:r>
              <w:rPr>
                <w:noProof/>
                <w:webHidden/>
              </w:rPr>
              <w:t>33</w:t>
            </w:r>
            <w:r>
              <w:rPr>
                <w:noProof/>
                <w:webHidden/>
              </w:rPr>
              <w:fldChar w:fldCharType="end"/>
            </w:r>
          </w:hyperlink>
        </w:p>
        <w:p w14:paraId="584E639C" w14:textId="7E58EA4A" w:rsidR="004A2BD9" w:rsidRDefault="004A2BD9">
          <w:pPr>
            <w:pStyle w:val="TOC3"/>
            <w:rPr>
              <w:rFonts w:asciiTheme="minorHAnsi" w:hAnsiTheme="minorHAnsi"/>
              <w:noProof/>
              <w:kern w:val="2"/>
              <w:sz w:val="22"/>
              <w14:ligatures w14:val="standardContextual"/>
            </w:rPr>
          </w:pPr>
          <w:hyperlink w:anchor="_Toc185590923" w:history="1">
            <w:r w:rsidRPr="008F1BC5">
              <w:rPr>
                <w:rStyle w:val="Hyperlink"/>
                <w:noProof/>
              </w:rPr>
              <w:t>7.1.1</w:t>
            </w:r>
            <w:r>
              <w:rPr>
                <w:rFonts w:asciiTheme="minorHAnsi" w:hAnsiTheme="minorHAnsi"/>
                <w:noProof/>
                <w:kern w:val="2"/>
                <w:sz w:val="22"/>
                <w14:ligatures w14:val="standardContextual"/>
              </w:rPr>
              <w:tab/>
            </w:r>
            <w:r w:rsidRPr="008F1BC5">
              <w:rPr>
                <w:rStyle w:val="Hyperlink"/>
                <w:noProof/>
              </w:rPr>
              <w:t>Permanent Discontinuation of Trial Intervention</w:t>
            </w:r>
            <w:r>
              <w:rPr>
                <w:noProof/>
                <w:webHidden/>
              </w:rPr>
              <w:tab/>
            </w:r>
            <w:r>
              <w:rPr>
                <w:noProof/>
                <w:webHidden/>
              </w:rPr>
              <w:fldChar w:fldCharType="begin"/>
            </w:r>
            <w:r>
              <w:rPr>
                <w:noProof/>
                <w:webHidden/>
              </w:rPr>
              <w:instrText xml:space="preserve"> PAGEREF _Toc185590923 \h </w:instrText>
            </w:r>
            <w:r>
              <w:rPr>
                <w:noProof/>
                <w:webHidden/>
              </w:rPr>
            </w:r>
            <w:r>
              <w:rPr>
                <w:noProof/>
                <w:webHidden/>
              </w:rPr>
              <w:fldChar w:fldCharType="separate"/>
            </w:r>
            <w:r>
              <w:rPr>
                <w:noProof/>
                <w:webHidden/>
              </w:rPr>
              <w:t>33</w:t>
            </w:r>
            <w:r>
              <w:rPr>
                <w:noProof/>
                <w:webHidden/>
              </w:rPr>
              <w:fldChar w:fldCharType="end"/>
            </w:r>
          </w:hyperlink>
        </w:p>
        <w:p w14:paraId="5250381B" w14:textId="6C44BA15" w:rsidR="004A2BD9" w:rsidRDefault="004A2BD9">
          <w:pPr>
            <w:pStyle w:val="TOC3"/>
            <w:rPr>
              <w:rFonts w:asciiTheme="minorHAnsi" w:hAnsiTheme="minorHAnsi"/>
              <w:noProof/>
              <w:kern w:val="2"/>
              <w:sz w:val="22"/>
              <w14:ligatures w14:val="standardContextual"/>
            </w:rPr>
          </w:pPr>
          <w:hyperlink w:anchor="_Toc185590924" w:history="1">
            <w:r w:rsidRPr="008F1BC5">
              <w:rPr>
                <w:rStyle w:val="Hyperlink"/>
                <w:noProof/>
              </w:rPr>
              <w:t>7.1.2</w:t>
            </w:r>
            <w:r>
              <w:rPr>
                <w:rFonts w:asciiTheme="minorHAnsi" w:hAnsiTheme="minorHAnsi"/>
                <w:noProof/>
                <w:kern w:val="2"/>
                <w:sz w:val="22"/>
                <w14:ligatures w14:val="standardContextual"/>
              </w:rPr>
              <w:tab/>
            </w:r>
            <w:r w:rsidRPr="008F1BC5">
              <w:rPr>
                <w:rStyle w:val="Hyperlink"/>
                <w:noProof/>
              </w:rPr>
              <w:t>Temporary Discontinuation of Trial Intervention</w:t>
            </w:r>
            <w:r>
              <w:rPr>
                <w:noProof/>
                <w:webHidden/>
              </w:rPr>
              <w:tab/>
            </w:r>
            <w:r>
              <w:rPr>
                <w:noProof/>
                <w:webHidden/>
              </w:rPr>
              <w:fldChar w:fldCharType="begin"/>
            </w:r>
            <w:r>
              <w:rPr>
                <w:noProof/>
                <w:webHidden/>
              </w:rPr>
              <w:instrText xml:space="preserve"> PAGEREF _Toc185590924 \h </w:instrText>
            </w:r>
            <w:r>
              <w:rPr>
                <w:noProof/>
                <w:webHidden/>
              </w:rPr>
            </w:r>
            <w:r>
              <w:rPr>
                <w:noProof/>
                <w:webHidden/>
              </w:rPr>
              <w:fldChar w:fldCharType="separate"/>
            </w:r>
            <w:r>
              <w:rPr>
                <w:noProof/>
                <w:webHidden/>
              </w:rPr>
              <w:t>34</w:t>
            </w:r>
            <w:r>
              <w:rPr>
                <w:noProof/>
                <w:webHidden/>
              </w:rPr>
              <w:fldChar w:fldCharType="end"/>
            </w:r>
          </w:hyperlink>
        </w:p>
        <w:p w14:paraId="6A8534E1" w14:textId="3C83040A" w:rsidR="004A2BD9" w:rsidRDefault="004A2BD9">
          <w:pPr>
            <w:pStyle w:val="TOC3"/>
            <w:rPr>
              <w:rFonts w:asciiTheme="minorHAnsi" w:hAnsiTheme="minorHAnsi"/>
              <w:noProof/>
              <w:kern w:val="2"/>
              <w:sz w:val="22"/>
              <w14:ligatures w14:val="standardContextual"/>
            </w:rPr>
          </w:pPr>
          <w:hyperlink w:anchor="_Toc185590925" w:history="1">
            <w:r w:rsidRPr="008F1BC5">
              <w:rPr>
                <w:rStyle w:val="Hyperlink"/>
                <w:noProof/>
              </w:rPr>
              <w:t>7.1.3</w:t>
            </w:r>
            <w:r>
              <w:rPr>
                <w:rFonts w:asciiTheme="minorHAnsi" w:hAnsiTheme="minorHAnsi"/>
                <w:noProof/>
                <w:kern w:val="2"/>
                <w:sz w:val="22"/>
                <w14:ligatures w14:val="standardContextual"/>
              </w:rPr>
              <w:tab/>
            </w:r>
            <w:r w:rsidRPr="008F1BC5">
              <w:rPr>
                <w:rStyle w:val="Hyperlink"/>
                <w:noProof/>
              </w:rPr>
              <w:t>Rechallenge</w:t>
            </w:r>
            <w:r>
              <w:rPr>
                <w:noProof/>
                <w:webHidden/>
              </w:rPr>
              <w:tab/>
            </w:r>
            <w:r>
              <w:rPr>
                <w:noProof/>
                <w:webHidden/>
              </w:rPr>
              <w:fldChar w:fldCharType="begin"/>
            </w:r>
            <w:r>
              <w:rPr>
                <w:noProof/>
                <w:webHidden/>
              </w:rPr>
              <w:instrText xml:space="preserve"> PAGEREF _Toc185590925 \h </w:instrText>
            </w:r>
            <w:r>
              <w:rPr>
                <w:noProof/>
                <w:webHidden/>
              </w:rPr>
            </w:r>
            <w:r>
              <w:rPr>
                <w:noProof/>
                <w:webHidden/>
              </w:rPr>
              <w:fldChar w:fldCharType="separate"/>
            </w:r>
            <w:r>
              <w:rPr>
                <w:noProof/>
                <w:webHidden/>
              </w:rPr>
              <w:t>34</w:t>
            </w:r>
            <w:r>
              <w:rPr>
                <w:noProof/>
                <w:webHidden/>
              </w:rPr>
              <w:fldChar w:fldCharType="end"/>
            </w:r>
          </w:hyperlink>
        </w:p>
        <w:p w14:paraId="134A8A1C" w14:textId="6D72E925" w:rsidR="004A2BD9" w:rsidRDefault="004A2BD9">
          <w:pPr>
            <w:pStyle w:val="TOC2"/>
            <w:rPr>
              <w:rFonts w:asciiTheme="minorHAnsi" w:hAnsiTheme="minorHAnsi"/>
              <w:noProof/>
              <w:kern w:val="2"/>
              <w:sz w:val="22"/>
              <w14:ligatures w14:val="standardContextual"/>
            </w:rPr>
          </w:pPr>
          <w:hyperlink w:anchor="_Toc185590926" w:history="1">
            <w:r w:rsidRPr="008F1BC5">
              <w:rPr>
                <w:rStyle w:val="Hyperlink"/>
                <w:noProof/>
              </w:rPr>
              <w:t>7.2</w:t>
            </w:r>
            <w:r>
              <w:rPr>
                <w:rFonts w:asciiTheme="minorHAnsi" w:hAnsiTheme="minorHAnsi"/>
                <w:noProof/>
                <w:kern w:val="2"/>
                <w:sz w:val="22"/>
                <w14:ligatures w14:val="standardContextual"/>
              </w:rPr>
              <w:tab/>
            </w:r>
            <w:r w:rsidRPr="008F1BC5">
              <w:rPr>
                <w:rStyle w:val="Hyperlink"/>
                <w:noProof/>
              </w:rPr>
              <w:t>Participant Discontinuation or Withdrawal from the Trial</w:t>
            </w:r>
            <w:r>
              <w:rPr>
                <w:noProof/>
                <w:webHidden/>
              </w:rPr>
              <w:tab/>
            </w:r>
            <w:r>
              <w:rPr>
                <w:noProof/>
                <w:webHidden/>
              </w:rPr>
              <w:fldChar w:fldCharType="begin"/>
            </w:r>
            <w:r>
              <w:rPr>
                <w:noProof/>
                <w:webHidden/>
              </w:rPr>
              <w:instrText xml:space="preserve"> PAGEREF _Toc185590926 \h </w:instrText>
            </w:r>
            <w:r>
              <w:rPr>
                <w:noProof/>
                <w:webHidden/>
              </w:rPr>
            </w:r>
            <w:r>
              <w:rPr>
                <w:noProof/>
                <w:webHidden/>
              </w:rPr>
              <w:fldChar w:fldCharType="separate"/>
            </w:r>
            <w:r>
              <w:rPr>
                <w:noProof/>
                <w:webHidden/>
              </w:rPr>
              <w:t>34</w:t>
            </w:r>
            <w:r>
              <w:rPr>
                <w:noProof/>
                <w:webHidden/>
              </w:rPr>
              <w:fldChar w:fldCharType="end"/>
            </w:r>
          </w:hyperlink>
        </w:p>
        <w:p w14:paraId="2DA11D01" w14:textId="0A6A0A9A" w:rsidR="004A2BD9" w:rsidRDefault="004A2BD9">
          <w:pPr>
            <w:pStyle w:val="TOC2"/>
            <w:rPr>
              <w:rFonts w:asciiTheme="minorHAnsi" w:hAnsiTheme="minorHAnsi"/>
              <w:noProof/>
              <w:kern w:val="2"/>
              <w:sz w:val="22"/>
              <w14:ligatures w14:val="standardContextual"/>
            </w:rPr>
          </w:pPr>
          <w:hyperlink w:anchor="_Toc185590927" w:history="1">
            <w:r w:rsidRPr="008F1BC5">
              <w:rPr>
                <w:rStyle w:val="Hyperlink"/>
                <w:noProof/>
              </w:rPr>
              <w:t>7.3</w:t>
            </w:r>
            <w:r>
              <w:rPr>
                <w:rFonts w:asciiTheme="minorHAnsi" w:hAnsiTheme="minorHAnsi"/>
                <w:noProof/>
                <w:kern w:val="2"/>
                <w:sz w:val="22"/>
                <w14:ligatures w14:val="standardContextual"/>
              </w:rPr>
              <w:tab/>
            </w:r>
            <w:r w:rsidRPr="008F1BC5">
              <w:rPr>
                <w:rStyle w:val="Hyperlink"/>
                <w:noProof/>
              </w:rPr>
              <w:t>Management of Loss to Follow-Up</w:t>
            </w:r>
            <w:r>
              <w:rPr>
                <w:noProof/>
                <w:webHidden/>
              </w:rPr>
              <w:tab/>
            </w:r>
            <w:r>
              <w:rPr>
                <w:noProof/>
                <w:webHidden/>
              </w:rPr>
              <w:fldChar w:fldCharType="begin"/>
            </w:r>
            <w:r>
              <w:rPr>
                <w:noProof/>
                <w:webHidden/>
              </w:rPr>
              <w:instrText xml:space="preserve"> PAGEREF _Toc185590927 \h </w:instrText>
            </w:r>
            <w:r>
              <w:rPr>
                <w:noProof/>
                <w:webHidden/>
              </w:rPr>
            </w:r>
            <w:r>
              <w:rPr>
                <w:noProof/>
                <w:webHidden/>
              </w:rPr>
              <w:fldChar w:fldCharType="separate"/>
            </w:r>
            <w:r>
              <w:rPr>
                <w:noProof/>
                <w:webHidden/>
              </w:rPr>
              <w:t>34</w:t>
            </w:r>
            <w:r>
              <w:rPr>
                <w:noProof/>
                <w:webHidden/>
              </w:rPr>
              <w:fldChar w:fldCharType="end"/>
            </w:r>
          </w:hyperlink>
        </w:p>
        <w:p w14:paraId="18E2781F" w14:textId="2ABE5A49" w:rsidR="004A2BD9" w:rsidRDefault="004A2BD9">
          <w:pPr>
            <w:pStyle w:val="TOC1"/>
            <w:rPr>
              <w:rFonts w:asciiTheme="minorHAnsi" w:hAnsiTheme="minorHAnsi"/>
              <w:caps w:val="0"/>
              <w:kern w:val="2"/>
              <w:sz w:val="22"/>
              <w14:ligatures w14:val="standardContextual"/>
            </w:rPr>
          </w:pPr>
          <w:hyperlink w:anchor="_Toc185590928" w:history="1">
            <w:r w:rsidRPr="008F1BC5">
              <w:rPr>
                <w:rStyle w:val="Hyperlink"/>
              </w:rPr>
              <w:t>8</w:t>
            </w:r>
            <w:r>
              <w:rPr>
                <w:rFonts w:asciiTheme="minorHAnsi" w:hAnsiTheme="minorHAnsi"/>
                <w:caps w:val="0"/>
                <w:kern w:val="2"/>
                <w:sz w:val="22"/>
                <w14:ligatures w14:val="standardContextual"/>
              </w:rPr>
              <w:tab/>
            </w:r>
            <w:r w:rsidRPr="008F1BC5">
              <w:rPr>
                <w:rStyle w:val="Hyperlink"/>
              </w:rPr>
              <w:t>Trial Assessments and Procedures</w:t>
            </w:r>
            <w:r>
              <w:rPr>
                <w:webHidden/>
              </w:rPr>
              <w:tab/>
            </w:r>
            <w:r>
              <w:rPr>
                <w:webHidden/>
              </w:rPr>
              <w:fldChar w:fldCharType="begin"/>
            </w:r>
            <w:r>
              <w:rPr>
                <w:webHidden/>
              </w:rPr>
              <w:instrText xml:space="preserve"> PAGEREF _Toc185590928 \h </w:instrText>
            </w:r>
            <w:r>
              <w:rPr>
                <w:webHidden/>
              </w:rPr>
            </w:r>
            <w:r>
              <w:rPr>
                <w:webHidden/>
              </w:rPr>
              <w:fldChar w:fldCharType="separate"/>
            </w:r>
            <w:r>
              <w:rPr>
                <w:webHidden/>
              </w:rPr>
              <w:t>36</w:t>
            </w:r>
            <w:r>
              <w:rPr>
                <w:webHidden/>
              </w:rPr>
              <w:fldChar w:fldCharType="end"/>
            </w:r>
          </w:hyperlink>
        </w:p>
        <w:p w14:paraId="4326FF0D" w14:textId="77C4B219" w:rsidR="004A2BD9" w:rsidRDefault="004A2BD9">
          <w:pPr>
            <w:pStyle w:val="TOC2"/>
            <w:rPr>
              <w:rFonts w:asciiTheme="minorHAnsi" w:hAnsiTheme="minorHAnsi"/>
              <w:noProof/>
              <w:kern w:val="2"/>
              <w:sz w:val="22"/>
              <w14:ligatures w14:val="standardContextual"/>
            </w:rPr>
          </w:pPr>
          <w:hyperlink w:anchor="_Toc185590929" w:history="1">
            <w:r w:rsidRPr="008F1BC5">
              <w:rPr>
                <w:rStyle w:val="Hyperlink"/>
                <w:noProof/>
              </w:rPr>
              <w:t>8.1</w:t>
            </w:r>
            <w:r>
              <w:rPr>
                <w:rFonts w:asciiTheme="minorHAnsi" w:hAnsiTheme="minorHAnsi"/>
                <w:noProof/>
                <w:kern w:val="2"/>
                <w:sz w:val="22"/>
                <w14:ligatures w14:val="standardContextual"/>
              </w:rPr>
              <w:tab/>
            </w:r>
            <w:r w:rsidRPr="008F1BC5">
              <w:rPr>
                <w:rStyle w:val="Hyperlink"/>
                <w:noProof/>
              </w:rPr>
              <w:t>Trial Assessments and Procedures Considerations</w:t>
            </w:r>
            <w:r>
              <w:rPr>
                <w:noProof/>
                <w:webHidden/>
              </w:rPr>
              <w:tab/>
            </w:r>
            <w:r>
              <w:rPr>
                <w:noProof/>
                <w:webHidden/>
              </w:rPr>
              <w:fldChar w:fldCharType="begin"/>
            </w:r>
            <w:r>
              <w:rPr>
                <w:noProof/>
                <w:webHidden/>
              </w:rPr>
              <w:instrText xml:space="preserve"> PAGEREF _Toc185590929 \h </w:instrText>
            </w:r>
            <w:r>
              <w:rPr>
                <w:noProof/>
                <w:webHidden/>
              </w:rPr>
            </w:r>
            <w:r>
              <w:rPr>
                <w:noProof/>
                <w:webHidden/>
              </w:rPr>
              <w:fldChar w:fldCharType="separate"/>
            </w:r>
            <w:r>
              <w:rPr>
                <w:noProof/>
                <w:webHidden/>
              </w:rPr>
              <w:t>36</w:t>
            </w:r>
            <w:r>
              <w:rPr>
                <w:noProof/>
                <w:webHidden/>
              </w:rPr>
              <w:fldChar w:fldCharType="end"/>
            </w:r>
          </w:hyperlink>
        </w:p>
        <w:p w14:paraId="4A135BA1" w14:textId="1C8A7824" w:rsidR="004A2BD9" w:rsidRDefault="004A2BD9">
          <w:pPr>
            <w:pStyle w:val="TOC2"/>
            <w:rPr>
              <w:rFonts w:asciiTheme="minorHAnsi" w:hAnsiTheme="minorHAnsi"/>
              <w:noProof/>
              <w:kern w:val="2"/>
              <w:sz w:val="22"/>
              <w14:ligatures w14:val="standardContextual"/>
            </w:rPr>
          </w:pPr>
          <w:hyperlink w:anchor="_Toc185590930" w:history="1">
            <w:r w:rsidRPr="008F1BC5">
              <w:rPr>
                <w:rStyle w:val="Hyperlink"/>
                <w:noProof/>
              </w:rPr>
              <w:t>8.2</w:t>
            </w:r>
            <w:r>
              <w:rPr>
                <w:rFonts w:asciiTheme="minorHAnsi" w:hAnsiTheme="minorHAnsi"/>
                <w:noProof/>
                <w:kern w:val="2"/>
                <w:sz w:val="22"/>
                <w14:ligatures w14:val="standardContextual"/>
              </w:rPr>
              <w:tab/>
            </w:r>
            <w:r w:rsidRPr="008F1BC5">
              <w:rPr>
                <w:rStyle w:val="Hyperlink"/>
                <w:noProof/>
              </w:rPr>
              <w:t>Screening/Baseline Assessments and Procedures</w:t>
            </w:r>
            <w:r>
              <w:rPr>
                <w:noProof/>
                <w:webHidden/>
              </w:rPr>
              <w:tab/>
            </w:r>
            <w:r>
              <w:rPr>
                <w:noProof/>
                <w:webHidden/>
              </w:rPr>
              <w:fldChar w:fldCharType="begin"/>
            </w:r>
            <w:r>
              <w:rPr>
                <w:noProof/>
                <w:webHidden/>
              </w:rPr>
              <w:instrText xml:space="preserve"> PAGEREF _Toc185590930 \h </w:instrText>
            </w:r>
            <w:r>
              <w:rPr>
                <w:noProof/>
                <w:webHidden/>
              </w:rPr>
            </w:r>
            <w:r>
              <w:rPr>
                <w:noProof/>
                <w:webHidden/>
              </w:rPr>
              <w:fldChar w:fldCharType="separate"/>
            </w:r>
            <w:r>
              <w:rPr>
                <w:noProof/>
                <w:webHidden/>
              </w:rPr>
              <w:t>36</w:t>
            </w:r>
            <w:r>
              <w:rPr>
                <w:noProof/>
                <w:webHidden/>
              </w:rPr>
              <w:fldChar w:fldCharType="end"/>
            </w:r>
          </w:hyperlink>
        </w:p>
        <w:p w14:paraId="63AF1B62" w14:textId="61FD14E1" w:rsidR="004A2BD9" w:rsidRDefault="004A2BD9">
          <w:pPr>
            <w:pStyle w:val="TOC2"/>
            <w:rPr>
              <w:rFonts w:asciiTheme="minorHAnsi" w:hAnsiTheme="minorHAnsi"/>
              <w:noProof/>
              <w:kern w:val="2"/>
              <w:sz w:val="22"/>
              <w14:ligatures w14:val="standardContextual"/>
            </w:rPr>
          </w:pPr>
          <w:hyperlink w:anchor="_Toc185590931" w:history="1">
            <w:r w:rsidRPr="008F1BC5">
              <w:rPr>
                <w:rStyle w:val="Hyperlink"/>
                <w:noProof/>
              </w:rPr>
              <w:t>8.3</w:t>
            </w:r>
            <w:r>
              <w:rPr>
                <w:rFonts w:asciiTheme="minorHAnsi" w:hAnsiTheme="minorHAnsi"/>
                <w:noProof/>
                <w:kern w:val="2"/>
                <w:sz w:val="22"/>
                <w14:ligatures w14:val="standardContextual"/>
              </w:rPr>
              <w:tab/>
            </w:r>
            <w:r w:rsidRPr="008F1BC5">
              <w:rPr>
                <w:rStyle w:val="Hyperlink"/>
                <w:noProof/>
              </w:rPr>
              <w:t>Efficacy Assessments and Procedures</w:t>
            </w:r>
            <w:r>
              <w:rPr>
                <w:noProof/>
                <w:webHidden/>
              </w:rPr>
              <w:tab/>
            </w:r>
            <w:r>
              <w:rPr>
                <w:noProof/>
                <w:webHidden/>
              </w:rPr>
              <w:fldChar w:fldCharType="begin"/>
            </w:r>
            <w:r>
              <w:rPr>
                <w:noProof/>
                <w:webHidden/>
              </w:rPr>
              <w:instrText xml:space="preserve"> PAGEREF _Toc185590931 \h </w:instrText>
            </w:r>
            <w:r>
              <w:rPr>
                <w:noProof/>
                <w:webHidden/>
              </w:rPr>
            </w:r>
            <w:r>
              <w:rPr>
                <w:noProof/>
                <w:webHidden/>
              </w:rPr>
              <w:fldChar w:fldCharType="separate"/>
            </w:r>
            <w:r>
              <w:rPr>
                <w:noProof/>
                <w:webHidden/>
              </w:rPr>
              <w:t>37</w:t>
            </w:r>
            <w:r>
              <w:rPr>
                <w:noProof/>
                <w:webHidden/>
              </w:rPr>
              <w:fldChar w:fldCharType="end"/>
            </w:r>
          </w:hyperlink>
        </w:p>
        <w:p w14:paraId="4FBA6E05" w14:textId="3EDB698C" w:rsidR="004A2BD9" w:rsidRDefault="004A2BD9">
          <w:pPr>
            <w:pStyle w:val="TOC2"/>
            <w:rPr>
              <w:rFonts w:asciiTheme="minorHAnsi" w:hAnsiTheme="minorHAnsi"/>
              <w:noProof/>
              <w:kern w:val="2"/>
              <w:sz w:val="22"/>
              <w14:ligatures w14:val="standardContextual"/>
            </w:rPr>
          </w:pPr>
          <w:hyperlink w:anchor="_Toc185590932" w:history="1">
            <w:r w:rsidRPr="008F1BC5">
              <w:rPr>
                <w:rStyle w:val="Hyperlink"/>
                <w:noProof/>
              </w:rPr>
              <w:t>8.4</w:t>
            </w:r>
            <w:r>
              <w:rPr>
                <w:rFonts w:asciiTheme="minorHAnsi" w:hAnsiTheme="minorHAnsi"/>
                <w:noProof/>
                <w:kern w:val="2"/>
                <w:sz w:val="22"/>
                <w14:ligatures w14:val="standardContextual"/>
              </w:rPr>
              <w:tab/>
            </w:r>
            <w:r w:rsidRPr="008F1BC5">
              <w:rPr>
                <w:rStyle w:val="Hyperlink"/>
                <w:noProof/>
              </w:rPr>
              <w:t>Safety Assessments and Procedures</w:t>
            </w:r>
            <w:r>
              <w:rPr>
                <w:noProof/>
                <w:webHidden/>
              </w:rPr>
              <w:tab/>
            </w:r>
            <w:r>
              <w:rPr>
                <w:noProof/>
                <w:webHidden/>
              </w:rPr>
              <w:fldChar w:fldCharType="begin"/>
            </w:r>
            <w:r>
              <w:rPr>
                <w:noProof/>
                <w:webHidden/>
              </w:rPr>
              <w:instrText xml:space="preserve"> PAGEREF _Toc185590932 \h </w:instrText>
            </w:r>
            <w:r>
              <w:rPr>
                <w:noProof/>
                <w:webHidden/>
              </w:rPr>
            </w:r>
            <w:r>
              <w:rPr>
                <w:noProof/>
                <w:webHidden/>
              </w:rPr>
              <w:fldChar w:fldCharType="separate"/>
            </w:r>
            <w:r>
              <w:rPr>
                <w:noProof/>
                <w:webHidden/>
              </w:rPr>
              <w:t>37</w:t>
            </w:r>
            <w:r>
              <w:rPr>
                <w:noProof/>
                <w:webHidden/>
              </w:rPr>
              <w:fldChar w:fldCharType="end"/>
            </w:r>
          </w:hyperlink>
        </w:p>
        <w:p w14:paraId="3E1B937A" w14:textId="5A5409A0" w:rsidR="004A2BD9" w:rsidRDefault="004A2BD9">
          <w:pPr>
            <w:pStyle w:val="TOC3"/>
            <w:rPr>
              <w:rFonts w:asciiTheme="minorHAnsi" w:hAnsiTheme="minorHAnsi"/>
              <w:noProof/>
              <w:kern w:val="2"/>
              <w:sz w:val="22"/>
              <w14:ligatures w14:val="standardContextual"/>
            </w:rPr>
          </w:pPr>
          <w:hyperlink w:anchor="_Toc185590933" w:history="1">
            <w:r w:rsidRPr="008F1BC5">
              <w:rPr>
                <w:rStyle w:val="Hyperlink"/>
                <w:noProof/>
              </w:rPr>
              <w:t>8.4.1</w:t>
            </w:r>
            <w:r>
              <w:rPr>
                <w:rFonts w:asciiTheme="minorHAnsi" w:hAnsiTheme="minorHAnsi"/>
                <w:noProof/>
                <w:kern w:val="2"/>
                <w:sz w:val="22"/>
                <w14:ligatures w14:val="standardContextual"/>
              </w:rPr>
              <w:tab/>
            </w:r>
            <w:r w:rsidRPr="008F1BC5">
              <w:rPr>
                <w:rStyle w:val="Hyperlink"/>
                <w:noProof/>
              </w:rPr>
              <w:t>{Physical Examination}</w:t>
            </w:r>
            <w:r>
              <w:rPr>
                <w:noProof/>
                <w:webHidden/>
              </w:rPr>
              <w:tab/>
            </w:r>
            <w:r>
              <w:rPr>
                <w:noProof/>
                <w:webHidden/>
              </w:rPr>
              <w:fldChar w:fldCharType="begin"/>
            </w:r>
            <w:r>
              <w:rPr>
                <w:noProof/>
                <w:webHidden/>
              </w:rPr>
              <w:instrText xml:space="preserve"> PAGEREF _Toc185590933 \h </w:instrText>
            </w:r>
            <w:r>
              <w:rPr>
                <w:noProof/>
                <w:webHidden/>
              </w:rPr>
            </w:r>
            <w:r>
              <w:rPr>
                <w:noProof/>
                <w:webHidden/>
              </w:rPr>
              <w:fldChar w:fldCharType="separate"/>
            </w:r>
            <w:r>
              <w:rPr>
                <w:noProof/>
                <w:webHidden/>
              </w:rPr>
              <w:t>37</w:t>
            </w:r>
            <w:r>
              <w:rPr>
                <w:noProof/>
                <w:webHidden/>
              </w:rPr>
              <w:fldChar w:fldCharType="end"/>
            </w:r>
          </w:hyperlink>
        </w:p>
        <w:p w14:paraId="42F58B1C" w14:textId="15AA224B" w:rsidR="004A2BD9" w:rsidRDefault="004A2BD9">
          <w:pPr>
            <w:pStyle w:val="TOC3"/>
            <w:rPr>
              <w:rFonts w:asciiTheme="minorHAnsi" w:hAnsiTheme="minorHAnsi"/>
              <w:noProof/>
              <w:kern w:val="2"/>
              <w:sz w:val="22"/>
              <w14:ligatures w14:val="standardContextual"/>
            </w:rPr>
          </w:pPr>
          <w:hyperlink w:anchor="_Toc185590934" w:history="1">
            <w:r w:rsidRPr="008F1BC5">
              <w:rPr>
                <w:rStyle w:val="Hyperlink"/>
                <w:noProof/>
              </w:rPr>
              <w:t>8.4.2</w:t>
            </w:r>
            <w:r>
              <w:rPr>
                <w:rFonts w:asciiTheme="minorHAnsi" w:hAnsiTheme="minorHAnsi"/>
                <w:noProof/>
                <w:kern w:val="2"/>
                <w:sz w:val="22"/>
                <w14:ligatures w14:val="standardContextual"/>
              </w:rPr>
              <w:tab/>
            </w:r>
            <w:r w:rsidRPr="008F1BC5">
              <w:rPr>
                <w:rStyle w:val="Hyperlink"/>
                <w:noProof/>
              </w:rPr>
              <w:t>{Vital Signs}</w:t>
            </w:r>
            <w:r>
              <w:rPr>
                <w:noProof/>
                <w:webHidden/>
              </w:rPr>
              <w:tab/>
            </w:r>
            <w:r>
              <w:rPr>
                <w:noProof/>
                <w:webHidden/>
              </w:rPr>
              <w:fldChar w:fldCharType="begin"/>
            </w:r>
            <w:r>
              <w:rPr>
                <w:noProof/>
                <w:webHidden/>
              </w:rPr>
              <w:instrText xml:space="preserve"> PAGEREF _Toc185590934 \h </w:instrText>
            </w:r>
            <w:r>
              <w:rPr>
                <w:noProof/>
                <w:webHidden/>
              </w:rPr>
            </w:r>
            <w:r>
              <w:rPr>
                <w:noProof/>
                <w:webHidden/>
              </w:rPr>
              <w:fldChar w:fldCharType="separate"/>
            </w:r>
            <w:r>
              <w:rPr>
                <w:noProof/>
                <w:webHidden/>
              </w:rPr>
              <w:t>37</w:t>
            </w:r>
            <w:r>
              <w:rPr>
                <w:noProof/>
                <w:webHidden/>
              </w:rPr>
              <w:fldChar w:fldCharType="end"/>
            </w:r>
          </w:hyperlink>
        </w:p>
        <w:p w14:paraId="60E67834" w14:textId="28807A70" w:rsidR="004A2BD9" w:rsidRDefault="004A2BD9">
          <w:pPr>
            <w:pStyle w:val="TOC3"/>
            <w:rPr>
              <w:rFonts w:asciiTheme="minorHAnsi" w:hAnsiTheme="minorHAnsi"/>
              <w:noProof/>
              <w:kern w:val="2"/>
              <w:sz w:val="22"/>
              <w14:ligatures w14:val="standardContextual"/>
            </w:rPr>
          </w:pPr>
          <w:hyperlink w:anchor="_Toc185590935" w:history="1">
            <w:r w:rsidRPr="008F1BC5">
              <w:rPr>
                <w:rStyle w:val="Hyperlink"/>
                <w:noProof/>
              </w:rPr>
              <w:t>8.4.3</w:t>
            </w:r>
            <w:r>
              <w:rPr>
                <w:rFonts w:asciiTheme="minorHAnsi" w:hAnsiTheme="minorHAnsi"/>
                <w:noProof/>
                <w:kern w:val="2"/>
                <w:sz w:val="22"/>
                <w14:ligatures w14:val="standardContextual"/>
              </w:rPr>
              <w:tab/>
            </w:r>
            <w:r w:rsidRPr="008F1BC5">
              <w:rPr>
                <w:rStyle w:val="Hyperlink"/>
                <w:noProof/>
              </w:rPr>
              <w:t>{Electrocardiograms}</w:t>
            </w:r>
            <w:r>
              <w:rPr>
                <w:noProof/>
                <w:webHidden/>
              </w:rPr>
              <w:tab/>
            </w:r>
            <w:r>
              <w:rPr>
                <w:noProof/>
                <w:webHidden/>
              </w:rPr>
              <w:fldChar w:fldCharType="begin"/>
            </w:r>
            <w:r>
              <w:rPr>
                <w:noProof/>
                <w:webHidden/>
              </w:rPr>
              <w:instrText xml:space="preserve"> PAGEREF _Toc185590935 \h </w:instrText>
            </w:r>
            <w:r>
              <w:rPr>
                <w:noProof/>
                <w:webHidden/>
              </w:rPr>
            </w:r>
            <w:r>
              <w:rPr>
                <w:noProof/>
                <w:webHidden/>
              </w:rPr>
              <w:fldChar w:fldCharType="separate"/>
            </w:r>
            <w:r>
              <w:rPr>
                <w:noProof/>
                <w:webHidden/>
              </w:rPr>
              <w:t>37</w:t>
            </w:r>
            <w:r>
              <w:rPr>
                <w:noProof/>
                <w:webHidden/>
              </w:rPr>
              <w:fldChar w:fldCharType="end"/>
            </w:r>
          </w:hyperlink>
        </w:p>
        <w:p w14:paraId="049E443A" w14:textId="30B9234D" w:rsidR="004A2BD9" w:rsidRDefault="004A2BD9">
          <w:pPr>
            <w:pStyle w:val="TOC3"/>
            <w:rPr>
              <w:rFonts w:asciiTheme="minorHAnsi" w:hAnsiTheme="minorHAnsi"/>
              <w:noProof/>
              <w:kern w:val="2"/>
              <w:sz w:val="22"/>
              <w14:ligatures w14:val="standardContextual"/>
            </w:rPr>
          </w:pPr>
          <w:hyperlink w:anchor="_Toc185590936" w:history="1">
            <w:r w:rsidRPr="008F1BC5">
              <w:rPr>
                <w:rStyle w:val="Hyperlink"/>
                <w:noProof/>
              </w:rPr>
              <w:t>8.4.4</w:t>
            </w:r>
            <w:r>
              <w:rPr>
                <w:rFonts w:asciiTheme="minorHAnsi" w:hAnsiTheme="minorHAnsi"/>
                <w:noProof/>
                <w:kern w:val="2"/>
                <w:sz w:val="22"/>
                <w14:ligatures w14:val="standardContextual"/>
              </w:rPr>
              <w:tab/>
            </w:r>
            <w:r w:rsidRPr="008F1BC5">
              <w:rPr>
                <w:rStyle w:val="Hyperlink"/>
                <w:noProof/>
              </w:rPr>
              <w:t>{Clinical Laboratory Assessments}</w:t>
            </w:r>
            <w:r>
              <w:rPr>
                <w:noProof/>
                <w:webHidden/>
              </w:rPr>
              <w:tab/>
            </w:r>
            <w:r>
              <w:rPr>
                <w:noProof/>
                <w:webHidden/>
              </w:rPr>
              <w:fldChar w:fldCharType="begin"/>
            </w:r>
            <w:r>
              <w:rPr>
                <w:noProof/>
                <w:webHidden/>
              </w:rPr>
              <w:instrText xml:space="preserve"> PAGEREF _Toc185590936 \h </w:instrText>
            </w:r>
            <w:r>
              <w:rPr>
                <w:noProof/>
                <w:webHidden/>
              </w:rPr>
            </w:r>
            <w:r>
              <w:rPr>
                <w:noProof/>
                <w:webHidden/>
              </w:rPr>
              <w:fldChar w:fldCharType="separate"/>
            </w:r>
            <w:r>
              <w:rPr>
                <w:noProof/>
                <w:webHidden/>
              </w:rPr>
              <w:t>37</w:t>
            </w:r>
            <w:r>
              <w:rPr>
                <w:noProof/>
                <w:webHidden/>
              </w:rPr>
              <w:fldChar w:fldCharType="end"/>
            </w:r>
          </w:hyperlink>
        </w:p>
        <w:p w14:paraId="46AC16AC" w14:textId="45494053" w:rsidR="004A2BD9" w:rsidRDefault="004A2BD9">
          <w:pPr>
            <w:pStyle w:val="TOC3"/>
            <w:rPr>
              <w:rFonts w:asciiTheme="minorHAnsi" w:hAnsiTheme="minorHAnsi"/>
              <w:noProof/>
              <w:kern w:val="2"/>
              <w:sz w:val="22"/>
              <w14:ligatures w14:val="standardContextual"/>
            </w:rPr>
          </w:pPr>
          <w:hyperlink w:anchor="_Toc185590937" w:history="1">
            <w:r w:rsidRPr="008F1BC5">
              <w:rPr>
                <w:rStyle w:val="Hyperlink"/>
                <w:rFonts w:eastAsia="Times New Roman"/>
                <w:noProof/>
              </w:rPr>
              <w:t>8.4.5</w:t>
            </w:r>
            <w:r>
              <w:rPr>
                <w:rFonts w:asciiTheme="minorHAnsi" w:hAnsiTheme="minorHAnsi"/>
                <w:noProof/>
                <w:kern w:val="2"/>
                <w:sz w:val="22"/>
                <w14:ligatures w14:val="standardContextual"/>
              </w:rPr>
              <w:tab/>
            </w:r>
            <w:r w:rsidRPr="008F1BC5">
              <w:rPr>
                <w:rStyle w:val="Hyperlink"/>
                <w:noProof/>
              </w:rPr>
              <w:t>{Pregnancy Testing}</w:t>
            </w:r>
            <w:r>
              <w:rPr>
                <w:noProof/>
                <w:webHidden/>
              </w:rPr>
              <w:tab/>
            </w:r>
            <w:r>
              <w:rPr>
                <w:noProof/>
                <w:webHidden/>
              </w:rPr>
              <w:fldChar w:fldCharType="begin"/>
            </w:r>
            <w:r>
              <w:rPr>
                <w:noProof/>
                <w:webHidden/>
              </w:rPr>
              <w:instrText xml:space="preserve"> PAGEREF _Toc185590937 \h </w:instrText>
            </w:r>
            <w:r>
              <w:rPr>
                <w:noProof/>
                <w:webHidden/>
              </w:rPr>
            </w:r>
            <w:r>
              <w:rPr>
                <w:noProof/>
                <w:webHidden/>
              </w:rPr>
              <w:fldChar w:fldCharType="separate"/>
            </w:r>
            <w:r>
              <w:rPr>
                <w:noProof/>
                <w:webHidden/>
              </w:rPr>
              <w:t>38</w:t>
            </w:r>
            <w:r>
              <w:rPr>
                <w:noProof/>
                <w:webHidden/>
              </w:rPr>
              <w:fldChar w:fldCharType="end"/>
            </w:r>
          </w:hyperlink>
        </w:p>
        <w:p w14:paraId="52EEA7C3" w14:textId="7CCA84F3" w:rsidR="004A2BD9" w:rsidRDefault="004A2BD9">
          <w:pPr>
            <w:pStyle w:val="TOC3"/>
            <w:rPr>
              <w:rFonts w:asciiTheme="minorHAnsi" w:hAnsiTheme="minorHAnsi"/>
              <w:noProof/>
              <w:kern w:val="2"/>
              <w:sz w:val="22"/>
              <w14:ligatures w14:val="standardContextual"/>
            </w:rPr>
          </w:pPr>
          <w:hyperlink w:anchor="_Toc185590938" w:history="1">
            <w:r w:rsidRPr="008F1BC5">
              <w:rPr>
                <w:rStyle w:val="Hyperlink"/>
                <w:noProof/>
              </w:rPr>
              <w:t>8.4.6</w:t>
            </w:r>
            <w:r>
              <w:rPr>
                <w:rFonts w:asciiTheme="minorHAnsi" w:hAnsiTheme="minorHAnsi"/>
                <w:noProof/>
                <w:kern w:val="2"/>
                <w:sz w:val="22"/>
                <w14:ligatures w14:val="standardContextual"/>
              </w:rPr>
              <w:tab/>
            </w:r>
            <w:r w:rsidRPr="008F1BC5">
              <w:rPr>
                <w:rStyle w:val="Hyperlink"/>
                <w:noProof/>
              </w:rPr>
              <w:t>{Suicidal Ideation and Behaviour Risk Monitoring}</w:t>
            </w:r>
            <w:r>
              <w:rPr>
                <w:noProof/>
                <w:webHidden/>
              </w:rPr>
              <w:tab/>
            </w:r>
            <w:r>
              <w:rPr>
                <w:noProof/>
                <w:webHidden/>
              </w:rPr>
              <w:fldChar w:fldCharType="begin"/>
            </w:r>
            <w:r>
              <w:rPr>
                <w:noProof/>
                <w:webHidden/>
              </w:rPr>
              <w:instrText xml:space="preserve"> PAGEREF _Toc185590938 \h </w:instrText>
            </w:r>
            <w:r>
              <w:rPr>
                <w:noProof/>
                <w:webHidden/>
              </w:rPr>
            </w:r>
            <w:r>
              <w:rPr>
                <w:noProof/>
                <w:webHidden/>
              </w:rPr>
              <w:fldChar w:fldCharType="separate"/>
            </w:r>
            <w:r>
              <w:rPr>
                <w:noProof/>
                <w:webHidden/>
              </w:rPr>
              <w:t>38</w:t>
            </w:r>
            <w:r>
              <w:rPr>
                <w:noProof/>
                <w:webHidden/>
              </w:rPr>
              <w:fldChar w:fldCharType="end"/>
            </w:r>
          </w:hyperlink>
        </w:p>
        <w:p w14:paraId="28A6D788" w14:textId="4618C771" w:rsidR="004A2BD9" w:rsidRDefault="004A2BD9">
          <w:pPr>
            <w:pStyle w:val="TOC2"/>
            <w:rPr>
              <w:rFonts w:asciiTheme="minorHAnsi" w:hAnsiTheme="minorHAnsi"/>
              <w:noProof/>
              <w:kern w:val="2"/>
              <w:sz w:val="22"/>
              <w14:ligatures w14:val="standardContextual"/>
            </w:rPr>
          </w:pPr>
          <w:hyperlink w:anchor="_Toc185590939" w:history="1">
            <w:r w:rsidRPr="008F1BC5">
              <w:rPr>
                <w:rStyle w:val="Hyperlink"/>
                <w:noProof/>
              </w:rPr>
              <w:t>8.5</w:t>
            </w:r>
            <w:r>
              <w:rPr>
                <w:rFonts w:asciiTheme="minorHAnsi" w:hAnsiTheme="minorHAnsi"/>
                <w:noProof/>
                <w:kern w:val="2"/>
                <w:sz w:val="22"/>
                <w14:ligatures w14:val="standardContextual"/>
              </w:rPr>
              <w:tab/>
            </w:r>
            <w:r w:rsidRPr="008F1BC5">
              <w:rPr>
                <w:rStyle w:val="Hyperlink"/>
                <w:noProof/>
              </w:rPr>
              <w:t>Pharmacokinetics</w:t>
            </w:r>
            <w:r>
              <w:rPr>
                <w:noProof/>
                <w:webHidden/>
              </w:rPr>
              <w:tab/>
            </w:r>
            <w:r>
              <w:rPr>
                <w:noProof/>
                <w:webHidden/>
              </w:rPr>
              <w:fldChar w:fldCharType="begin"/>
            </w:r>
            <w:r>
              <w:rPr>
                <w:noProof/>
                <w:webHidden/>
              </w:rPr>
              <w:instrText xml:space="preserve"> PAGEREF _Toc185590939 \h </w:instrText>
            </w:r>
            <w:r>
              <w:rPr>
                <w:noProof/>
                <w:webHidden/>
              </w:rPr>
            </w:r>
            <w:r>
              <w:rPr>
                <w:noProof/>
                <w:webHidden/>
              </w:rPr>
              <w:fldChar w:fldCharType="separate"/>
            </w:r>
            <w:r>
              <w:rPr>
                <w:noProof/>
                <w:webHidden/>
              </w:rPr>
              <w:t>38</w:t>
            </w:r>
            <w:r>
              <w:rPr>
                <w:noProof/>
                <w:webHidden/>
              </w:rPr>
              <w:fldChar w:fldCharType="end"/>
            </w:r>
          </w:hyperlink>
        </w:p>
        <w:p w14:paraId="23A74144" w14:textId="096FA67C" w:rsidR="004A2BD9" w:rsidRDefault="004A2BD9">
          <w:pPr>
            <w:pStyle w:val="TOC2"/>
            <w:rPr>
              <w:rFonts w:asciiTheme="minorHAnsi" w:hAnsiTheme="minorHAnsi"/>
              <w:noProof/>
              <w:kern w:val="2"/>
              <w:sz w:val="22"/>
              <w14:ligatures w14:val="standardContextual"/>
            </w:rPr>
          </w:pPr>
          <w:hyperlink w:anchor="_Toc185590940" w:history="1">
            <w:r w:rsidRPr="008F1BC5">
              <w:rPr>
                <w:rStyle w:val="Hyperlink"/>
                <w:noProof/>
              </w:rPr>
              <w:t>8.6</w:t>
            </w:r>
            <w:r>
              <w:rPr>
                <w:rFonts w:asciiTheme="minorHAnsi" w:hAnsiTheme="minorHAnsi"/>
                <w:noProof/>
                <w:kern w:val="2"/>
                <w:sz w:val="22"/>
                <w14:ligatures w14:val="standardContextual"/>
              </w:rPr>
              <w:tab/>
            </w:r>
            <w:r w:rsidRPr="008F1BC5">
              <w:rPr>
                <w:rStyle w:val="Hyperlink"/>
                <w:noProof/>
              </w:rPr>
              <w:t>Biomarkers</w:t>
            </w:r>
            <w:r>
              <w:rPr>
                <w:noProof/>
                <w:webHidden/>
              </w:rPr>
              <w:tab/>
            </w:r>
            <w:r>
              <w:rPr>
                <w:noProof/>
                <w:webHidden/>
              </w:rPr>
              <w:fldChar w:fldCharType="begin"/>
            </w:r>
            <w:r>
              <w:rPr>
                <w:noProof/>
                <w:webHidden/>
              </w:rPr>
              <w:instrText xml:space="preserve"> PAGEREF _Toc185590940 \h </w:instrText>
            </w:r>
            <w:r>
              <w:rPr>
                <w:noProof/>
                <w:webHidden/>
              </w:rPr>
            </w:r>
            <w:r>
              <w:rPr>
                <w:noProof/>
                <w:webHidden/>
              </w:rPr>
              <w:fldChar w:fldCharType="separate"/>
            </w:r>
            <w:r>
              <w:rPr>
                <w:noProof/>
                <w:webHidden/>
              </w:rPr>
              <w:t>38</w:t>
            </w:r>
            <w:r>
              <w:rPr>
                <w:noProof/>
                <w:webHidden/>
              </w:rPr>
              <w:fldChar w:fldCharType="end"/>
            </w:r>
          </w:hyperlink>
        </w:p>
        <w:p w14:paraId="627FA4C5" w14:textId="29321B00" w:rsidR="004A2BD9" w:rsidRDefault="004A2BD9">
          <w:pPr>
            <w:pStyle w:val="TOC3"/>
            <w:rPr>
              <w:rFonts w:asciiTheme="minorHAnsi" w:hAnsiTheme="minorHAnsi"/>
              <w:noProof/>
              <w:kern w:val="2"/>
              <w:sz w:val="22"/>
              <w14:ligatures w14:val="standardContextual"/>
            </w:rPr>
          </w:pPr>
          <w:hyperlink w:anchor="_Toc185590941" w:history="1">
            <w:r w:rsidRPr="008F1BC5">
              <w:rPr>
                <w:rStyle w:val="Hyperlink"/>
                <w:noProof/>
              </w:rPr>
              <w:t>8.6.1</w:t>
            </w:r>
            <w:r>
              <w:rPr>
                <w:rFonts w:asciiTheme="minorHAnsi" w:hAnsiTheme="minorHAnsi"/>
                <w:noProof/>
                <w:kern w:val="2"/>
                <w:sz w:val="22"/>
                <w14:ligatures w14:val="standardContextual"/>
              </w:rPr>
              <w:tab/>
            </w:r>
            <w:r w:rsidRPr="008F1BC5">
              <w:rPr>
                <w:rStyle w:val="Hyperlink"/>
                <w:noProof/>
              </w:rPr>
              <w:t>Genetics and Pharmacogenomics</w:t>
            </w:r>
            <w:r>
              <w:rPr>
                <w:noProof/>
                <w:webHidden/>
              </w:rPr>
              <w:tab/>
            </w:r>
            <w:r>
              <w:rPr>
                <w:noProof/>
                <w:webHidden/>
              </w:rPr>
              <w:fldChar w:fldCharType="begin"/>
            </w:r>
            <w:r>
              <w:rPr>
                <w:noProof/>
                <w:webHidden/>
              </w:rPr>
              <w:instrText xml:space="preserve"> PAGEREF _Toc185590941 \h </w:instrText>
            </w:r>
            <w:r>
              <w:rPr>
                <w:noProof/>
                <w:webHidden/>
              </w:rPr>
            </w:r>
            <w:r>
              <w:rPr>
                <w:noProof/>
                <w:webHidden/>
              </w:rPr>
              <w:fldChar w:fldCharType="separate"/>
            </w:r>
            <w:r>
              <w:rPr>
                <w:noProof/>
                <w:webHidden/>
              </w:rPr>
              <w:t>38</w:t>
            </w:r>
            <w:r>
              <w:rPr>
                <w:noProof/>
                <w:webHidden/>
              </w:rPr>
              <w:fldChar w:fldCharType="end"/>
            </w:r>
          </w:hyperlink>
        </w:p>
        <w:p w14:paraId="55E0F5F4" w14:textId="37548040" w:rsidR="004A2BD9" w:rsidRDefault="004A2BD9">
          <w:pPr>
            <w:pStyle w:val="TOC3"/>
            <w:rPr>
              <w:rFonts w:asciiTheme="minorHAnsi" w:hAnsiTheme="minorHAnsi"/>
              <w:noProof/>
              <w:kern w:val="2"/>
              <w:sz w:val="22"/>
              <w14:ligatures w14:val="standardContextual"/>
            </w:rPr>
          </w:pPr>
          <w:hyperlink w:anchor="_Toc185590942" w:history="1">
            <w:r w:rsidRPr="008F1BC5">
              <w:rPr>
                <w:rStyle w:val="Hyperlink"/>
                <w:noProof/>
              </w:rPr>
              <w:t>8.6.2</w:t>
            </w:r>
            <w:r>
              <w:rPr>
                <w:rFonts w:asciiTheme="minorHAnsi" w:hAnsiTheme="minorHAnsi"/>
                <w:noProof/>
                <w:kern w:val="2"/>
                <w:sz w:val="22"/>
                <w14:ligatures w14:val="standardContextual"/>
              </w:rPr>
              <w:tab/>
            </w:r>
            <w:r w:rsidRPr="008F1BC5">
              <w:rPr>
                <w:rStyle w:val="Hyperlink"/>
                <w:noProof/>
              </w:rPr>
              <w:t>Pharmacodynamic Biomarkers</w:t>
            </w:r>
            <w:r>
              <w:rPr>
                <w:noProof/>
                <w:webHidden/>
              </w:rPr>
              <w:tab/>
            </w:r>
            <w:r>
              <w:rPr>
                <w:noProof/>
                <w:webHidden/>
              </w:rPr>
              <w:fldChar w:fldCharType="begin"/>
            </w:r>
            <w:r>
              <w:rPr>
                <w:noProof/>
                <w:webHidden/>
              </w:rPr>
              <w:instrText xml:space="preserve"> PAGEREF _Toc185590942 \h </w:instrText>
            </w:r>
            <w:r>
              <w:rPr>
                <w:noProof/>
                <w:webHidden/>
              </w:rPr>
            </w:r>
            <w:r>
              <w:rPr>
                <w:noProof/>
                <w:webHidden/>
              </w:rPr>
              <w:fldChar w:fldCharType="separate"/>
            </w:r>
            <w:r>
              <w:rPr>
                <w:noProof/>
                <w:webHidden/>
              </w:rPr>
              <w:t>39</w:t>
            </w:r>
            <w:r>
              <w:rPr>
                <w:noProof/>
                <w:webHidden/>
              </w:rPr>
              <w:fldChar w:fldCharType="end"/>
            </w:r>
          </w:hyperlink>
        </w:p>
        <w:p w14:paraId="32486A0F" w14:textId="223C301C" w:rsidR="004A2BD9" w:rsidRDefault="004A2BD9">
          <w:pPr>
            <w:pStyle w:val="TOC3"/>
            <w:rPr>
              <w:rFonts w:asciiTheme="minorHAnsi" w:hAnsiTheme="minorHAnsi"/>
              <w:noProof/>
              <w:kern w:val="2"/>
              <w:sz w:val="22"/>
              <w14:ligatures w14:val="standardContextual"/>
            </w:rPr>
          </w:pPr>
          <w:hyperlink w:anchor="_Toc185590943" w:history="1">
            <w:r w:rsidRPr="008F1BC5">
              <w:rPr>
                <w:rStyle w:val="Hyperlink"/>
                <w:noProof/>
              </w:rPr>
              <w:t>8.6.3</w:t>
            </w:r>
            <w:r>
              <w:rPr>
                <w:rFonts w:asciiTheme="minorHAnsi" w:hAnsiTheme="minorHAnsi"/>
                <w:noProof/>
                <w:kern w:val="2"/>
                <w:sz w:val="22"/>
                <w14:ligatures w14:val="standardContextual"/>
              </w:rPr>
              <w:tab/>
            </w:r>
            <w:r w:rsidRPr="008F1BC5">
              <w:rPr>
                <w:rStyle w:val="Hyperlink"/>
                <w:noProof/>
              </w:rPr>
              <w:t>{Other Biomarkers}</w:t>
            </w:r>
            <w:r>
              <w:rPr>
                <w:noProof/>
                <w:webHidden/>
              </w:rPr>
              <w:tab/>
            </w:r>
            <w:r>
              <w:rPr>
                <w:noProof/>
                <w:webHidden/>
              </w:rPr>
              <w:fldChar w:fldCharType="begin"/>
            </w:r>
            <w:r>
              <w:rPr>
                <w:noProof/>
                <w:webHidden/>
              </w:rPr>
              <w:instrText xml:space="preserve"> PAGEREF _Toc185590943 \h </w:instrText>
            </w:r>
            <w:r>
              <w:rPr>
                <w:noProof/>
                <w:webHidden/>
              </w:rPr>
            </w:r>
            <w:r>
              <w:rPr>
                <w:noProof/>
                <w:webHidden/>
              </w:rPr>
              <w:fldChar w:fldCharType="separate"/>
            </w:r>
            <w:r>
              <w:rPr>
                <w:noProof/>
                <w:webHidden/>
              </w:rPr>
              <w:t>39</w:t>
            </w:r>
            <w:r>
              <w:rPr>
                <w:noProof/>
                <w:webHidden/>
              </w:rPr>
              <w:fldChar w:fldCharType="end"/>
            </w:r>
          </w:hyperlink>
        </w:p>
        <w:p w14:paraId="1F1981D1" w14:textId="08412F30" w:rsidR="004A2BD9" w:rsidRDefault="004A2BD9">
          <w:pPr>
            <w:pStyle w:val="TOC2"/>
            <w:rPr>
              <w:rFonts w:asciiTheme="minorHAnsi" w:hAnsiTheme="minorHAnsi"/>
              <w:noProof/>
              <w:kern w:val="2"/>
              <w:sz w:val="22"/>
              <w14:ligatures w14:val="standardContextual"/>
            </w:rPr>
          </w:pPr>
          <w:hyperlink w:anchor="_Toc185590944" w:history="1">
            <w:r w:rsidRPr="008F1BC5">
              <w:rPr>
                <w:rStyle w:val="Hyperlink"/>
                <w:noProof/>
              </w:rPr>
              <w:t>8.7</w:t>
            </w:r>
            <w:r>
              <w:rPr>
                <w:rFonts w:asciiTheme="minorHAnsi" w:hAnsiTheme="minorHAnsi"/>
                <w:noProof/>
                <w:kern w:val="2"/>
                <w:sz w:val="22"/>
                <w14:ligatures w14:val="standardContextual"/>
              </w:rPr>
              <w:tab/>
            </w:r>
            <w:r w:rsidRPr="008F1BC5">
              <w:rPr>
                <w:rStyle w:val="Hyperlink"/>
                <w:noProof/>
              </w:rPr>
              <w:t>Immunogenicity Assessments</w:t>
            </w:r>
            <w:r>
              <w:rPr>
                <w:noProof/>
                <w:webHidden/>
              </w:rPr>
              <w:tab/>
            </w:r>
            <w:r>
              <w:rPr>
                <w:noProof/>
                <w:webHidden/>
              </w:rPr>
              <w:fldChar w:fldCharType="begin"/>
            </w:r>
            <w:r>
              <w:rPr>
                <w:noProof/>
                <w:webHidden/>
              </w:rPr>
              <w:instrText xml:space="preserve"> PAGEREF _Toc185590944 \h </w:instrText>
            </w:r>
            <w:r>
              <w:rPr>
                <w:noProof/>
                <w:webHidden/>
              </w:rPr>
            </w:r>
            <w:r>
              <w:rPr>
                <w:noProof/>
                <w:webHidden/>
              </w:rPr>
              <w:fldChar w:fldCharType="separate"/>
            </w:r>
            <w:r>
              <w:rPr>
                <w:noProof/>
                <w:webHidden/>
              </w:rPr>
              <w:t>39</w:t>
            </w:r>
            <w:r>
              <w:rPr>
                <w:noProof/>
                <w:webHidden/>
              </w:rPr>
              <w:fldChar w:fldCharType="end"/>
            </w:r>
          </w:hyperlink>
        </w:p>
        <w:p w14:paraId="3095E387" w14:textId="58BFE8D4" w:rsidR="004A2BD9" w:rsidRDefault="004A2BD9">
          <w:pPr>
            <w:pStyle w:val="TOC2"/>
            <w:rPr>
              <w:rFonts w:asciiTheme="minorHAnsi" w:hAnsiTheme="minorHAnsi"/>
              <w:noProof/>
              <w:kern w:val="2"/>
              <w:sz w:val="22"/>
              <w14:ligatures w14:val="standardContextual"/>
            </w:rPr>
          </w:pPr>
          <w:hyperlink w:anchor="_Toc185590945" w:history="1">
            <w:r w:rsidRPr="008F1BC5">
              <w:rPr>
                <w:rStyle w:val="Hyperlink"/>
                <w:noProof/>
              </w:rPr>
              <w:t>8.8</w:t>
            </w:r>
            <w:r>
              <w:rPr>
                <w:rFonts w:asciiTheme="minorHAnsi" w:hAnsiTheme="minorHAnsi"/>
                <w:noProof/>
                <w:kern w:val="2"/>
                <w:sz w:val="22"/>
                <w14:ligatures w14:val="standardContextual"/>
              </w:rPr>
              <w:tab/>
            </w:r>
            <w:r w:rsidRPr="008F1BC5">
              <w:rPr>
                <w:rStyle w:val="Hyperlink"/>
                <w:noProof/>
              </w:rPr>
              <w:t>Medical Resource Utilisation and Health Economics</w:t>
            </w:r>
            <w:r>
              <w:rPr>
                <w:noProof/>
                <w:webHidden/>
              </w:rPr>
              <w:tab/>
            </w:r>
            <w:r>
              <w:rPr>
                <w:noProof/>
                <w:webHidden/>
              </w:rPr>
              <w:fldChar w:fldCharType="begin"/>
            </w:r>
            <w:r>
              <w:rPr>
                <w:noProof/>
                <w:webHidden/>
              </w:rPr>
              <w:instrText xml:space="preserve"> PAGEREF _Toc185590945 \h </w:instrText>
            </w:r>
            <w:r>
              <w:rPr>
                <w:noProof/>
                <w:webHidden/>
              </w:rPr>
            </w:r>
            <w:r>
              <w:rPr>
                <w:noProof/>
                <w:webHidden/>
              </w:rPr>
              <w:fldChar w:fldCharType="separate"/>
            </w:r>
            <w:r>
              <w:rPr>
                <w:noProof/>
                <w:webHidden/>
              </w:rPr>
              <w:t>40</w:t>
            </w:r>
            <w:r>
              <w:rPr>
                <w:noProof/>
                <w:webHidden/>
              </w:rPr>
              <w:fldChar w:fldCharType="end"/>
            </w:r>
          </w:hyperlink>
        </w:p>
        <w:p w14:paraId="01467927" w14:textId="0326B0F6" w:rsidR="004A2BD9" w:rsidRDefault="004A2BD9">
          <w:pPr>
            <w:pStyle w:val="TOC1"/>
            <w:rPr>
              <w:rFonts w:asciiTheme="minorHAnsi" w:hAnsiTheme="minorHAnsi"/>
              <w:caps w:val="0"/>
              <w:kern w:val="2"/>
              <w:sz w:val="22"/>
              <w14:ligatures w14:val="standardContextual"/>
            </w:rPr>
          </w:pPr>
          <w:hyperlink w:anchor="_Toc185590946" w:history="1">
            <w:r w:rsidRPr="008F1BC5">
              <w:rPr>
                <w:rStyle w:val="Hyperlink"/>
              </w:rPr>
              <w:t>9</w:t>
            </w:r>
            <w:r>
              <w:rPr>
                <w:rFonts w:asciiTheme="minorHAnsi" w:hAnsiTheme="minorHAnsi"/>
                <w:caps w:val="0"/>
                <w:kern w:val="2"/>
                <w:sz w:val="22"/>
                <w14:ligatures w14:val="standardContextual"/>
              </w:rPr>
              <w:tab/>
            </w:r>
            <w:r w:rsidRPr="008F1BC5">
              <w:rPr>
                <w:rStyle w:val="Hyperlink"/>
              </w:rPr>
              <w:t>Adverse Events, Serious Adverse Events, Product Complaints, Pregnancy and Postpartum Information, And Special Safety Situations</w:t>
            </w:r>
            <w:r>
              <w:rPr>
                <w:webHidden/>
              </w:rPr>
              <w:tab/>
            </w:r>
            <w:r>
              <w:rPr>
                <w:webHidden/>
              </w:rPr>
              <w:fldChar w:fldCharType="begin"/>
            </w:r>
            <w:r>
              <w:rPr>
                <w:webHidden/>
              </w:rPr>
              <w:instrText xml:space="preserve"> PAGEREF _Toc185590946 \h </w:instrText>
            </w:r>
            <w:r>
              <w:rPr>
                <w:webHidden/>
              </w:rPr>
            </w:r>
            <w:r>
              <w:rPr>
                <w:webHidden/>
              </w:rPr>
              <w:fldChar w:fldCharType="separate"/>
            </w:r>
            <w:r>
              <w:rPr>
                <w:webHidden/>
              </w:rPr>
              <w:t>41</w:t>
            </w:r>
            <w:r>
              <w:rPr>
                <w:webHidden/>
              </w:rPr>
              <w:fldChar w:fldCharType="end"/>
            </w:r>
          </w:hyperlink>
        </w:p>
        <w:p w14:paraId="07A28F1C" w14:textId="26E0980E" w:rsidR="004A2BD9" w:rsidRDefault="004A2BD9">
          <w:pPr>
            <w:pStyle w:val="TOC2"/>
            <w:rPr>
              <w:rFonts w:asciiTheme="minorHAnsi" w:hAnsiTheme="minorHAnsi"/>
              <w:noProof/>
              <w:kern w:val="2"/>
              <w:sz w:val="22"/>
              <w14:ligatures w14:val="standardContextual"/>
            </w:rPr>
          </w:pPr>
          <w:hyperlink w:anchor="_Toc185590947" w:history="1">
            <w:r w:rsidRPr="008F1BC5">
              <w:rPr>
                <w:rStyle w:val="Hyperlink"/>
                <w:noProof/>
              </w:rPr>
              <w:t>9.1</w:t>
            </w:r>
            <w:r>
              <w:rPr>
                <w:rFonts w:asciiTheme="minorHAnsi" w:hAnsiTheme="minorHAnsi"/>
                <w:noProof/>
                <w:kern w:val="2"/>
                <w:sz w:val="22"/>
                <w14:ligatures w14:val="standardContextual"/>
              </w:rPr>
              <w:tab/>
            </w:r>
            <w:r w:rsidRPr="008F1BC5">
              <w:rPr>
                <w:rStyle w:val="Hyperlink"/>
                <w:noProof/>
              </w:rPr>
              <w:t>Definitions</w:t>
            </w:r>
            <w:r>
              <w:rPr>
                <w:noProof/>
                <w:webHidden/>
              </w:rPr>
              <w:tab/>
            </w:r>
            <w:r>
              <w:rPr>
                <w:noProof/>
                <w:webHidden/>
              </w:rPr>
              <w:fldChar w:fldCharType="begin"/>
            </w:r>
            <w:r>
              <w:rPr>
                <w:noProof/>
                <w:webHidden/>
              </w:rPr>
              <w:instrText xml:space="preserve"> PAGEREF _Toc185590947 \h </w:instrText>
            </w:r>
            <w:r>
              <w:rPr>
                <w:noProof/>
                <w:webHidden/>
              </w:rPr>
            </w:r>
            <w:r>
              <w:rPr>
                <w:noProof/>
                <w:webHidden/>
              </w:rPr>
              <w:fldChar w:fldCharType="separate"/>
            </w:r>
            <w:r>
              <w:rPr>
                <w:noProof/>
                <w:webHidden/>
              </w:rPr>
              <w:t>41</w:t>
            </w:r>
            <w:r>
              <w:rPr>
                <w:noProof/>
                <w:webHidden/>
              </w:rPr>
              <w:fldChar w:fldCharType="end"/>
            </w:r>
          </w:hyperlink>
        </w:p>
        <w:p w14:paraId="0258D2A9" w14:textId="3E0BE508" w:rsidR="004A2BD9" w:rsidRDefault="004A2BD9">
          <w:pPr>
            <w:pStyle w:val="TOC3"/>
            <w:rPr>
              <w:rFonts w:asciiTheme="minorHAnsi" w:hAnsiTheme="minorHAnsi"/>
              <w:noProof/>
              <w:kern w:val="2"/>
              <w:sz w:val="22"/>
              <w14:ligatures w14:val="standardContextual"/>
            </w:rPr>
          </w:pPr>
          <w:hyperlink w:anchor="_Toc185590948" w:history="1">
            <w:r w:rsidRPr="008F1BC5">
              <w:rPr>
                <w:rStyle w:val="Hyperlink"/>
                <w:noProof/>
              </w:rPr>
              <w:t>9.1.1</w:t>
            </w:r>
            <w:r>
              <w:rPr>
                <w:rFonts w:asciiTheme="minorHAnsi" w:hAnsiTheme="minorHAnsi"/>
                <w:noProof/>
                <w:kern w:val="2"/>
                <w:sz w:val="22"/>
                <w14:ligatures w14:val="standardContextual"/>
              </w:rPr>
              <w:tab/>
            </w:r>
            <w:r w:rsidRPr="008F1BC5">
              <w:rPr>
                <w:rStyle w:val="Hyperlink"/>
                <w:noProof/>
              </w:rPr>
              <w:t>Definitions of Adverse Events</w:t>
            </w:r>
            <w:r>
              <w:rPr>
                <w:noProof/>
                <w:webHidden/>
              </w:rPr>
              <w:tab/>
            </w:r>
            <w:r>
              <w:rPr>
                <w:noProof/>
                <w:webHidden/>
              </w:rPr>
              <w:fldChar w:fldCharType="begin"/>
            </w:r>
            <w:r>
              <w:rPr>
                <w:noProof/>
                <w:webHidden/>
              </w:rPr>
              <w:instrText xml:space="preserve"> PAGEREF _Toc185590948 \h </w:instrText>
            </w:r>
            <w:r>
              <w:rPr>
                <w:noProof/>
                <w:webHidden/>
              </w:rPr>
            </w:r>
            <w:r>
              <w:rPr>
                <w:noProof/>
                <w:webHidden/>
              </w:rPr>
              <w:fldChar w:fldCharType="separate"/>
            </w:r>
            <w:r>
              <w:rPr>
                <w:noProof/>
                <w:webHidden/>
              </w:rPr>
              <w:t>41</w:t>
            </w:r>
            <w:r>
              <w:rPr>
                <w:noProof/>
                <w:webHidden/>
              </w:rPr>
              <w:fldChar w:fldCharType="end"/>
            </w:r>
          </w:hyperlink>
        </w:p>
        <w:p w14:paraId="24963FD3" w14:textId="74F60D2D" w:rsidR="004A2BD9" w:rsidRDefault="004A2BD9">
          <w:pPr>
            <w:pStyle w:val="TOC3"/>
            <w:rPr>
              <w:rFonts w:asciiTheme="minorHAnsi" w:hAnsiTheme="minorHAnsi"/>
              <w:noProof/>
              <w:kern w:val="2"/>
              <w:sz w:val="22"/>
              <w14:ligatures w14:val="standardContextual"/>
            </w:rPr>
          </w:pPr>
          <w:hyperlink w:anchor="_Toc185590949" w:history="1">
            <w:r w:rsidRPr="008F1BC5">
              <w:rPr>
                <w:rStyle w:val="Hyperlink"/>
                <w:noProof/>
              </w:rPr>
              <w:t>9.1.2</w:t>
            </w:r>
            <w:r>
              <w:rPr>
                <w:rFonts w:asciiTheme="minorHAnsi" w:hAnsiTheme="minorHAnsi"/>
                <w:noProof/>
                <w:kern w:val="2"/>
                <w:sz w:val="22"/>
                <w14:ligatures w14:val="standardContextual"/>
              </w:rPr>
              <w:tab/>
            </w:r>
            <w:r w:rsidRPr="008F1BC5">
              <w:rPr>
                <w:rStyle w:val="Hyperlink"/>
                <w:noProof/>
              </w:rPr>
              <w:t>Definitions of Serious Adverse Events</w:t>
            </w:r>
            <w:r>
              <w:rPr>
                <w:noProof/>
                <w:webHidden/>
              </w:rPr>
              <w:tab/>
            </w:r>
            <w:r>
              <w:rPr>
                <w:noProof/>
                <w:webHidden/>
              </w:rPr>
              <w:fldChar w:fldCharType="begin"/>
            </w:r>
            <w:r>
              <w:rPr>
                <w:noProof/>
                <w:webHidden/>
              </w:rPr>
              <w:instrText xml:space="preserve"> PAGEREF _Toc185590949 \h </w:instrText>
            </w:r>
            <w:r>
              <w:rPr>
                <w:noProof/>
                <w:webHidden/>
              </w:rPr>
            </w:r>
            <w:r>
              <w:rPr>
                <w:noProof/>
                <w:webHidden/>
              </w:rPr>
              <w:fldChar w:fldCharType="separate"/>
            </w:r>
            <w:r>
              <w:rPr>
                <w:noProof/>
                <w:webHidden/>
              </w:rPr>
              <w:t>41</w:t>
            </w:r>
            <w:r>
              <w:rPr>
                <w:noProof/>
                <w:webHidden/>
              </w:rPr>
              <w:fldChar w:fldCharType="end"/>
            </w:r>
          </w:hyperlink>
        </w:p>
        <w:p w14:paraId="331B5A1C" w14:textId="2E9FF9FF" w:rsidR="004A2BD9" w:rsidRDefault="004A2BD9">
          <w:pPr>
            <w:pStyle w:val="TOC3"/>
            <w:rPr>
              <w:rFonts w:asciiTheme="minorHAnsi" w:hAnsiTheme="minorHAnsi"/>
              <w:noProof/>
              <w:kern w:val="2"/>
              <w:sz w:val="22"/>
              <w14:ligatures w14:val="standardContextual"/>
            </w:rPr>
          </w:pPr>
          <w:hyperlink w:anchor="_Toc185590950" w:history="1">
            <w:r w:rsidRPr="008F1BC5">
              <w:rPr>
                <w:rStyle w:val="Hyperlink"/>
                <w:noProof/>
              </w:rPr>
              <w:t>9.1.3</w:t>
            </w:r>
            <w:r>
              <w:rPr>
                <w:rFonts w:asciiTheme="minorHAnsi" w:hAnsiTheme="minorHAnsi"/>
                <w:noProof/>
                <w:kern w:val="2"/>
                <w:sz w:val="22"/>
                <w14:ligatures w14:val="standardContextual"/>
              </w:rPr>
              <w:tab/>
            </w:r>
            <w:r w:rsidRPr="008F1BC5">
              <w:rPr>
                <w:rStyle w:val="Hyperlink"/>
                <w:noProof/>
              </w:rPr>
              <w:t>Definitions of Product Complaints</w:t>
            </w:r>
            <w:r>
              <w:rPr>
                <w:noProof/>
                <w:webHidden/>
              </w:rPr>
              <w:tab/>
            </w:r>
            <w:r>
              <w:rPr>
                <w:noProof/>
                <w:webHidden/>
              </w:rPr>
              <w:fldChar w:fldCharType="begin"/>
            </w:r>
            <w:r>
              <w:rPr>
                <w:noProof/>
                <w:webHidden/>
              </w:rPr>
              <w:instrText xml:space="preserve"> PAGEREF _Toc185590950 \h </w:instrText>
            </w:r>
            <w:r>
              <w:rPr>
                <w:noProof/>
                <w:webHidden/>
              </w:rPr>
            </w:r>
            <w:r>
              <w:rPr>
                <w:noProof/>
                <w:webHidden/>
              </w:rPr>
              <w:fldChar w:fldCharType="separate"/>
            </w:r>
            <w:r>
              <w:rPr>
                <w:noProof/>
                <w:webHidden/>
              </w:rPr>
              <w:t>41</w:t>
            </w:r>
            <w:r>
              <w:rPr>
                <w:noProof/>
                <w:webHidden/>
              </w:rPr>
              <w:fldChar w:fldCharType="end"/>
            </w:r>
          </w:hyperlink>
        </w:p>
        <w:p w14:paraId="3B5CABD7" w14:textId="57056002" w:rsidR="004A2BD9" w:rsidRDefault="004A2BD9">
          <w:pPr>
            <w:pStyle w:val="TOC2"/>
            <w:rPr>
              <w:rFonts w:asciiTheme="minorHAnsi" w:hAnsiTheme="minorHAnsi"/>
              <w:noProof/>
              <w:kern w:val="2"/>
              <w:sz w:val="22"/>
              <w14:ligatures w14:val="standardContextual"/>
            </w:rPr>
          </w:pPr>
          <w:hyperlink w:anchor="_Toc185590951" w:history="1">
            <w:r w:rsidRPr="008F1BC5">
              <w:rPr>
                <w:rStyle w:val="Hyperlink"/>
                <w:noProof/>
              </w:rPr>
              <w:t>9.2</w:t>
            </w:r>
            <w:r>
              <w:rPr>
                <w:rFonts w:asciiTheme="minorHAnsi" w:hAnsiTheme="minorHAnsi"/>
                <w:noProof/>
                <w:kern w:val="2"/>
                <w:sz w:val="22"/>
                <w14:ligatures w14:val="standardContextual"/>
              </w:rPr>
              <w:tab/>
            </w:r>
            <w:r w:rsidRPr="008F1BC5">
              <w:rPr>
                <w:rStyle w:val="Hyperlink"/>
                <w:noProof/>
              </w:rPr>
              <w:t>Timing and Procedures for Collection and Reporting</w:t>
            </w:r>
            <w:r>
              <w:rPr>
                <w:noProof/>
                <w:webHidden/>
              </w:rPr>
              <w:tab/>
            </w:r>
            <w:r>
              <w:rPr>
                <w:noProof/>
                <w:webHidden/>
              </w:rPr>
              <w:fldChar w:fldCharType="begin"/>
            </w:r>
            <w:r>
              <w:rPr>
                <w:noProof/>
                <w:webHidden/>
              </w:rPr>
              <w:instrText xml:space="preserve"> PAGEREF _Toc185590951 \h </w:instrText>
            </w:r>
            <w:r>
              <w:rPr>
                <w:noProof/>
                <w:webHidden/>
              </w:rPr>
            </w:r>
            <w:r>
              <w:rPr>
                <w:noProof/>
                <w:webHidden/>
              </w:rPr>
              <w:fldChar w:fldCharType="separate"/>
            </w:r>
            <w:r>
              <w:rPr>
                <w:noProof/>
                <w:webHidden/>
              </w:rPr>
              <w:t>41</w:t>
            </w:r>
            <w:r>
              <w:rPr>
                <w:noProof/>
                <w:webHidden/>
              </w:rPr>
              <w:fldChar w:fldCharType="end"/>
            </w:r>
          </w:hyperlink>
        </w:p>
        <w:p w14:paraId="6D393A1F" w14:textId="698D6A66" w:rsidR="004A2BD9" w:rsidRDefault="004A2BD9">
          <w:pPr>
            <w:pStyle w:val="TOC3"/>
            <w:rPr>
              <w:rFonts w:asciiTheme="minorHAnsi" w:hAnsiTheme="minorHAnsi"/>
              <w:noProof/>
              <w:kern w:val="2"/>
              <w:sz w:val="22"/>
              <w14:ligatures w14:val="standardContextual"/>
            </w:rPr>
          </w:pPr>
          <w:hyperlink w:anchor="_Toc185590952" w:history="1">
            <w:r w:rsidRPr="008F1BC5">
              <w:rPr>
                <w:rStyle w:val="Hyperlink"/>
                <w:noProof/>
              </w:rPr>
              <w:t>9.2.1</w:t>
            </w:r>
            <w:r>
              <w:rPr>
                <w:rFonts w:asciiTheme="minorHAnsi" w:hAnsiTheme="minorHAnsi"/>
                <w:noProof/>
                <w:kern w:val="2"/>
                <w:sz w:val="22"/>
                <w14:ligatures w14:val="standardContextual"/>
              </w:rPr>
              <w:tab/>
            </w:r>
            <w:r w:rsidRPr="008F1BC5">
              <w:rPr>
                <w:rStyle w:val="Hyperlink"/>
                <w:noProof/>
              </w:rPr>
              <w:t>Timing</w:t>
            </w:r>
            <w:r>
              <w:rPr>
                <w:noProof/>
                <w:webHidden/>
              </w:rPr>
              <w:tab/>
            </w:r>
            <w:r>
              <w:rPr>
                <w:noProof/>
                <w:webHidden/>
              </w:rPr>
              <w:fldChar w:fldCharType="begin"/>
            </w:r>
            <w:r>
              <w:rPr>
                <w:noProof/>
                <w:webHidden/>
              </w:rPr>
              <w:instrText xml:space="preserve"> PAGEREF _Toc185590952 \h </w:instrText>
            </w:r>
            <w:r>
              <w:rPr>
                <w:noProof/>
                <w:webHidden/>
              </w:rPr>
            </w:r>
            <w:r>
              <w:rPr>
                <w:noProof/>
                <w:webHidden/>
              </w:rPr>
              <w:fldChar w:fldCharType="separate"/>
            </w:r>
            <w:r>
              <w:rPr>
                <w:noProof/>
                <w:webHidden/>
              </w:rPr>
              <w:t>42</w:t>
            </w:r>
            <w:r>
              <w:rPr>
                <w:noProof/>
                <w:webHidden/>
              </w:rPr>
              <w:fldChar w:fldCharType="end"/>
            </w:r>
          </w:hyperlink>
        </w:p>
        <w:p w14:paraId="4777A5B5" w14:textId="7BD47C25" w:rsidR="004A2BD9" w:rsidRDefault="004A2BD9">
          <w:pPr>
            <w:pStyle w:val="TOC3"/>
            <w:rPr>
              <w:rFonts w:asciiTheme="minorHAnsi" w:hAnsiTheme="minorHAnsi"/>
              <w:noProof/>
              <w:kern w:val="2"/>
              <w:sz w:val="22"/>
              <w14:ligatures w14:val="standardContextual"/>
            </w:rPr>
          </w:pPr>
          <w:hyperlink w:anchor="_Toc185590953" w:history="1">
            <w:r w:rsidRPr="008F1BC5">
              <w:rPr>
                <w:rStyle w:val="Hyperlink"/>
                <w:noProof/>
              </w:rPr>
              <w:t>9.2.2</w:t>
            </w:r>
            <w:r>
              <w:rPr>
                <w:rFonts w:asciiTheme="minorHAnsi" w:hAnsiTheme="minorHAnsi"/>
                <w:noProof/>
                <w:kern w:val="2"/>
                <w:sz w:val="22"/>
                <w14:ligatures w14:val="standardContextual"/>
              </w:rPr>
              <w:tab/>
            </w:r>
            <w:r w:rsidRPr="008F1BC5">
              <w:rPr>
                <w:rStyle w:val="Hyperlink"/>
                <w:noProof/>
              </w:rPr>
              <w:t>Collection Procedures</w:t>
            </w:r>
            <w:r>
              <w:rPr>
                <w:noProof/>
                <w:webHidden/>
              </w:rPr>
              <w:tab/>
            </w:r>
            <w:r>
              <w:rPr>
                <w:noProof/>
                <w:webHidden/>
              </w:rPr>
              <w:fldChar w:fldCharType="begin"/>
            </w:r>
            <w:r>
              <w:rPr>
                <w:noProof/>
                <w:webHidden/>
              </w:rPr>
              <w:instrText xml:space="preserve"> PAGEREF _Toc185590953 \h </w:instrText>
            </w:r>
            <w:r>
              <w:rPr>
                <w:noProof/>
                <w:webHidden/>
              </w:rPr>
            </w:r>
            <w:r>
              <w:rPr>
                <w:noProof/>
                <w:webHidden/>
              </w:rPr>
              <w:fldChar w:fldCharType="separate"/>
            </w:r>
            <w:r>
              <w:rPr>
                <w:noProof/>
                <w:webHidden/>
              </w:rPr>
              <w:t>42</w:t>
            </w:r>
            <w:r>
              <w:rPr>
                <w:noProof/>
                <w:webHidden/>
              </w:rPr>
              <w:fldChar w:fldCharType="end"/>
            </w:r>
          </w:hyperlink>
        </w:p>
        <w:p w14:paraId="541CE0B4" w14:textId="68B440C3" w:rsidR="004A2BD9" w:rsidRDefault="004A2BD9">
          <w:pPr>
            <w:pStyle w:val="TOC3"/>
            <w:rPr>
              <w:rFonts w:asciiTheme="minorHAnsi" w:hAnsiTheme="minorHAnsi"/>
              <w:noProof/>
              <w:kern w:val="2"/>
              <w:sz w:val="22"/>
              <w14:ligatures w14:val="standardContextual"/>
            </w:rPr>
          </w:pPr>
          <w:hyperlink w:anchor="_Toc185590954" w:history="1">
            <w:r w:rsidRPr="008F1BC5">
              <w:rPr>
                <w:rStyle w:val="Hyperlink"/>
                <w:noProof/>
              </w:rPr>
              <w:t>9.2.3</w:t>
            </w:r>
            <w:r>
              <w:rPr>
                <w:rFonts w:asciiTheme="minorHAnsi" w:hAnsiTheme="minorHAnsi"/>
                <w:noProof/>
                <w:kern w:val="2"/>
                <w:sz w:val="22"/>
                <w14:ligatures w14:val="standardContextual"/>
              </w:rPr>
              <w:tab/>
            </w:r>
            <w:r w:rsidRPr="008F1BC5">
              <w:rPr>
                <w:rStyle w:val="Hyperlink"/>
                <w:noProof/>
              </w:rPr>
              <w:t>Reporting</w:t>
            </w:r>
            <w:r>
              <w:rPr>
                <w:noProof/>
                <w:webHidden/>
              </w:rPr>
              <w:tab/>
            </w:r>
            <w:r>
              <w:rPr>
                <w:noProof/>
                <w:webHidden/>
              </w:rPr>
              <w:fldChar w:fldCharType="begin"/>
            </w:r>
            <w:r>
              <w:rPr>
                <w:noProof/>
                <w:webHidden/>
              </w:rPr>
              <w:instrText xml:space="preserve"> PAGEREF _Toc185590954 \h </w:instrText>
            </w:r>
            <w:r>
              <w:rPr>
                <w:noProof/>
                <w:webHidden/>
              </w:rPr>
            </w:r>
            <w:r>
              <w:rPr>
                <w:noProof/>
                <w:webHidden/>
              </w:rPr>
              <w:fldChar w:fldCharType="separate"/>
            </w:r>
            <w:r>
              <w:rPr>
                <w:noProof/>
                <w:webHidden/>
              </w:rPr>
              <w:t>43</w:t>
            </w:r>
            <w:r>
              <w:rPr>
                <w:noProof/>
                <w:webHidden/>
              </w:rPr>
              <w:fldChar w:fldCharType="end"/>
            </w:r>
          </w:hyperlink>
        </w:p>
        <w:p w14:paraId="72E52BF5" w14:textId="6338C822" w:rsidR="004A2BD9" w:rsidRDefault="004A2BD9">
          <w:pPr>
            <w:pStyle w:val="TOC3"/>
            <w:rPr>
              <w:rFonts w:asciiTheme="minorHAnsi" w:hAnsiTheme="minorHAnsi"/>
              <w:noProof/>
              <w:kern w:val="2"/>
              <w:sz w:val="22"/>
              <w14:ligatures w14:val="standardContextual"/>
            </w:rPr>
          </w:pPr>
          <w:hyperlink w:anchor="_Toc185590955" w:history="1">
            <w:r w:rsidRPr="008F1BC5">
              <w:rPr>
                <w:rStyle w:val="Hyperlink"/>
                <w:noProof/>
              </w:rPr>
              <w:t>9.2.4</w:t>
            </w:r>
            <w:r>
              <w:rPr>
                <w:rFonts w:asciiTheme="minorHAnsi" w:hAnsiTheme="minorHAnsi"/>
                <w:noProof/>
                <w:kern w:val="2"/>
                <w:sz w:val="22"/>
                <w14:ligatures w14:val="standardContextual"/>
              </w:rPr>
              <w:tab/>
            </w:r>
            <w:r w:rsidRPr="008F1BC5">
              <w:rPr>
                <w:rStyle w:val="Hyperlink"/>
                <w:noProof/>
              </w:rPr>
              <w:t>Adverse Events of Special Interest</w:t>
            </w:r>
            <w:r>
              <w:rPr>
                <w:noProof/>
                <w:webHidden/>
              </w:rPr>
              <w:tab/>
            </w:r>
            <w:r>
              <w:rPr>
                <w:noProof/>
                <w:webHidden/>
              </w:rPr>
              <w:fldChar w:fldCharType="begin"/>
            </w:r>
            <w:r>
              <w:rPr>
                <w:noProof/>
                <w:webHidden/>
              </w:rPr>
              <w:instrText xml:space="preserve"> PAGEREF _Toc185590955 \h </w:instrText>
            </w:r>
            <w:r>
              <w:rPr>
                <w:noProof/>
                <w:webHidden/>
              </w:rPr>
            </w:r>
            <w:r>
              <w:rPr>
                <w:noProof/>
                <w:webHidden/>
              </w:rPr>
              <w:fldChar w:fldCharType="separate"/>
            </w:r>
            <w:r>
              <w:rPr>
                <w:noProof/>
                <w:webHidden/>
              </w:rPr>
              <w:t>43</w:t>
            </w:r>
            <w:r>
              <w:rPr>
                <w:noProof/>
                <w:webHidden/>
              </w:rPr>
              <w:fldChar w:fldCharType="end"/>
            </w:r>
          </w:hyperlink>
        </w:p>
        <w:p w14:paraId="5CD45CA6" w14:textId="39D4D26F" w:rsidR="004A2BD9" w:rsidRDefault="004A2BD9">
          <w:pPr>
            <w:pStyle w:val="TOC3"/>
            <w:rPr>
              <w:rFonts w:asciiTheme="minorHAnsi" w:hAnsiTheme="minorHAnsi"/>
              <w:noProof/>
              <w:kern w:val="2"/>
              <w:sz w:val="22"/>
              <w14:ligatures w14:val="standardContextual"/>
            </w:rPr>
          </w:pPr>
          <w:hyperlink w:anchor="_Toc185590956" w:history="1">
            <w:r w:rsidRPr="008F1BC5">
              <w:rPr>
                <w:rStyle w:val="Hyperlink"/>
                <w:noProof/>
              </w:rPr>
              <w:t>9.2.5</w:t>
            </w:r>
            <w:r>
              <w:rPr>
                <w:rFonts w:asciiTheme="minorHAnsi" w:hAnsiTheme="minorHAnsi"/>
                <w:noProof/>
                <w:kern w:val="2"/>
                <w:sz w:val="22"/>
                <w14:ligatures w14:val="standardContextual"/>
              </w:rPr>
              <w:tab/>
            </w:r>
            <w:r w:rsidRPr="008F1BC5">
              <w:rPr>
                <w:rStyle w:val="Hyperlink"/>
                <w:noProof/>
              </w:rPr>
              <w:t>Disease-related Events or Outcomes Not Qualifying as AEs or SAEs</w:t>
            </w:r>
            <w:r>
              <w:rPr>
                <w:noProof/>
                <w:webHidden/>
              </w:rPr>
              <w:tab/>
            </w:r>
            <w:r>
              <w:rPr>
                <w:noProof/>
                <w:webHidden/>
              </w:rPr>
              <w:fldChar w:fldCharType="begin"/>
            </w:r>
            <w:r>
              <w:rPr>
                <w:noProof/>
                <w:webHidden/>
              </w:rPr>
              <w:instrText xml:space="preserve"> PAGEREF _Toc185590956 \h </w:instrText>
            </w:r>
            <w:r>
              <w:rPr>
                <w:noProof/>
                <w:webHidden/>
              </w:rPr>
            </w:r>
            <w:r>
              <w:rPr>
                <w:noProof/>
                <w:webHidden/>
              </w:rPr>
              <w:fldChar w:fldCharType="separate"/>
            </w:r>
            <w:r>
              <w:rPr>
                <w:noProof/>
                <w:webHidden/>
              </w:rPr>
              <w:t>44</w:t>
            </w:r>
            <w:r>
              <w:rPr>
                <w:noProof/>
                <w:webHidden/>
              </w:rPr>
              <w:fldChar w:fldCharType="end"/>
            </w:r>
          </w:hyperlink>
        </w:p>
        <w:p w14:paraId="59F335E1" w14:textId="6ADAA131" w:rsidR="004A2BD9" w:rsidRDefault="004A2BD9">
          <w:pPr>
            <w:pStyle w:val="TOC2"/>
            <w:rPr>
              <w:rFonts w:asciiTheme="minorHAnsi" w:hAnsiTheme="minorHAnsi"/>
              <w:noProof/>
              <w:kern w:val="2"/>
              <w:sz w:val="22"/>
              <w14:ligatures w14:val="standardContextual"/>
            </w:rPr>
          </w:pPr>
          <w:hyperlink w:anchor="_Toc185590957" w:history="1">
            <w:r w:rsidRPr="008F1BC5">
              <w:rPr>
                <w:rStyle w:val="Hyperlink"/>
                <w:noProof/>
              </w:rPr>
              <w:t>9.3</w:t>
            </w:r>
            <w:r>
              <w:rPr>
                <w:rFonts w:asciiTheme="minorHAnsi" w:hAnsiTheme="minorHAnsi"/>
                <w:noProof/>
                <w:kern w:val="2"/>
                <w:sz w:val="22"/>
                <w14:ligatures w14:val="standardContextual"/>
              </w:rPr>
              <w:tab/>
            </w:r>
            <w:r w:rsidRPr="008F1BC5">
              <w:rPr>
                <w:rStyle w:val="Hyperlink"/>
                <w:noProof/>
              </w:rPr>
              <w:t>Pregnancy and Postpartum Information</w:t>
            </w:r>
            <w:r>
              <w:rPr>
                <w:noProof/>
                <w:webHidden/>
              </w:rPr>
              <w:tab/>
            </w:r>
            <w:r>
              <w:rPr>
                <w:noProof/>
                <w:webHidden/>
              </w:rPr>
              <w:fldChar w:fldCharType="begin"/>
            </w:r>
            <w:r>
              <w:rPr>
                <w:noProof/>
                <w:webHidden/>
              </w:rPr>
              <w:instrText xml:space="preserve"> PAGEREF _Toc185590957 \h </w:instrText>
            </w:r>
            <w:r>
              <w:rPr>
                <w:noProof/>
                <w:webHidden/>
              </w:rPr>
            </w:r>
            <w:r>
              <w:rPr>
                <w:noProof/>
                <w:webHidden/>
              </w:rPr>
              <w:fldChar w:fldCharType="separate"/>
            </w:r>
            <w:r>
              <w:rPr>
                <w:noProof/>
                <w:webHidden/>
              </w:rPr>
              <w:t>44</w:t>
            </w:r>
            <w:r>
              <w:rPr>
                <w:noProof/>
                <w:webHidden/>
              </w:rPr>
              <w:fldChar w:fldCharType="end"/>
            </w:r>
          </w:hyperlink>
        </w:p>
        <w:p w14:paraId="6266CFF4" w14:textId="0A369312" w:rsidR="004A2BD9" w:rsidRDefault="004A2BD9">
          <w:pPr>
            <w:pStyle w:val="TOC3"/>
            <w:rPr>
              <w:rFonts w:asciiTheme="minorHAnsi" w:hAnsiTheme="minorHAnsi"/>
              <w:noProof/>
              <w:kern w:val="2"/>
              <w:sz w:val="22"/>
              <w14:ligatures w14:val="standardContextual"/>
            </w:rPr>
          </w:pPr>
          <w:hyperlink w:anchor="_Toc185590958" w:history="1">
            <w:r w:rsidRPr="008F1BC5">
              <w:rPr>
                <w:rStyle w:val="Hyperlink"/>
                <w:noProof/>
              </w:rPr>
              <w:t>9.3.1</w:t>
            </w:r>
            <w:r>
              <w:rPr>
                <w:rFonts w:asciiTheme="minorHAnsi" w:hAnsiTheme="minorHAnsi"/>
                <w:noProof/>
                <w:kern w:val="2"/>
                <w:sz w:val="22"/>
                <w14:ligatures w14:val="standardContextual"/>
              </w:rPr>
              <w:tab/>
            </w:r>
            <w:r w:rsidRPr="008F1BC5">
              <w:rPr>
                <w:rStyle w:val="Hyperlink"/>
                <w:noProof/>
              </w:rPr>
              <w:t>{Participants Who Become Pregnant During the Trial}</w:t>
            </w:r>
            <w:r>
              <w:rPr>
                <w:noProof/>
                <w:webHidden/>
              </w:rPr>
              <w:tab/>
            </w:r>
            <w:r>
              <w:rPr>
                <w:noProof/>
                <w:webHidden/>
              </w:rPr>
              <w:fldChar w:fldCharType="begin"/>
            </w:r>
            <w:r>
              <w:rPr>
                <w:noProof/>
                <w:webHidden/>
              </w:rPr>
              <w:instrText xml:space="preserve"> PAGEREF _Toc185590958 \h </w:instrText>
            </w:r>
            <w:r>
              <w:rPr>
                <w:noProof/>
                <w:webHidden/>
              </w:rPr>
            </w:r>
            <w:r>
              <w:rPr>
                <w:noProof/>
                <w:webHidden/>
              </w:rPr>
              <w:fldChar w:fldCharType="separate"/>
            </w:r>
            <w:r>
              <w:rPr>
                <w:noProof/>
                <w:webHidden/>
              </w:rPr>
              <w:t>44</w:t>
            </w:r>
            <w:r>
              <w:rPr>
                <w:noProof/>
                <w:webHidden/>
              </w:rPr>
              <w:fldChar w:fldCharType="end"/>
            </w:r>
          </w:hyperlink>
        </w:p>
        <w:p w14:paraId="1D44ADF7" w14:textId="5BFCE65D" w:rsidR="004A2BD9" w:rsidRDefault="004A2BD9">
          <w:pPr>
            <w:pStyle w:val="TOC3"/>
            <w:rPr>
              <w:rFonts w:asciiTheme="minorHAnsi" w:hAnsiTheme="minorHAnsi"/>
              <w:noProof/>
              <w:kern w:val="2"/>
              <w:sz w:val="22"/>
              <w14:ligatures w14:val="standardContextual"/>
            </w:rPr>
          </w:pPr>
          <w:hyperlink w:anchor="_Toc185590959" w:history="1">
            <w:r w:rsidRPr="008F1BC5">
              <w:rPr>
                <w:rStyle w:val="Hyperlink"/>
                <w:noProof/>
              </w:rPr>
              <w:t>9.3.2</w:t>
            </w:r>
            <w:r>
              <w:rPr>
                <w:rFonts w:asciiTheme="minorHAnsi" w:hAnsiTheme="minorHAnsi"/>
                <w:noProof/>
                <w:kern w:val="2"/>
                <w:sz w:val="22"/>
                <w14:ligatures w14:val="standardContextual"/>
              </w:rPr>
              <w:tab/>
            </w:r>
            <w:r w:rsidRPr="008F1BC5">
              <w:rPr>
                <w:rStyle w:val="Hyperlink"/>
                <w:noProof/>
              </w:rPr>
              <w:t>{Participants Whose Partners Become Pregnant During the Trial}</w:t>
            </w:r>
            <w:r>
              <w:rPr>
                <w:noProof/>
                <w:webHidden/>
              </w:rPr>
              <w:tab/>
            </w:r>
            <w:r>
              <w:rPr>
                <w:noProof/>
                <w:webHidden/>
              </w:rPr>
              <w:fldChar w:fldCharType="begin"/>
            </w:r>
            <w:r>
              <w:rPr>
                <w:noProof/>
                <w:webHidden/>
              </w:rPr>
              <w:instrText xml:space="preserve"> PAGEREF _Toc185590959 \h </w:instrText>
            </w:r>
            <w:r>
              <w:rPr>
                <w:noProof/>
                <w:webHidden/>
              </w:rPr>
            </w:r>
            <w:r>
              <w:rPr>
                <w:noProof/>
                <w:webHidden/>
              </w:rPr>
              <w:fldChar w:fldCharType="separate"/>
            </w:r>
            <w:r>
              <w:rPr>
                <w:noProof/>
                <w:webHidden/>
              </w:rPr>
              <w:t>44</w:t>
            </w:r>
            <w:r>
              <w:rPr>
                <w:noProof/>
                <w:webHidden/>
              </w:rPr>
              <w:fldChar w:fldCharType="end"/>
            </w:r>
          </w:hyperlink>
        </w:p>
        <w:p w14:paraId="6ED2ACE7" w14:textId="2F8BB72C" w:rsidR="004A2BD9" w:rsidRDefault="004A2BD9">
          <w:pPr>
            <w:pStyle w:val="TOC2"/>
            <w:rPr>
              <w:rFonts w:asciiTheme="minorHAnsi" w:hAnsiTheme="minorHAnsi"/>
              <w:noProof/>
              <w:kern w:val="2"/>
              <w:sz w:val="22"/>
              <w14:ligatures w14:val="standardContextual"/>
            </w:rPr>
          </w:pPr>
          <w:hyperlink w:anchor="_Toc185590960" w:history="1">
            <w:r w:rsidRPr="008F1BC5">
              <w:rPr>
                <w:rStyle w:val="Hyperlink"/>
                <w:noProof/>
              </w:rPr>
              <w:t>9.4</w:t>
            </w:r>
            <w:r>
              <w:rPr>
                <w:rFonts w:asciiTheme="minorHAnsi" w:hAnsiTheme="minorHAnsi"/>
                <w:noProof/>
                <w:kern w:val="2"/>
                <w:sz w:val="22"/>
                <w14:ligatures w14:val="standardContextual"/>
              </w:rPr>
              <w:tab/>
            </w:r>
            <w:r w:rsidRPr="008F1BC5">
              <w:rPr>
                <w:rStyle w:val="Hyperlink"/>
                <w:noProof/>
              </w:rPr>
              <w:t>Special Safety Situations</w:t>
            </w:r>
            <w:r>
              <w:rPr>
                <w:noProof/>
                <w:webHidden/>
              </w:rPr>
              <w:tab/>
            </w:r>
            <w:r>
              <w:rPr>
                <w:noProof/>
                <w:webHidden/>
              </w:rPr>
              <w:fldChar w:fldCharType="begin"/>
            </w:r>
            <w:r>
              <w:rPr>
                <w:noProof/>
                <w:webHidden/>
              </w:rPr>
              <w:instrText xml:space="preserve"> PAGEREF _Toc185590960 \h </w:instrText>
            </w:r>
            <w:r>
              <w:rPr>
                <w:noProof/>
                <w:webHidden/>
              </w:rPr>
            </w:r>
            <w:r>
              <w:rPr>
                <w:noProof/>
                <w:webHidden/>
              </w:rPr>
              <w:fldChar w:fldCharType="separate"/>
            </w:r>
            <w:r>
              <w:rPr>
                <w:noProof/>
                <w:webHidden/>
              </w:rPr>
              <w:t>45</w:t>
            </w:r>
            <w:r>
              <w:rPr>
                <w:noProof/>
                <w:webHidden/>
              </w:rPr>
              <w:fldChar w:fldCharType="end"/>
            </w:r>
          </w:hyperlink>
        </w:p>
        <w:p w14:paraId="23400165" w14:textId="19BF5CDA" w:rsidR="004A2BD9" w:rsidRDefault="004A2BD9">
          <w:pPr>
            <w:pStyle w:val="TOC1"/>
            <w:rPr>
              <w:rFonts w:asciiTheme="minorHAnsi" w:hAnsiTheme="minorHAnsi"/>
              <w:caps w:val="0"/>
              <w:kern w:val="2"/>
              <w:sz w:val="22"/>
              <w14:ligatures w14:val="standardContextual"/>
            </w:rPr>
          </w:pPr>
          <w:hyperlink w:anchor="_Toc185590961" w:history="1">
            <w:r w:rsidRPr="008F1BC5">
              <w:rPr>
                <w:rStyle w:val="Hyperlink"/>
              </w:rPr>
              <w:t>10</w:t>
            </w:r>
            <w:r>
              <w:rPr>
                <w:rFonts w:asciiTheme="minorHAnsi" w:hAnsiTheme="minorHAnsi"/>
                <w:caps w:val="0"/>
                <w:kern w:val="2"/>
                <w:sz w:val="22"/>
                <w14:ligatures w14:val="standardContextual"/>
              </w:rPr>
              <w:tab/>
            </w:r>
            <w:r w:rsidRPr="008F1BC5">
              <w:rPr>
                <w:rStyle w:val="Hyperlink"/>
              </w:rPr>
              <w:t>Statistical Considerations</w:t>
            </w:r>
            <w:r>
              <w:rPr>
                <w:webHidden/>
              </w:rPr>
              <w:tab/>
            </w:r>
            <w:r>
              <w:rPr>
                <w:webHidden/>
              </w:rPr>
              <w:fldChar w:fldCharType="begin"/>
            </w:r>
            <w:r>
              <w:rPr>
                <w:webHidden/>
              </w:rPr>
              <w:instrText xml:space="preserve"> PAGEREF _Toc185590961 \h </w:instrText>
            </w:r>
            <w:r>
              <w:rPr>
                <w:webHidden/>
              </w:rPr>
            </w:r>
            <w:r>
              <w:rPr>
                <w:webHidden/>
              </w:rPr>
              <w:fldChar w:fldCharType="separate"/>
            </w:r>
            <w:r>
              <w:rPr>
                <w:webHidden/>
              </w:rPr>
              <w:t>45</w:t>
            </w:r>
            <w:r>
              <w:rPr>
                <w:webHidden/>
              </w:rPr>
              <w:fldChar w:fldCharType="end"/>
            </w:r>
          </w:hyperlink>
        </w:p>
        <w:p w14:paraId="698253AF" w14:textId="4AC59171" w:rsidR="004A2BD9" w:rsidRDefault="004A2BD9">
          <w:pPr>
            <w:pStyle w:val="TOC2"/>
            <w:rPr>
              <w:rFonts w:asciiTheme="minorHAnsi" w:hAnsiTheme="minorHAnsi"/>
              <w:noProof/>
              <w:kern w:val="2"/>
              <w:sz w:val="22"/>
              <w14:ligatures w14:val="standardContextual"/>
            </w:rPr>
          </w:pPr>
          <w:hyperlink w:anchor="_Toc185590962" w:history="1">
            <w:r w:rsidRPr="008F1BC5">
              <w:rPr>
                <w:rStyle w:val="Hyperlink"/>
                <w:noProof/>
              </w:rPr>
              <w:t>10.1</w:t>
            </w:r>
            <w:r>
              <w:rPr>
                <w:rFonts w:asciiTheme="minorHAnsi" w:hAnsiTheme="minorHAnsi"/>
                <w:noProof/>
                <w:kern w:val="2"/>
                <w:sz w:val="22"/>
                <w14:ligatures w14:val="standardContextual"/>
              </w:rPr>
              <w:tab/>
            </w:r>
            <w:r w:rsidRPr="008F1BC5">
              <w:rPr>
                <w:rStyle w:val="Hyperlink"/>
                <w:noProof/>
              </w:rPr>
              <w:t>General Considerations</w:t>
            </w:r>
            <w:r>
              <w:rPr>
                <w:noProof/>
                <w:webHidden/>
              </w:rPr>
              <w:tab/>
            </w:r>
            <w:r>
              <w:rPr>
                <w:noProof/>
                <w:webHidden/>
              </w:rPr>
              <w:fldChar w:fldCharType="begin"/>
            </w:r>
            <w:r>
              <w:rPr>
                <w:noProof/>
                <w:webHidden/>
              </w:rPr>
              <w:instrText xml:space="preserve"> PAGEREF _Toc185590962 \h </w:instrText>
            </w:r>
            <w:r>
              <w:rPr>
                <w:noProof/>
                <w:webHidden/>
              </w:rPr>
            </w:r>
            <w:r>
              <w:rPr>
                <w:noProof/>
                <w:webHidden/>
              </w:rPr>
              <w:fldChar w:fldCharType="separate"/>
            </w:r>
            <w:r>
              <w:rPr>
                <w:noProof/>
                <w:webHidden/>
              </w:rPr>
              <w:t>45</w:t>
            </w:r>
            <w:r>
              <w:rPr>
                <w:noProof/>
                <w:webHidden/>
              </w:rPr>
              <w:fldChar w:fldCharType="end"/>
            </w:r>
          </w:hyperlink>
        </w:p>
        <w:p w14:paraId="47D1522A" w14:textId="72BD116D" w:rsidR="004A2BD9" w:rsidRDefault="004A2BD9">
          <w:pPr>
            <w:pStyle w:val="TOC2"/>
            <w:rPr>
              <w:rFonts w:asciiTheme="minorHAnsi" w:hAnsiTheme="minorHAnsi"/>
              <w:noProof/>
              <w:kern w:val="2"/>
              <w:sz w:val="22"/>
              <w14:ligatures w14:val="standardContextual"/>
            </w:rPr>
          </w:pPr>
          <w:hyperlink w:anchor="_Toc185590963" w:history="1">
            <w:r w:rsidRPr="008F1BC5">
              <w:rPr>
                <w:rStyle w:val="Hyperlink"/>
                <w:noProof/>
              </w:rPr>
              <w:t>10.2</w:t>
            </w:r>
            <w:r>
              <w:rPr>
                <w:rFonts w:asciiTheme="minorHAnsi" w:hAnsiTheme="minorHAnsi"/>
                <w:noProof/>
                <w:kern w:val="2"/>
                <w:sz w:val="22"/>
                <w14:ligatures w14:val="standardContextual"/>
              </w:rPr>
              <w:tab/>
            </w:r>
            <w:r w:rsidRPr="008F1BC5">
              <w:rPr>
                <w:rStyle w:val="Hyperlink"/>
                <w:noProof/>
              </w:rPr>
              <w:t>Analysis Sets</w:t>
            </w:r>
            <w:r>
              <w:rPr>
                <w:noProof/>
                <w:webHidden/>
              </w:rPr>
              <w:tab/>
            </w:r>
            <w:r>
              <w:rPr>
                <w:noProof/>
                <w:webHidden/>
              </w:rPr>
              <w:fldChar w:fldCharType="begin"/>
            </w:r>
            <w:r>
              <w:rPr>
                <w:noProof/>
                <w:webHidden/>
              </w:rPr>
              <w:instrText xml:space="preserve"> PAGEREF _Toc185590963 \h </w:instrText>
            </w:r>
            <w:r>
              <w:rPr>
                <w:noProof/>
                <w:webHidden/>
              </w:rPr>
            </w:r>
            <w:r>
              <w:rPr>
                <w:noProof/>
                <w:webHidden/>
              </w:rPr>
              <w:fldChar w:fldCharType="separate"/>
            </w:r>
            <w:r>
              <w:rPr>
                <w:noProof/>
                <w:webHidden/>
              </w:rPr>
              <w:t>46</w:t>
            </w:r>
            <w:r>
              <w:rPr>
                <w:noProof/>
                <w:webHidden/>
              </w:rPr>
              <w:fldChar w:fldCharType="end"/>
            </w:r>
          </w:hyperlink>
        </w:p>
        <w:p w14:paraId="4449FD2F" w14:textId="45A9CE2C" w:rsidR="004A2BD9" w:rsidRDefault="004A2BD9">
          <w:pPr>
            <w:pStyle w:val="TOC2"/>
            <w:rPr>
              <w:rFonts w:asciiTheme="minorHAnsi" w:hAnsiTheme="minorHAnsi"/>
              <w:noProof/>
              <w:kern w:val="2"/>
              <w:sz w:val="22"/>
              <w14:ligatures w14:val="standardContextual"/>
            </w:rPr>
          </w:pPr>
          <w:hyperlink w:anchor="_Toc185590964" w:history="1">
            <w:r w:rsidRPr="008F1BC5">
              <w:rPr>
                <w:rStyle w:val="Hyperlink"/>
                <w:noProof/>
              </w:rPr>
              <w:t>10.3</w:t>
            </w:r>
            <w:r>
              <w:rPr>
                <w:rFonts w:asciiTheme="minorHAnsi" w:hAnsiTheme="minorHAnsi"/>
                <w:noProof/>
                <w:kern w:val="2"/>
                <w:sz w:val="22"/>
                <w14:ligatures w14:val="standardContextual"/>
              </w:rPr>
              <w:tab/>
            </w:r>
            <w:r w:rsidRPr="008F1BC5">
              <w:rPr>
                <w:rStyle w:val="Hyperlink"/>
                <w:noProof/>
              </w:rPr>
              <w:t>Analyses of Demographics and Other Baseline Variables</w:t>
            </w:r>
            <w:r>
              <w:rPr>
                <w:noProof/>
                <w:webHidden/>
              </w:rPr>
              <w:tab/>
            </w:r>
            <w:r>
              <w:rPr>
                <w:noProof/>
                <w:webHidden/>
              </w:rPr>
              <w:fldChar w:fldCharType="begin"/>
            </w:r>
            <w:r>
              <w:rPr>
                <w:noProof/>
                <w:webHidden/>
              </w:rPr>
              <w:instrText xml:space="preserve"> PAGEREF _Toc185590964 \h </w:instrText>
            </w:r>
            <w:r>
              <w:rPr>
                <w:noProof/>
                <w:webHidden/>
              </w:rPr>
            </w:r>
            <w:r>
              <w:rPr>
                <w:noProof/>
                <w:webHidden/>
              </w:rPr>
              <w:fldChar w:fldCharType="separate"/>
            </w:r>
            <w:r>
              <w:rPr>
                <w:noProof/>
                <w:webHidden/>
              </w:rPr>
              <w:t>46</w:t>
            </w:r>
            <w:r>
              <w:rPr>
                <w:noProof/>
                <w:webHidden/>
              </w:rPr>
              <w:fldChar w:fldCharType="end"/>
            </w:r>
          </w:hyperlink>
        </w:p>
        <w:p w14:paraId="6582CB70" w14:textId="59F3BF91" w:rsidR="004A2BD9" w:rsidRDefault="004A2BD9">
          <w:pPr>
            <w:pStyle w:val="TOC2"/>
            <w:rPr>
              <w:rFonts w:asciiTheme="minorHAnsi" w:hAnsiTheme="minorHAnsi"/>
              <w:noProof/>
              <w:kern w:val="2"/>
              <w:sz w:val="22"/>
              <w14:ligatures w14:val="standardContextual"/>
            </w:rPr>
          </w:pPr>
          <w:hyperlink w:anchor="_Toc185590965" w:history="1">
            <w:r w:rsidRPr="008F1BC5">
              <w:rPr>
                <w:rStyle w:val="Hyperlink"/>
                <w:noProof/>
              </w:rPr>
              <w:t>10.4</w:t>
            </w:r>
            <w:r>
              <w:rPr>
                <w:rFonts w:asciiTheme="minorHAnsi" w:hAnsiTheme="minorHAnsi"/>
                <w:noProof/>
                <w:kern w:val="2"/>
                <w:sz w:val="22"/>
                <w14:ligatures w14:val="standardContextual"/>
              </w:rPr>
              <w:tab/>
            </w:r>
            <w:r w:rsidRPr="008F1BC5">
              <w:rPr>
                <w:rStyle w:val="Hyperlink"/>
                <w:noProof/>
              </w:rPr>
              <w:t>Analyses Associated with the Primary Objective(s)</w:t>
            </w:r>
            <w:r>
              <w:rPr>
                <w:noProof/>
                <w:webHidden/>
              </w:rPr>
              <w:tab/>
            </w:r>
            <w:r>
              <w:rPr>
                <w:noProof/>
                <w:webHidden/>
              </w:rPr>
              <w:fldChar w:fldCharType="begin"/>
            </w:r>
            <w:r>
              <w:rPr>
                <w:noProof/>
                <w:webHidden/>
              </w:rPr>
              <w:instrText xml:space="preserve"> PAGEREF _Toc185590965 \h </w:instrText>
            </w:r>
            <w:r>
              <w:rPr>
                <w:noProof/>
                <w:webHidden/>
              </w:rPr>
            </w:r>
            <w:r>
              <w:rPr>
                <w:noProof/>
                <w:webHidden/>
              </w:rPr>
              <w:fldChar w:fldCharType="separate"/>
            </w:r>
            <w:r>
              <w:rPr>
                <w:noProof/>
                <w:webHidden/>
              </w:rPr>
              <w:t>46</w:t>
            </w:r>
            <w:r>
              <w:rPr>
                <w:noProof/>
                <w:webHidden/>
              </w:rPr>
              <w:fldChar w:fldCharType="end"/>
            </w:r>
          </w:hyperlink>
        </w:p>
        <w:p w14:paraId="65C37FF2" w14:textId="3BD0EDB3" w:rsidR="004A2BD9" w:rsidRDefault="004A2BD9">
          <w:pPr>
            <w:pStyle w:val="TOC3"/>
            <w:rPr>
              <w:rFonts w:asciiTheme="minorHAnsi" w:hAnsiTheme="minorHAnsi"/>
              <w:noProof/>
              <w:kern w:val="2"/>
              <w:sz w:val="22"/>
              <w14:ligatures w14:val="standardContextual"/>
            </w:rPr>
          </w:pPr>
          <w:hyperlink w:anchor="_Toc185590966" w:history="1">
            <w:r w:rsidRPr="008F1BC5">
              <w:rPr>
                <w:rStyle w:val="Hyperlink"/>
                <w:noProof/>
              </w:rPr>
              <w:t>10.4.1</w:t>
            </w:r>
            <w:r>
              <w:rPr>
                <w:rFonts w:asciiTheme="minorHAnsi" w:hAnsiTheme="minorHAnsi"/>
                <w:noProof/>
                <w:kern w:val="2"/>
                <w:sz w:val="22"/>
                <w14:ligatures w14:val="standardContextual"/>
              </w:rPr>
              <w:tab/>
            </w:r>
            <w:r w:rsidRPr="008F1BC5">
              <w:rPr>
                <w:rStyle w:val="Hyperlink"/>
                <w:noProof/>
              </w:rPr>
              <w:t>Primary Objective</w:t>
            </w:r>
            <w:r>
              <w:rPr>
                <w:noProof/>
                <w:webHidden/>
              </w:rPr>
              <w:tab/>
            </w:r>
            <w:r>
              <w:rPr>
                <w:noProof/>
                <w:webHidden/>
              </w:rPr>
              <w:fldChar w:fldCharType="begin"/>
            </w:r>
            <w:r>
              <w:rPr>
                <w:noProof/>
                <w:webHidden/>
              </w:rPr>
              <w:instrText xml:space="preserve"> PAGEREF _Toc185590966 \h </w:instrText>
            </w:r>
            <w:r>
              <w:rPr>
                <w:noProof/>
                <w:webHidden/>
              </w:rPr>
            </w:r>
            <w:r>
              <w:rPr>
                <w:noProof/>
                <w:webHidden/>
              </w:rPr>
              <w:fldChar w:fldCharType="separate"/>
            </w:r>
            <w:r>
              <w:rPr>
                <w:noProof/>
                <w:webHidden/>
              </w:rPr>
              <w:t>46</w:t>
            </w:r>
            <w:r>
              <w:rPr>
                <w:noProof/>
                <w:webHidden/>
              </w:rPr>
              <w:fldChar w:fldCharType="end"/>
            </w:r>
          </w:hyperlink>
        </w:p>
        <w:p w14:paraId="18105536" w14:textId="210C1782" w:rsidR="004A2BD9" w:rsidRDefault="004A2BD9">
          <w:pPr>
            <w:pStyle w:val="TOC2"/>
            <w:rPr>
              <w:rFonts w:asciiTheme="minorHAnsi" w:hAnsiTheme="minorHAnsi"/>
              <w:noProof/>
              <w:kern w:val="2"/>
              <w:sz w:val="22"/>
              <w14:ligatures w14:val="standardContextual"/>
            </w:rPr>
          </w:pPr>
          <w:hyperlink w:anchor="_Toc185590967" w:history="1">
            <w:r w:rsidRPr="008F1BC5">
              <w:rPr>
                <w:rStyle w:val="Hyperlink"/>
                <w:noProof/>
              </w:rPr>
              <w:t>10.5</w:t>
            </w:r>
            <w:r>
              <w:rPr>
                <w:rFonts w:asciiTheme="minorHAnsi" w:hAnsiTheme="minorHAnsi"/>
                <w:noProof/>
                <w:kern w:val="2"/>
                <w:sz w:val="22"/>
                <w14:ligatures w14:val="standardContextual"/>
              </w:rPr>
              <w:tab/>
            </w:r>
            <w:r w:rsidRPr="008F1BC5">
              <w:rPr>
                <w:rStyle w:val="Hyperlink"/>
                <w:noProof/>
              </w:rPr>
              <w:t>Analyses Associated with the Secondary Objective(s)</w:t>
            </w:r>
            <w:r>
              <w:rPr>
                <w:noProof/>
                <w:webHidden/>
              </w:rPr>
              <w:tab/>
            </w:r>
            <w:r>
              <w:rPr>
                <w:noProof/>
                <w:webHidden/>
              </w:rPr>
              <w:fldChar w:fldCharType="begin"/>
            </w:r>
            <w:r>
              <w:rPr>
                <w:noProof/>
                <w:webHidden/>
              </w:rPr>
              <w:instrText xml:space="preserve"> PAGEREF _Toc185590967 \h </w:instrText>
            </w:r>
            <w:r>
              <w:rPr>
                <w:noProof/>
                <w:webHidden/>
              </w:rPr>
            </w:r>
            <w:r>
              <w:rPr>
                <w:noProof/>
                <w:webHidden/>
              </w:rPr>
              <w:fldChar w:fldCharType="separate"/>
            </w:r>
            <w:r>
              <w:rPr>
                <w:noProof/>
                <w:webHidden/>
              </w:rPr>
              <w:t>47</w:t>
            </w:r>
            <w:r>
              <w:rPr>
                <w:noProof/>
                <w:webHidden/>
              </w:rPr>
              <w:fldChar w:fldCharType="end"/>
            </w:r>
          </w:hyperlink>
        </w:p>
        <w:p w14:paraId="45A1BA7B" w14:textId="4721A8CC" w:rsidR="004A2BD9" w:rsidRDefault="004A2BD9">
          <w:pPr>
            <w:pStyle w:val="TOC3"/>
            <w:rPr>
              <w:rFonts w:asciiTheme="minorHAnsi" w:hAnsiTheme="minorHAnsi"/>
              <w:noProof/>
              <w:kern w:val="2"/>
              <w:sz w:val="22"/>
              <w14:ligatures w14:val="standardContextual"/>
            </w:rPr>
          </w:pPr>
          <w:hyperlink w:anchor="_Toc185590968" w:history="1">
            <w:r w:rsidRPr="008F1BC5">
              <w:rPr>
                <w:rStyle w:val="Hyperlink"/>
                <w:noProof/>
              </w:rPr>
              <w:t>10.5.1</w:t>
            </w:r>
            <w:r>
              <w:rPr>
                <w:rFonts w:asciiTheme="minorHAnsi" w:hAnsiTheme="minorHAnsi"/>
                <w:noProof/>
                <w:kern w:val="2"/>
                <w:sz w:val="22"/>
                <w14:ligatures w14:val="standardContextual"/>
              </w:rPr>
              <w:tab/>
            </w:r>
            <w:r w:rsidRPr="008F1BC5">
              <w:rPr>
                <w:rStyle w:val="Hyperlink"/>
                <w:noProof/>
              </w:rPr>
              <w:t>{Secondary Objective}</w:t>
            </w:r>
            <w:r>
              <w:rPr>
                <w:noProof/>
                <w:webHidden/>
              </w:rPr>
              <w:tab/>
            </w:r>
            <w:r>
              <w:rPr>
                <w:noProof/>
                <w:webHidden/>
              </w:rPr>
              <w:fldChar w:fldCharType="begin"/>
            </w:r>
            <w:r>
              <w:rPr>
                <w:noProof/>
                <w:webHidden/>
              </w:rPr>
              <w:instrText xml:space="preserve"> PAGEREF _Toc185590968 \h </w:instrText>
            </w:r>
            <w:r>
              <w:rPr>
                <w:noProof/>
                <w:webHidden/>
              </w:rPr>
            </w:r>
            <w:r>
              <w:rPr>
                <w:noProof/>
                <w:webHidden/>
              </w:rPr>
              <w:fldChar w:fldCharType="separate"/>
            </w:r>
            <w:r>
              <w:rPr>
                <w:noProof/>
                <w:webHidden/>
              </w:rPr>
              <w:t>47</w:t>
            </w:r>
            <w:r>
              <w:rPr>
                <w:noProof/>
                <w:webHidden/>
              </w:rPr>
              <w:fldChar w:fldCharType="end"/>
            </w:r>
          </w:hyperlink>
        </w:p>
        <w:p w14:paraId="687BCD8F" w14:textId="477360A9" w:rsidR="004A2BD9" w:rsidRDefault="004A2BD9">
          <w:pPr>
            <w:pStyle w:val="TOC2"/>
            <w:rPr>
              <w:rFonts w:asciiTheme="minorHAnsi" w:hAnsiTheme="minorHAnsi"/>
              <w:noProof/>
              <w:kern w:val="2"/>
              <w:sz w:val="22"/>
              <w14:ligatures w14:val="standardContextual"/>
            </w:rPr>
          </w:pPr>
          <w:hyperlink w:anchor="_Toc185590969" w:history="1">
            <w:r w:rsidRPr="008F1BC5">
              <w:rPr>
                <w:rStyle w:val="Hyperlink"/>
                <w:noProof/>
              </w:rPr>
              <w:t>10.6</w:t>
            </w:r>
            <w:r>
              <w:rPr>
                <w:rFonts w:asciiTheme="minorHAnsi" w:hAnsiTheme="minorHAnsi"/>
                <w:noProof/>
                <w:kern w:val="2"/>
                <w:sz w:val="22"/>
                <w14:ligatures w14:val="standardContextual"/>
              </w:rPr>
              <w:tab/>
            </w:r>
            <w:r w:rsidRPr="008F1BC5">
              <w:rPr>
                <w:rStyle w:val="Hyperlink"/>
                <w:noProof/>
              </w:rPr>
              <w:t>Analyses Associated with the Exploratory Objective(s)</w:t>
            </w:r>
            <w:r>
              <w:rPr>
                <w:noProof/>
                <w:webHidden/>
              </w:rPr>
              <w:tab/>
            </w:r>
            <w:r>
              <w:rPr>
                <w:noProof/>
                <w:webHidden/>
              </w:rPr>
              <w:fldChar w:fldCharType="begin"/>
            </w:r>
            <w:r>
              <w:rPr>
                <w:noProof/>
                <w:webHidden/>
              </w:rPr>
              <w:instrText xml:space="preserve"> PAGEREF _Toc185590969 \h </w:instrText>
            </w:r>
            <w:r>
              <w:rPr>
                <w:noProof/>
                <w:webHidden/>
              </w:rPr>
            </w:r>
            <w:r>
              <w:rPr>
                <w:noProof/>
                <w:webHidden/>
              </w:rPr>
              <w:fldChar w:fldCharType="separate"/>
            </w:r>
            <w:r>
              <w:rPr>
                <w:noProof/>
                <w:webHidden/>
              </w:rPr>
              <w:t>48</w:t>
            </w:r>
            <w:r>
              <w:rPr>
                <w:noProof/>
                <w:webHidden/>
              </w:rPr>
              <w:fldChar w:fldCharType="end"/>
            </w:r>
          </w:hyperlink>
        </w:p>
        <w:p w14:paraId="7089CEB9" w14:textId="4461B846" w:rsidR="004A2BD9" w:rsidRDefault="004A2BD9">
          <w:pPr>
            <w:pStyle w:val="TOC2"/>
            <w:rPr>
              <w:rFonts w:asciiTheme="minorHAnsi" w:hAnsiTheme="minorHAnsi"/>
              <w:noProof/>
              <w:kern w:val="2"/>
              <w:sz w:val="22"/>
              <w14:ligatures w14:val="standardContextual"/>
            </w:rPr>
          </w:pPr>
          <w:hyperlink w:anchor="_Toc185590970" w:history="1">
            <w:r w:rsidRPr="008F1BC5">
              <w:rPr>
                <w:rStyle w:val="Hyperlink"/>
                <w:noProof/>
              </w:rPr>
              <w:t>10.7</w:t>
            </w:r>
            <w:r>
              <w:rPr>
                <w:rFonts w:asciiTheme="minorHAnsi" w:hAnsiTheme="minorHAnsi"/>
                <w:noProof/>
                <w:kern w:val="2"/>
                <w:sz w:val="22"/>
                <w14:ligatures w14:val="standardContextual"/>
              </w:rPr>
              <w:tab/>
            </w:r>
            <w:r w:rsidRPr="008F1BC5">
              <w:rPr>
                <w:rStyle w:val="Hyperlink"/>
                <w:noProof/>
              </w:rPr>
              <w:t>Safety Analyses</w:t>
            </w:r>
            <w:r>
              <w:rPr>
                <w:noProof/>
                <w:webHidden/>
              </w:rPr>
              <w:tab/>
            </w:r>
            <w:r>
              <w:rPr>
                <w:noProof/>
                <w:webHidden/>
              </w:rPr>
              <w:fldChar w:fldCharType="begin"/>
            </w:r>
            <w:r>
              <w:rPr>
                <w:noProof/>
                <w:webHidden/>
              </w:rPr>
              <w:instrText xml:space="preserve"> PAGEREF _Toc185590970 \h </w:instrText>
            </w:r>
            <w:r>
              <w:rPr>
                <w:noProof/>
                <w:webHidden/>
              </w:rPr>
            </w:r>
            <w:r>
              <w:rPr>
                <w:noProof/>
                <w:webHidden/>
              </w:rPr>
              <w:fldChar w:fldCharType="separate"/>
            </w:r>
            <w:r>
              <w:rPr>
                <w:noProof/>
                <w:webHidden/>
              </w:rPr>
              <w:t>48</w:t>
            </w:r>
            <w:r>
              <w:rPr>
                <w:noProof/>
                <w:webHidden/>
              </w:rPr>
              <w:fldChar w:fldCharType="end"/>
            </w:r>
          </w:hyperlink>
        </w:p>
        <w:p w14:paraId="71CC7EFF" w14:textId="063F567C" w:rsidR="004A2BD9" w:rsidRDefault="004A2BD9">
          <w:pPr>
            <w:pStyle w:val="TOC2"/>
            <w:rPr>
              <w:rFonts w:asciiTheme="minorHAnsi" w:hAnsiTheme="minorHAnsi"/>
              <w:noProof/>
              <w:kern w:val="2"/>
              <w:sz w:val="22"/>
              <w14:ligatures w14:val="standardContextual"/>
            </w:rPr>
          </w:pPr>
          <w:hyperlink w:anchor="_Toc185590971" w:history="1">
            <w:r w:rsidRPr="008F1BC5">
              <w:rPr>
                <w:rStyle w:val="Hyperlink"/>
                <w:noProof/>
              </w:rPr>
              <w:t>10.8</w:t>
            </w:r>
            <w:r>
              <w:rPr>
                <w:rFonts w:asciiTheme="minorHAnsi" w:hAnsiTheme="minorHAnsi"/>
                <w:noProof/>
                <w:kern w:val="2"/>
                <w:sz w:val="22"/>
                <w14:ligatures w14:val="standardContextual"/>
              </w:rPr>
              <w:tab/>
            </w:r>
            <w:r w:rsidRPr="008F1BC5">
              <w:rPr>
                <w:rStyle w:val="Hyperlink"/>
                <w:noProof/>
              </w:rPr>
              <w:t>Other Analyses</w:t>
            </w:r>
            <w:r>
              <w:rPr>
                <w:noProof/>
                <w:webHidden/>
              </w:rPr>
              <w:tab/>
            </w:r>
            <w:r>
              <w:rPr>
                <w:noProof/>
                <w:webHidden/>
              </w:rPr>
              <w:fldChar w:fldCharType="begin"/>
            </w:r>
            <w:r>
              <w:rPr>
                <w:noProof/>
                <w:webHidden/>
              </w:rPr>
              <w:instrText xml:space="preserve"> PAGEREF _Toc185590971 \h </w:instrText>
            </w:r>
            <w:r>
              <w:rPr>
                <w:noProof/>
                <w:webHidden/>
              </w:rPr>
            </w:r>
            <w:r>
              <w:rPr>
                <w:noProof/>
                <w:webHidden/>
              </w:rPr>
              <w:fldChar w:fldCharType="separate"/>
            </w:r>
            <w:r>
              <w:rPr>
                <w:noProof/>
                <w:webHidden/>
              </w:rPr>
              <w:t>48</w:t>
            </w:r>
            <w:r>
              <w:rPr>
                <w:noProof/>
                <w:webHidden/>
              </w:rPr>
              <w:fldChar w:fldCharType="end"/>
            </w:r>
          </w:hyperlink>
        </w:p>
        <w:p w14:paraId="4D30FD23" w14:textId="3EB8E5AC" w:rsidR="004A2BD9" w:rsidRDefault="004A2BD9">
          <w:pPr>
            <w:pStyle w:val="TOC2"/>
            <w:rPr>
              <w:rFonts w:asciiTheme="minorHAnsi" w:hAnsiTheme="minorHAnsi"/>
              <w:noProof/>
              <w:kern w:val="2"/>
              <w:sz w:val="22"/>
              <w14:ligatures w14:val="standardContextual"/>
            </w:rPr>
          </w:pPr>
          <w:hyperlink w:anchor="_Toc185590972" w:history="1">
            <w:r w:rsidRPr="008F1BC5">
              <w:rPr>
                <w:rStyle w:val="Hyperlink"/>
                <w:noProof/>
              </w:rPr>
              <w:t>10.9</w:t>
            </w:r>
            <w:r>
              <w:rPr>
                <w:rFonts w:asciiTheme="minorHAnsi" w:hAnsiTheme="minorHAnsi"/>
                <w:noProof/>
                <w:kern w:val="2"/>
                <w:sz w:val="22"/>
                <w14:ligatures w14:val="standardContextual"/>
              </w:rPr>
              <w:tab/>
            </w:r>
            <w:r w:rsidRPr="008F1BC5">
              <w:rPr>
                <w:rStyle w:val="Hyperlink"/>
                <w:noProof/>
              </w:rPr>
              <w:t>Interim Analyses</w:t>
            </w:r>
            <w:r>
              <w:rPr>
                <w:noProof/>
                <w:webHidden/>
              </w:rPr>
              <w:tab/>
            </w:r>
            <w:r>
              <w:rPr>
                <w:noProof/>
                <w:webHidden/>
              </w:rPr>
              <w:fldChar w:fldCharType="begin"/>
            </w:r>
            <w:r>
              <w:rPr>
                <w:noProof/>
                <w:webHidden/>
              </w:rPr>
              <w:instrText xml:space="preserve"> PAGEREF _Toc185590972 \h </w:instrText>
            </w:r>
            <w:r>
              <w:rPr>
                <w:noProof/>
                <w:webHidden/>
              </w:rPr>
            </w:r>
            <w:r>
              <w:rPr>
                <w:noProof/>
                <w:webHidden/>
              </w:rPr>
              <w:fldChar w:fldCharType="separate"/>
            </w:r>
            <w:r>
              <w:rPr>
                <w:noProof/>
                <w:webHidden/>
              </w:rPr>
              <w:t>48</w:t>
            </w:r>
            <w:r>
              <w:rPr>
                <w:noProof/>
                <w:webHidden/>
              </w:rPr>
              <w:fldChar w:fldCharType="end"/>
            </w:r>
          </w:hyperlink>
        </w:p>
        <w:p w14:paraId="6B6C1555" w14:textId="5A284EA9" w:rsidR="004A2BD9" w:rsidRDefault="004A2BD9">
          <w:pPr>
            <w:pStyle w:val="TOC2"/>
            <w:rPr>
              <w:rFonts w:asciiTheme="minorHAnsi" w:hAnsiTheme="minorHAnsi"/>
              <w:noProof/>
              <w:kern w:val="2"/>
              <w:sz w:val="22"/>
              <w14:ligatures w14:val="standardContextual"/>
            </w:rPr>
          </w:pPr>
          <w:hyperlink w:anchor="_Toc185590973" w:history="1">
            <w:r w:rsidRPr="008F1BC5">
              <w:rPr>
                <w:rStyle w:val="Hyperlink"/>
                <w:noProof/>
              </w:rPr>
              <w:t>10.10</w:t>
            </w:r>
            <w:r>
              <w:rPr>
                <w:rFonts w:asciiTheme="minorHAnsi" w:hAnsiTheme="minorHAnsi"/>
                <w:noProof/>
                <w:kern w:val="2"/>
                <w:sz w:val="22"/>
                <w14:ligatures w14:val="standardContextual"/>
              </w:rPr>
              <w:tab/>
            </w:r>
            <w:r w:rsidRPr="008F1BC5">
              <w:rPr>
                <w:rStyle w:val="Hyperlink"/>
                <w:noProof/>
              </w:rPr>
              <w:t>Multiplicity Adjustments</w:t>
            </w:r>
            <w:r>
              <w:rPr>
                <w:noProof/>
                <w:webHidden/>
              </w:rPr>
              <w:tab/>
            </w:r>
            <w:r>
              <w:rPr>
                <w:noProof/>
                <w:webHidden/>
              </w:rPr>
              <w:fldChar w:fldCharType="begin"/>
            </w:r>
            <w:r>
              <w:rPr>
                <w:noProof/>
                <w:webHidden/>
              </w:rPr>
              <w:instrText xml:space="preserve"> PAGEREF _Toc185590973 \h </w:instrText>
            </w:r>
            <w:r>
              <w:rPr>
                <w:noProof/>
                <w:webHidden/>
              </w:rPr>
            </w:r>
            <w:r>
              <w:rPr>
                <w:noProof/>
                <w:webHidden/>
              </w:rPr>
              <w:fldChar w:fldCharType="separate"/>
            </w:r>
            <w:r>
              <w:rPr>
                <w:noProof/>
                <w:webHidden/>
              </w:rPr>
              <w:t>49</w:t>
            </w:r>
            <w:r>
              <w:rPr>
                <w:noProof/>
                <w:webHidden/>
              </w:rPr>
              <w:fldChar w:fldCharType="end"/>
            </w:r>
          </w:hyperlink>
        </w:p>
        <w:p w14:paraId="2C7B541E" w14:textId="3FABF911" w:rsidR="004A2BD9" w:rsidRDefault="004A2BD9">
          <w:pPr>
            <w:pStyle w:val="TOC2"/>
            <w:rPr>
              <w:rFonts w:asciiTheme="minorHAnsi" w:hAnsiTheme="minorHAnsi"/>
              <w:noProof/>
              <w:kern w:val="2"/>
              <w:sz w:val="22"/>
              <w14:ligatures w14:val="standardContextual"/>
            </w:rPr>
          </w:pPr>
          <w:hyperlink w:anchor="_Toc185590974" w:history="1">
            <w:r w:rsidRPr="008F1BC5">
              <w:rPr>
                <w:rStyle w:val="Hyperlink"/>
                <w:noProof/>
              </w:rPr>
              <w:t>10.11</w:t>
            </w:r>
            <w:r>
              <w:rPr>
                <w:rFonts w:asciiTheme="minorHAnsi" w:hAnsiTheme="minorHAnsi"/>
                <w:noProof/>
                <w:kern w:val="2"/>
                <w:sz w:val="22"/>
                <w14:ligatures w14:val="standardContextual"/>
              </w:rPr>
              <w:tab/>
            </w:r>
            <w:r w:rsidRPr="008F1BC5">
              <w:rPr>
                <w:rStyle w:val="Hyperlink"/>
                <w:noProof/>
              </w:rPr>
              <w:t>Sample Size Determination</w:t>
            </w:r>
            <w:r>
              <w:rPr>
                <w:noProof/>
                <w:webHidden/>
              </w:rPr>
              <w:tab/>
            </w:r>
            <w:r>
              <w:rPr>
                <w:noProof/>
                <w:webHidden/>
              </w:rPr>
              <w:fldChar w:fldCharType="begin"/>
            </w:r>
            <w:r>
              <w:rPr>
                <w:noProof/>
                <w:webHidden/>
              </w:rPr>
              <w:instrText xml:space="preserve"> PAGEREF _Toc185590974 \h </w:instrText>
            </w:r>
            <w:r>
              <w:rPr>
                <w:noProof/>
                <w:webHidden/>
              </w:rPr>
            </w:r>
            <w:r>
              <w:rPr>
                <w:noProof/>
                <w:webHidden/>
              </w:rPr>
              <w:fldChar w:fldCharType="separate"/>
            </w:r>
            <w:r>
              <w:rPr>
                <w:noProof/>
                <w:webHidden/>
              </w:rPr>
              <w:t>50</w:t>
            </w:r>
            <w:r>
              <w:rPr>
                <w:noProof/>
                <w:webHidden/>
              </w:rPr>
              <w:fldChar w:fldCharType="end"/>
            </w:r>
          </w:hyperlink>
        </w:p>
        <w:p w14:paraId="1256CEA7" w14:textId="6A8E005A" w:rsidR="004A2BD9" w:rsidRDefault="004A2BD9">
          <w:pPr>
            <w:pStyle w:val="TOC1"/>
            <w:rPr>
              <w:rFonts w:asciiTheme="minorHAnsi" w:hAnsiTheme="minorHAnsi"/>
              <w:caps w:val="0"/>
              <w:kern w:val="2"/>
              <w:sz w:val="22"/>
              <w14:ligatures w14:val="standardContextual"/>
            </w:rPr>
          </w:pPr>
          <w:hyperlink w:anchor="_Toc185590975" w:history="1">
            <w:r w:rsidRPr="008F1BC5">
              <w:rPr>
                <w:rStyle w:val="Hyperlink"/>
              </w:rPr>
              <w:t>11</w:t>
            </w:r>
            <w:r>
              <w:rPr>
                <w:rFonts w:asciiTheme="minorHAnsi" w:hAnsiTheme="minorHAnsi"/>
                <w:caps w:val="0"/>
                <w:kern w:val="2"/>
                <w:sz w:val="22"/>
                <w14:ligatures w14:val="standardContextual"/>
              </w:rPr>
              <w:tab/>
            </w:r>
            <w:r w:rsidRPr="008F1BC5">
              <w:rPr>
                <w:rStyle w:val="Hyperlink"/>
              </w:rPr>
              <w:t>Trial Oversight and Other General Considerations</w:t>
            </w:r>
            <w:r>
              <w:rPr>
                <w:webHidden/>
              </w:rPr>
              <w:tab/>
            </w:r>
            <w:r>
              <w:rPr>
                <w:webHidden/>
              </w:rPr>
              <w:fldChar w:fldCharType="begin"/>
            </w:r>
            <w:r>
              <w:rPr>
                <w:webHidden/>
              </w:rPr>
              <w:instrText xml:space="preserve"> PAGEREF _Toc185590975 \h </w:instrText>
            </w:r>
            <w:r>
              <w:rPr>
                <w:webHidden/>
              </w:rPr>
            </w:r>
            <w:r>
              <w:rPr>
                <w:webHidden/>
              </w:rPr>
              <w:fldChar w:fldCharType="separate"/>
            </w:r>
            <w:r>
              <w:rPr>
                <w:webHidden/>
              </w:rPr>
              <w:t>50</w:t>
            </w:r>
            <w:r>
              <w:rPr>
                <w:webHidden/>
              </w:rPr>
              <w:fldChar w:fldCharType="end"/>
            </w:r>
          </w:hyperlink>
        </w:p>
        <w:p w14:paraId="2742A8A6" w14:textId="50E62F03" w:rsidR="004A2BD9" w:rsidRDefault="004A2BD9">
          <w:pPr>
            <w:pStyle w:val="TOC2"/>
            <w:rPr>
              <w:rFonts w:asciiTheme="minorHAnsi" w:hAnsiTheme="minorHAnsi"/>
              <w:noProof/>
              <w:kern w:val="2"/>
              <w:sz w:val="22"/>
              <w14:ligatures w14:val="standardContextual"/>
            </w:rPr>
          </w:pPr>
          <w:hyperlink w:anchor="_Toc185590976" w:history="1">
            <w:r w:rsidRPr="008F1BC5">
              <w:rPr>
                <w:rStyle w:val="Hyperlink"/>
                <w:noProof/>
              </w:rPr>
              <w:t>11.1</w:t>
            </w:r>
            <w:r>
              <w:rPr>
                <w:rFonts w:asciiTheme="minorHAnsi" w:hAnsiTheme="minorHAnsi"/>
                <w:noProof/>
                <w:kern w:val="2"/>
                <w:sz w:val="22"/>
                <w14:ligatures w14:val="standardContextual"/>
              </w:rPr>
              <w:tab/>
            </w:r>
            <w:r w:rsidRPr="008F1BC5">
              <w:rPr>
                <w:rStyle w:val="Hyperlink"/>
                <w:noProof/>
              </w:rPr>
              <w:t>Regulatory and Ethical Considerations</w:t>
            </w:r>
            <w:r>
              <w:rPr>
                <w:noProof/>
                <w:webHidden/>
              </w:rPr>
              <w:tab/>
            </w:r>
            <w:r>
              <w:rPr>
                <w:noProof/>
                <w:webHidden/>
              </w:rPr>
              <w:fldChar w:fldCharType="begin"/>
            </w:r>
            <w:r>
              <w:rPr>
                <w:noProof/>
                <w:webHidden/>
              </w:rPr>
              <w:instrText xml:space="preserve"> PAGEREF _Toc185590976 \h </w:instrText>
            </w:r>
            <w:r>
              <w:rPr>
                <w:noProof/>
                <w:webHidden/>
              </w:rPr>
            </w:r>
            <w:r>
              <w:rPr>
                <w:noProof/>
                <w:webHidden/>
              </w:rPr>
              <w:fldChar w:fldCharType="separate"/>
            </w:r>
            <w:r>
              <w:rPr>
                <w:noProof/>
                <w:webHidden/>
              </w:rPr>
              <w:t>50</w:t>
            </w:r>
            <w:r>
              <w:rPr>
                <w:noProof/>
                <w:webHidden/>
              </w:rPr>
              <w:fldChar w:fldCharType="end"/>
            </w:r>
          </w:hyperlink>
        </w:p>
        <w:p w14:paraId="434CA2D3" w14:textId="3622A183" w:rsidR="004A2BD9" w:rsidRDefault="004A2BD9">
          <w:pPr>
            <w:pStyle w:val="TOC2"/>
            <w:rPr>
              <w:rFonts w:asciiTheme="minorHAnsi" w:hAnsiTheme="minorHAnsi"/>
              <w:noProof/>
              <w:kern w:val="2"/>
              <w:sz w:val="22"/>
              <w14:ligatures w14:val="standardContextual"/>
            </w:rPr>
          </w:pPr>
          <w:hyperlink w:anchor="_Toc185590977" w:history="1">
            <w:r w:rsidRPr="008F1BC5">
              <w:rPr>
                <w:rStyle w:val="Hyperlink"/>
                <w:noProof/>
              </w:rPr>
              <w:t>11.2</w:t>
            </w:r>
            <w:r>
              <w:rPr>
                <w:rFonts w:asciiTheme="minorHAnsi" w:hAnsiTheme="minorHAnsi"/>
                <w:noProof/>
                <w:kern w:val="2"/>
                <w:sz w:val="22"/>
                <w14:ligatures w14:val="standardContextual"/>
              </w:rPr>
              <w:tab/>
            </w:r>
            <w:r w:rsidRPr="008F1BC5">
              <w:rPr>
                <w:rStyle w:val="Hyperlink"/>
                <w:noProof/>
              </w:rPr>
              <w:t>Trial Oversight</w:t>
            </w:r>
            <w:r>
              <w:rPr>
                <w:noProof/>
                <w:webHidden/>
              </w:rPr>
              <w:tab/>
            </w:r>
            <w:r>
              <w:rPr>
                <w:noProof/>
                <w:webHidden/>
              </w:rPr>
              <w:fldChar w:fldCharType="begin"/>
            </w:r>
            <w:r>
              <w:rPr>
                <w:noProof/>
                <w:webHidden/>
              </w:rPr>
              <w:instrText xml:space="preserve"> PAGEREF _Toc185590977 \h </w:instrText>
            </w:r>
            <w:r>
              <w:rPr>
                <w:noProof/>
                <w:webHidden/>
              </w:rPr>
            </w:r>
            <w:r>
              <w:rPr>
                <w:noProof/>
                <w:webHidden/>
              </w:rPr>
              <w:fldChar w:fldCharType="separate"/>
            </w:r>
            <w:r>
              <w:rPr>
                <w:noProof/>
                <w:webHidden/>
              </w:rPr>
              <w:t>51</w:t>
            </w:r>
            <w:r>
              <w:rPr>
                <w:noProof/>
                <w:webHidden/>
              </w:rPr>
              <w:fldChar w:fldCharType="end"/>
            </w:r>
          </w:hyperlink>
        </w:p>
        <w:p w14:paraId="6E0F4D2B" w14:textId="517BFFCD" w:rsidR="004A2BD9" w:rsidRDefault="004A2BD9">
          <w:pPr>
            <w:pStyle w:val="TOC3"/>
            <w:rPr>
              <w:rFonts w:asciiTheme="minorHAnsi" w:hAnsiTheme="minorHAnsi"/>
              <w:noProof/>
              <w:kern w:val="2"/>
              <w:sz w:val="22"/>
              <w14:ligatures w14:val="standardContextual"/>
            </w:rPr>
          </w:pPr>
          <w:hyperlink w:anchor="_Toc185590978" w:history="1">
            <w:r w:rsidRPr="008F1BC5">
              <w:rPr>
                <w:rStyle w:val="Hyperlink"/>
                <w:rFonts w:ascii="Arial" w:hAnsi="Arial" w:cs="Arial"/>
                <w:noProof/>
              </w:rPr>
              <w:t>11.2.1</w:t>
            </w:r>
            <w:r>
              <w:rPr>
                <w:rFonts w:asciiTheme="minorHAnsi" w:hAnsiTheme="minorHAnsi"/>
                <w:noProof/>
                <w:kern w:val="2"/>
                <w:sz w:val="22"/>
                <w14:ligatures w14:val="standardContextual"/>
              </w:rPr>
              <w:tab/>
            </w:r>
            <w:r w:rsidRPr="008F1BC5">
              <w:rPr>
                <w:rStyle w:val="Hyperlink"/>
                <w:rFonts w:ascii="Arial" w:hAnsi="Arial" w:cs="Arial"/>
                <w:noProof/>
              </w:rPr>
              <w:t>Investigator Responsibilities</w:t>
            </w:r>
            <w:r>
              <w:rPr>
                <w:noProof/>
                <w:webHidden/>
              </w:rPr>
              <w:tab/>
            </w:r>
            <w:r>
              <w:rPr>
                <w:noProof/>
                <w:webHidden/>
              </w:rPr>
              <w:fldChar w:fldCharType="begin"/>
            </w:r>
            <w:r>
              <w:rPr>
                <w:noProof/>
                <w:webHidden/>
              </w:rPr>
              <w:instrText xml:space="preserve"> PAGEREF _Toc185590978 \h </w:instrText>
            </w:r>
            <w:r>
              <w:rPr>
                <w:noProof/>
                <w:webHidden/>
              </w:rPr>
            </w:r>
            <w:r>
              <w:rPr>
                <w:noProof/>
                <w:webHidden/>
              </w:rPr>
              <w:fldChar w:fldCharType="separate"/>
            </w:r>
            <w:r>
              <w:rPr>
                <w:noProof/>
                <w:webHidden/>
              </w:rPr>
              <w:t>51</w:t>
            </w:r>
            <w:r>
              <w:rPr>
                <w:noProof/>
                <w:webHidden/>
              </w:rPr>
              <w:fldChar w:fldCharType="end"/>
            </w:r>
          </w:hyperlink>
        </w:p>
        <w:p w14:paraId="5C1066A0" w14:textId="2F577659" w:rsidR="004A2BD9" w:rsidRDefault="004A2BD9">
          <w:pPr>
            <w:pStyle w:val="TOC3"/>
            <w:rPr>
              <w:rFonts w:asciiTheme="minorHAnsi" w:hAnsiTheme="minorHAnsi"/>
              <w:noProof/>
              <w:kern w:val="2"/>
              <w:sz w:val="22"/>
              <w14:ligatures w14:val="standardContextual"/>
            </w:rPr>
          </w:pPr>
          <w:hyperlink w:anchor="_Toc185590979" w:history="1">
            <w:r w:rsidRPr="008F1BC5">
              <w:rPr>
                <w:rStyle w:val="Hyperlink"/>
                <w:rFonts w:ascii="Arial" w:hAnsi="Arial" w:cs="Arial"/>
                <w:noProof/>
              </w:rPr>
              <w:t>11.2.2</w:t>
            </w:r>
            <w:r>
              <w:rPr>
                <w:rFonts w:asciiTheme="minorHAnsi" w:hAnsiTheme="minorHAnsi"/>
                <w:noProof/>
                <w:kern w:val="2"/>
                <w:sz w:val="22"/>
                <w14:ligatures w14:val="standardContextual"/>
              </w:rPr>
              <w:tab/>
            </w:r>
            <w:r w:rsidRPr="008F1BC5">
              <w:rPr>
                <w:rStyle w:val="Hyperlink"/>
                <w:rFonts w:ascii="Arial" w:hAnsi="Arial" w:cs="Arial"/>
                <w:noProof/>
              </w:rPr>
              <w:t>Sponsor Responsibilities</w:t>
            </w:r>
            <w:r>
              <w:rPr>
                <w:noProof/>
                <w:webHidden/>
              </w:rPr>
              <w:tab/>
            </w:r>
            <w:r>
              <w:rPr>
                <w:noProof/>
                <w:webHidden/>
              </w:rPr>
              <w:fldChar w:fldCharType="begin"/>
            </w:r>
            <w:r>
              <w:rPr>
                <w:noProof/>
                <w:webHidden/>
              </w:rPr>
              <w:instrText xml:space="preserve"> PAGEREF _Toc185590979 \h </w:instrText>
            </w:r>
            <w:r>
              <w:rPr>
                <w:noProof/>
                <w:webHidden/>
              </w:rPr>
            </w:r>
            <w:r>
              <w:rPr>
                <w:noProof/>
                <w:webHidden/>
              </w:rPr>
              <w:fldChar w:fldCharType="separate"/>
            </w:r>
            <w:r>
              <w:rPr>
                <w:noProof/>
                <w:webHidden/>
              </w:rPr>
              <w:t>51</w:t>
            </w:r>
            <w:r>
              <w:rPr>
                <w:noProof/>
                <w:webHidden/>
              </w:rPr>
              <w:fldChar w:fldCharType="end"/>
            </w:r>
          </w:hyperlink>
        </w:p>
        <w:p w14:paraId="7C3DF9A3" w14:textId="5CFC38A4" w:rsidR="004A2BD9" w:rsidRDefault="004A2BD9">
          <w:pPr>
            <w:pStyle w:val="TOC2"/>
            <w:rPr>
              <w:rFonts w:asciiTheme="minorHAnsi" w:hAnsiTheme="minorHAnsi"/>
              <w:noProof/>
              <w:kern w:val="2"/>
              <w:sz w:val="22"/>
              <w14:ligatures w14:val="standardContextual"/>
            </w:rPr>
          </w:pPr>
          <w:hyperlink w:anchor="_Toc185590980" w:history="1">
            <w:r w:rsidRPr="008F1BC5">
              <w:rPr>
                <w:rStyle w:val="Hyperlink"/>
                <w:noProof/>
              </w:rPr>
              <w:t>11.3</w:t>
            </w:r>
            <w:r>
              <w:rPr>
                <w:rFonts w:asciiTheme="minorHAnsi" w:hAnsiTheme="minorHAnsi"/>
                <w:noProof/>
                <w:kern w:val="2"/>
                <w:sz w:val="22"/>
                <w14:ligatures w14:val="standardContextual"/>
              </w:rPr>
              <w:tab/>
            </w:r>
            <w:r w:rsidRPr="008F1BC5">
              <w:rPr>
                <w:rStyle w:val="Hyperlink"/>
                <w:noProof/>
              </w:rPr>
              <w:t>Informed Consent Process</w:t>
            </w:r>
            <w:r>
              <w:rPr>
                <w:noProof/>
                <w:webHidden/>
              </w:rPr>
              <w:tab/>
            </w:r>
            <w:r>
              <w:rPr>
                <w:noProof/>
                <w:webHidden/>
              </w:rPr>
              <w:fldChar w:fldCharType="begin"/>
            </w:r>
            <w:r>
              <w:rPr>
                <w:noProof/>
                <w:webHidden/>
              </w:rPr>
              <w:instrText xml:space="preserve"> PAGEREF _Toc185590980 \h </w:instrText>
            </w:r>
            <w:r>
              <w:rPr>
                <w:noProof/>
                <w:webHidden/>
              </w:rPr>
            </w:r>
            <w:r>
              <w:rPr>
                <w:noProof/>
                <w:webHidden/>
              </w:rPr>
              <w:fldChar w:fldCharType="separate"/>
            </w:r>
            <w:r>
              <w:rPr>
                <w:noProof/>
                <w:webHidden/>
              </w:rPr>
              <w:t>51</w:t>
            </w:r>
            <w:r>
              <w:rPr>
                <w:noProof/>
                <w:webHidden/>
              </w:rPr>
              <w:fldChar w:fldCharType="end"/>
            </w:r>
          </w:hyperlink>
        </w:p>
        <w:p w14:paraId="709EE988" w14:textId="78B4DC02" w:rsidR="004A2BD9" w:rsidRDefault="004A2BD9">
          <w:pPr>
            <w:pStyle w:val="TOC3"/>
            <w:rPr>
              <w:rFonts w:asciiTheme="minorHAnsi" w:hAnsiTheme="minorHAnsi"/>
              <w:noProof/>
              <w:kern w:val="2"/>
              <w:sz w:val="22"/>
              <w14:ligatures w14:val="standardContextual"/>
            </w:rPr>
          </w:pPr>
          <w:hyperlink w:anchor="_Toc185590981" w:history="1">
            <w:r w:rsidRPr="008F1BC5">
              <w:rPr>
                <w:rStyle w:val="Hyperlink"/>
                <w:noProof/>
              </w:rPr>
              <w:t>11.3.1</w:t>
            </w:r>
            <w:r>
              <w:rPr>
                <w:rFonts w:asciiTheme="minorHAnsi" w:hAnsiTheme="minorHAnsi"/>
                <w:noProof/>
                <w:kern w:val="2"/>
                <w:sz w:val="22"/>
                <w14:ligatures w14:val="standardContextual"/>
              </w:rPr>
              <w:tab/>
            </w:r>
            <w:r w:rsidRPr="008F1BC5">
              <w:rPr>
                <w:rStyle w:val="Hyperlink"/>
                <w:noProof/>
              </w:rPr>
              <w:t>{Informed Consent for Rescreening}</w:t>
            </w:r>
            <w:r>
              <w:rPr>
                <w:noProof/>
                <w:webHidden/>
              </w:rPr>
              <w:tab/>
            </w:r>
            <w:r>
              <w:rPr>
                <w:noProof/>
                <w:webHidden/>
              </w:rPr>
              <w:fldChar w:fldCharType="begin"/>
            </w:r>
            <w:r>
              <w:rPr>
                <w:noProof/>
                <w:webHidden/>
              </w:rPr>
              <w:instrText xml:space="preserve"> PAGEREF _Toc185590981 \h </w:instrText>
            </w:r>
            <w:r>
              <w:rPr>
                <w:noProof/>
                <w:webHidden/>
              </w:rPr>
            </w:r>
            <w:r>
              <w:rPr>
                <w:noProof/>
                <w:webHidden/>
              </w:rPr>
              <w:fldChar w:fldCharType="separate"/>
            </w:r>
            <w:r>
              <w:rPr>
                <w:noProof/>
                <w:webHidden/>
              </w:rPr>
              <w:t>51</w:t>
            </w:r>
            <w:r>
              <w:rPr>
                <w:noProof/>
                <w:webHidden/>
              </w:rPr>
              <w:fldChar w:fldCharType="end"/>
            </w:r>
          </w:hyperlink>
        </w:p>
        <w:p w14:paraId="1B720869" w14:textId="626A6450" w:rsidR="004A2BD9" w:rsidRDefault="004A2BD9">
          <w:pPr>
            <w:pStyle w:val="TOC3"/>
            <w:rPr>
              <w:rFonts w:asciiTheme="minorHAnsi" w:hAnsiTheme="minorHAnsi"/>
              <w:noProof/>
              <w:kern w:val="2"/>
              <w:sz w:val="22"/>
              <w14:ligatures w14:val="standardContextual"/>
            </w:rPr>
          </w:pPr>
          <w:hyperlink w:anchor="_Toc185590982" w:history="1">
            <w:r w:rsidRPr="008F1BC5">
              <w:rPr>
                <w:rStyle w:val="Hyperlink"/>
                <w:noProof/>
              </w:rPr>
              <w:t>11.3.2</w:t>
            </w:r>
            <w:r>
              <w:rPr>
                <w:rFonts w:asciiTheme="minorHAnsi" w:hAnsiTheme="minorHAnsi"/>
                <w:noProof/>
                <w:kern w:val="2"/>
                <w:sz w:val="22"/>
                <w14:ligatures w14:val="standardContextual"/>
              </w:rPr>
              <w:tab/>
            </w:r>
            <w:r w:rsidRPr="008F1BC5">
              <w:rPr>
                <w:rStyle w:val="Hyperlink"/>
                <w:noProof/>
              </w:rPr>
              <w:t>{Informed Consent for Use of Remaining Samples in Exploratory Research}</w:t>
            </w:r>
            <w:r>
              <w:rPr>
                <w:noProof/>
                <w:webHidden/>
              </w:rPr>
              <w:tab/>
            </w:r>
            <w:r>
              <w:rPr>
                <w:noProof/>
                <w:webHidden/>
              </w:rPr>
              <w:fldChar w:fldCharType="begin"/>
            </w:r>
            <w:r>
              <w:rPr>
                <w:noProof/>
                <w:webHidden/>
              </w:rPr>
              <w:instrText xml:space="preserve"> PAGEREF _Toc185590982 \h </w:instrText>
            </w:r>
            <w:r>
              <w:rPr>
                <w:noProof/>
                <w:webHidden/>
              </w:rPr>
            </w:r>
            <w:r>
              <w:rPr>
                <w:noProof/>
                <w:webHidden/>
              </w:rPr>
              <w:fldChar w:fldCharType="separate"/>
            </w:r>
            <w:r>
              <w:rPr>
                <w:noProof/>
                <w:webHidden/>
              </w:rPr>
              <w:t>51</w:t>
            </w:r>
            <w:r>
              <w:rPr>
                <w:noProof/>
                <w:webHidden/>
              </w:rPr>
              <w:fldChar w:fldCharType="end"/>
            </w:r>
          </w:hyperlink>
        </w:p>
        <w:p w14:paraId="00B95D52" w14:textId="67686319" w:rsidR="004A2BD9" w:rsidRDefault="004A2BD9">
          <w:pPr>
            <w:pStyle w:val="TOC2"/>
            <w:rPr>
              <w:rFonts w:asciiTheme="minorHAnsi" w:hAnsiTheme="minorHAnsi"/>
              <w:noProof/>
              <w:kern w:val="2"/>
              <w:sz w:val="22"/>
              <w14:ligatures w14:val="standardContextual"/>
            </w:rPr>
          </w:pPr>
          <w:hyperlink w:anchor="_Toc185590983" w:history="1">
            <w:r w:rsidRPr="008F1BC5">
              <w:rPr>
                <w:rStyle w:val="Hyperlink"/>
                <w:noProof/>
              </w:rPr>
              <w:t>11.4</w:t>
            </w:r>
            <w:r>
              <w:rPr>
                <w:rFonts w:asciiTheme="minorHAnsi" w:hAnsiTheme="minorHAnsi"/>
                <w:noProof/>
                <w:kern w:val="2"/>
                <w:sz w:val="22"/>
                <w14:ligatures w14:val="standardContextual"/>
              </w:rPr>
              <w:tab/>
            </w:r>
            <w:r w:rsidRPr="008F1BC5">
              <w:rPr>
                <w:rStyle w:val="Hyperlink"/>
                <w:noProof/>
              </w:rPr>
              <w:t>Committees</w:t>
            </w:r>
            <w:r>
              <w:rPr>
                <w:noProof/>
                <w:webHidden/>
              </w:rPr>
              <w:tab/>
            </w:r>
            <w:r>
              <w:rPr>
                <w:noProof/>
                <w:webHidden/>
              </w:rPr>
              <w:fldChar w:fldCharType="begin"/>
            </w:r>
            <w:r>
              <w:rPr>
                <w:noProof/>
                <w:webHidden/>
              </w:rPr>
              <w:instrText xml:space="preserve"> PAGEREF _Toc185590983 \h </w:instrText>
            </w:r>
            <w:r>
              <w:rPr>
                <w:noProof/>
                <w:webHidden/>
              </w:rPr>
            </w:r>
            <w:r>
              <w:rPr>
                <w:noProof/>
                <w:webHidden/>
              </w:rPr>
              <w:fldChar w:fldCharType="separate"/>
            </w:r>
            <w:r>
              <w:rPr>
                <w:noProof/>
                <w:webHidden/>
              </w:rPr>
              <w:t>52</w:t>
            </w:r>
            <w:r>
              <w:rPr>
                <w:noProof/>
                <w:webHidden/>
              </w:rPr>
              <w:fldChar w:fldCharType="end"/>
            </w:r>
          </w:hyperlink>
        </w:p>
        <w:p w14:paraId="623DB69A" w14:textId="1043275B" w:rsidR="004A2BD9" w:rsidRDefault="004A2BD9">
          <w:pPr>
            <w:pStyle w:val="TOC2"/>
            <w:rPr>
              <w:rFonts w:asciiTheme="minorHAnsi" w:hAnsiTheme="minorHAnsi"/>
              <w:noProof/>
              <w:kern w:val="2"/>
              <w:sz w:val="22"/>
              <w14:ligatures w14:val="standardContextual"/>
            </w:rPr>
          </w:pPr>
          <w:hyperlink w:anchor="_Toc185590984" w:history="1">
            <w:r w:rsidRPr="008F1BC5">
              <w:rPr>
                <w:rStyle w:val="Hyperlink"/>
                <w:noProof/>
              </w:rPr>
              <w:t>11.5</w:t>
            </w:r>
            <w:r>
              <w:rPr>
                <w:rFonts w:asciiTheme="minorHAnsi" w:hAnsiTheme="minorHAnsi"/>
                <w:noProof/>
                <w:kern w:val="2"/>
                <w:sz w:val="22"/>
                <w14:ligatures w14:val="standardContextual"/>
              </w:rPr>
              <w:tab/>
            </w:r>
            <w:r w:rsidRPr="008F1BC5">
              <w:rPr>
                <w:rStyle w:val="Hyperlink"/>
                <w:noProof/>
              </w:rPr>
              <w:t>Insurance and Indemnity</w:t>
            </w:r>
            <w:r>
              <w:rPr>
                <w:noProof/>
                <w:webHidden/>
              </w:rPr>
              <w:tab/>
            </w:r>
            <w:r>
              <w:rPr>
                <w:noProof/>
                <w:webHidden/>
              </w:rPr>
              <w:fldChar w:fldCharType="begin"/>
            </w:r>
            <w:r>
              <w:rPr>
                <w:noProof/>
                <w:webHidden/>
              </w:rPr>
              <w:instrText xml:space="preserve"> PAGEREF _Toc185590984 \h </w:instrText>
            </w:r>
            <w:r>
              <w:rPr>
                <w:noProof/>
                <w:webHidden/>
              </w:rPr>
            </w:r>
            <w:r>
              <w:rPr>
                <w:noProof/>
                <w:webHidden/>
              </w:rPr>
              <w:fldChar w:fldCharType="separate"/>
            </w:r>
            <w:r>
              <w:rPr>
                <w:noProof/>
                <w:webHidden/>
              </w:rPr>
              <w:t>52</w:t>
            </w:r>
            <w:r>
              <w:rPr>
                <w:noProof/>
                <w:webHidden/>
              </w:rPr>
              <w:fldChar w:fldCharType="end"/>
            </w:r>
          </w:hyperlink>
        </w:p>
        <w:p w14:paraId="74932B67" w14:textId="1D4E906A" w:rsidR="004A2BD9" w:rsidRDefault="004A2BD9">
          <w:pPr>
            <w:pStyle w:val="TOC2"/>
            <w:rPr>
              <w:rFonts w:asciiTheme="minorHAnsi" w:hAnsiTheme="minorHAnsi"/>
              <w:noProof/>
              <w:kern w:val="2"/>
              <w:sz w:val="22"/>
              <w14:ligatures w14:val="standardContextual"/>
            </w:rPr>
          </w:pPr>
          <w:hyperlink w:anchor="_Toc185590985" w:history="1">
            <w:r w:rsidRPr="008F1BC5">
              <w:rPr>
                <w:rStyle w:val="Hyperlink"/>
                <w:noProof/>
              </w:rPr>
              <w:t>11.6</w:t>
            </w:r>
            <w:r>
              <w:rPr>
                <w:rFonts w:asciiTheme="minorHAnsi" w:hAnsiTheme="minorHAnsi"/>
                <w:noProof/>
                <w:kern w:val="2"/>
                <w:sz w:val="22"/>
                <w14:ligatures w14:val="standardContextual"/>
              </w:rPr>
              <w:tab/>
            </w:r>
            <w:r w:rsidRPr="008F1BC5">
              <w:rPr>
                <w:rStyle w:val="Hyperlink"/>
                <w:noProof/>
              </w:rPr>
              <w:t>Risk-Based Quality Management</w:t>
            </w:r>
            <w:r>
              <w:rPr>
                <w:noProof/>
                <w:webHidden/>
              </w:rPr>
              <w:tab/>
            </w:r>
            <w:r>
              <w:rPr>
                <w:noProof/>
                <w:webHidden/>
              </w:rPr>
              <w:fldChar w:fldCharType="begin"/>
            </w:r>
            <w:r>
              <w:rPr>
                <w:noProof/>
                <w:webHidden/>
              </w:rPr>
              <w:instrText xml:space="preserve"> PAGEREF _Toc185590985 \h </w:instrText>
            </w:r>
            <w:r>
              <w:rPr>
                <w:noProof/>
                <w:webHidden/>
              </w:rPr>
            </w:r>
            <w:r>
              <w:rPr>
                <w:noProof/>
                <w:webHidden/>
              </w:rPr>
              <w:fldChar w:fldCharType="separate"/>
            </w:r>
            <w:r>
              <w:rPr>
                <w:noProof/>
                <w:webHidden/>
              </w:rPr>
              <w:t>52</w:t>
            </w:r>
            <w:r>
              <w:rPr>
                <w:noProof/>
                <w:webHidden/>
              </w:rPr>
              <w:fldChar w:fldCharType="end"/>
            </w:r>
          </w:hyperlink>
        </w:p>
        <w:p w14:paraId="4CF50494" w14:textId="64803F6B" w:rsidR="004A2BD9" w:rsidRDefault="004A2BD9">
          <w:pPr>
            <w:pStyle w:val="TOC2"/>
            <w:rPr>
              <w:rFonts w:asciiTheme="minorHAnsi" w:hAnsiTheme="minorHAnsi"/>
              <w:noProof/>
              <w:kern w:val="2"/>
              <w:sz w:val="22"/>
              <w14:ligatures w14:val="standardContextual"/>
            </w:rPr>
          </w:pPr>
          <w:hyperlink w:anchor="_Toc185590986" w:history="1">
            <w:r w:rsidRPr="008F1BC5">
              <w:rPr>
                <w:rStyle w:val="Hyperlink"/>
                <w:noProof/>
              </w:rPr>
              <w:t>11.7</w:t>
            </w:r>
            <w:r>
              <w:rPr>
                <w:rFonts w:asciiTheme="minorHAnsi" w:hAnsiTheme="minorHAnsi"/>
                <w:noProof/>
                <w:kern w:val="2"/>
                <w:sz w:val="22"/>
                <w14:ligatures w14:val="standardContextual"/>
              </w:rPr>
              <w:tab/>
            </w:r>
            <w:r w:rsidRPr="008F1BC5">
              <w:rPr>
                <w:rStyle w:val="Hyperlink"/>
                <w:noProof/>
              </w:rPr>
              <w:t>Data Governance</w:t>
            </w:r>
            <w:r>
              <w:rPr>
                <w:noProof/>
                <w:webHidden/>
              </w:rPr>
              <w:tab/>
            </w:r>
            <w:r>
              <w:rPr>
                <w:noProof/>
                <w:webHidden/>
              </w:rPr>
              <w:fldChar w:fldCharType="begin"/>
            </w:r>
            <w:r>
              <w:rPr>
                <w:noProof/>
                <w:webHidden/>
              </w:rPr>
              <w:instrText xml:space="preserve"> PAGEREF _Toc185590986 \h </w:instrText>
            </w:r>
            <w:r>
              <w:rPr>
                <w:noProof/>
                <w:webHidden/>
              </w:rPr>
            </w:r>
            <w:r>
              <w:rPr>
                <w:noProof/>
                <w:webHidden/>
              </w:rPr>
              <w:fldChar w:fldCharType="separate"/>
            </w:r>
            <w:r>
              <w:rPr>
                <w:noProof/>
                <w:webHidden/>
              </w:rPr>
              <w:t>52</w:t>
            </w:r>
            <w:r>
              <w:rPr>
                <w:noProof/>
                <w:webHidden/>
              </w:rPr>
              <w:fldChar w:fldCharType="end"/>
            </w:r>
          </w:hyperlink>
        </w:p>
        <w:p w14:paraId="6EBD8CD6" w14:textId="56831418" w:rsidR="004A2BD9" w:rsidRDefault="004A2BD9">
          <w:pPr>
            <w:pStyle w:val="TOC2"/>
            <w:rPr>
              <w:rFonts w:asciiTheme="minorHAnsi" w:hAnsiTheme="minorHAnsi"/>
              <w:noProof/>
              <w:kern w:val="2"/>
              <w:sz w:val="22"/>
              <w14:ligatures w14:val="standardContextual"/>
            </w:rPr>
          </w:pPr>
          <w:hyperlink w:anchor="_Toc185590987" w:history="1">
            <w:r w:rsidRPr="008F1BC5">
              <w:rPr>
                <w:rStyle w:val="Hyperlink"/>
                <w:noProof/>
              </w:rPr>
              <w:t>11.8</w:t>
            </w:r>
            <w:r>
              <w:rPr>
                <w:rFonts w:asciiTheme="minorHAnsi" w:hAnsiTheme="minorHAnsi"/>
                <w:noProof/>
                <w:kern w:val="2"/>
                <w:sz w:val="22"/>
                <w14:ligatures w14:val="standardContextual"/>
              </w:rPr>
              <w:tab/>
            </w:r>
            <w:r w:rsidRPr="008F1BC5">
              <w:rPr>
                <w:rStyle w:val="Hyperlink"/>
                <w:noProof/>
              </w:rPr>
              <w:t>Data Protection</w:t>
            </w:r>
            <w:r>
              <w:rPr>
                <w:noProof/>
                <w:webHidden/>
              </w:rPr>
              <w:tab/>
            </w:r>
            <w:r>
              <w:rPr>
                <w:noProof/>
                <w:webHidden/>
              </w:rPr>
              <w:fldChar w:fldCharType="begin"/>
            </w:r>
            <w:r>
              <w:rPr>
                <w:noProof/>
                <w:webHidden/>
              </w:rPr>
              <w:instrText xml:space="preserve"> PAGEREF _Toc185590987 \h </w:instrText>
            </w:r>
            <w:r>
              <w:rPr>
                <w:noProof/>
                <w:webHidden/>
              </w:rPr>
            </w:r>
            <w:r>
              <w:rPr>
                <w:noProof/>
                <w:webHidden/>
              </w:rPr>
              <w:fldChar w:fldCharType="separate"/>
            </w:r>
            <w:r>
              <w:rPr>
                <w:noProof/>
                <w:webHidden/>
              </w:rPr>
              <w:t>52</w:t>
            </w:r>
            <w:r>
              <w:rPr>
                <w:noProof/>
                <w:webHidden/>
              </w:rPr>
              <w:fldChar w:fldCharType="end"/>
            </w:r>
          </w:hyperlink>
        </w:p>
        <w:p w14:paraId="78D0DD3B" w14:textId="3B796BBE" w:rsidR="004A2BD9" w:rsidRDefault="004A2BD9">
          <w:pPr>
            <w:pStyle w:val="TOC2"/>
            <w:rPr>
              <w:rFonts w:asciiTheme="minorHAnsi" w:hAnsiTheme="minorHAnsi"/>
              <w:noProof/>
              <w:kern w:val="2"/>
              <w:sz w:val="22"/>
              <w14:ligatures w14:val="standardContextual"/>
            </w:rPr>
          </w:pPr>
          <w:hyperlink w:anchor="_Toc185590988" w:history="1">
            <w:r w:rsidRPr="008F1BC5">
              <w:rPr>
                <w:rStyle w:val="Hyperlink"/>
                <w:noProof/>
              </w:rPr>
              <w:t>11.9</w:t>
            </w:r>
            <w:r>
              <w:rPr>
                <w:rFonts w:asciiTheme="minorHAnsi" w:hAnsiTheme="minorHAnsi"/>
                <w:noProof/>
                <w:kern w:val="2"/>
                <w:sz w:val="22"/>
                <w14:ligatures w14:val="standardContextual"/>
              </w:rPr>
              <w:tab/>
            </w:r>
            <w:r w:rsidRPr="008F1BC5">
              <w:rPr>
                <w:rStyle w:val="Hyperlink"/>
                <w:noProof/>
              </w:rPr>
              <w:t>Source Data</w:t>
            </w:r>
            <w:r>
              <w:rPr>
                <w:noProof/>
                <w:webHidden/>
              </w:rPr>
              <w:tab/>
            </w:r>
            <w:r>
              <w:rPr>
                <w:noProof/>
                <w:webHidden/>
              </w:rPr>
              <w:fldChar w:fldCharType="begin"/>
            </w:r>
            <w:r>
              <w:rPr>
                <w:noProof/>
                <w:webHidden/>
              </w:rPr>
              <w:instrText xml:space="preserve"> PAGEREF _Toc185590988 \h </w:instrText>
            </w:r>
            <w:r>
              <w:rPr>
                <w:noProof/>
                <w:webHidden/>
              </w:rPr>
            </w:r>
            <w:r>
              <w:rPr>
                <w:noProof/>
                <w:webHidden/>
              </w:rPr>
              <w:fldChar w:fldCharType="separate"/>
            </w:r>
            <w:r>
              <w:rPr>
                <w:noProof/>
                <w:webHidden/>
              </w:rPr>
              <w:t>52</w:t>
            </w:r>
            <w:r>
              <w:rPr>
                <w:noProof/>
                <w:webHidden/>
              </w:rPr>
              <w:fldChar w:fldCharType="end"/>
            </w:r>
          </w:hyperlink>
        </w:p>
        <w:p w14:paraId="7FC42B6C" w14:textId="20CAE9EE" w:rsidR="004A2BD9" w:rsidRDefault="004A2BD9">
          <w:pPr>
            <w:pStyle w:val="TOC2"/>
            <w:rPr>
              <w:rFonts w:asciiTheme="minorHAnsi" w:hAnsiTheme="minorHAnsi"/>
              <w:noProof/>
              <w:kern w:val="2"/>
              <w:sz w:val="22"/>
              <w14:ligatures w14:val="standardContextual"/>
            </w:rPr>
          </w:pPr>
          <w:hyperlink w:anchor="_Toc185590989" w:history="1">
            <w:r w:rsidRPr="008F1BC5">
              <w:rPr>
                <w:rStyle w:val="Hyperlink"/>
                <w:noProof/>
              </w:rPr>
              <w:t>11.10</w:t>
            </w:r>
            <w:r>
              <w:rPr>
                <w:rFonts w:asciiTheme="minorHAnsi" w:hAnsiTheme="minorHAnsi"/>
                <w:noProof/>
                <w:kern w:val="2"/>
                <w:sz w:val="22"/>
                <w14:ligatures w14:val="standardContextual"/>
              </w:rPr>
              <w:tab/>
            </w:r>
            <w:r w:rsidRPr="008F1BC5">
              <w:rPr>
                <w:rStyle w:val="Hyperlink"/>
                <w:noProof/>
              </w:rPr>
              <w:t>Protocol Deviations</w:t>
            </w:r>
            <w:r>
              <w:rPr>
                <w:noProof/>
                <w:webHidden/>
              </w:rPr>
              <w:tab/>
            </w:r>
            <w:r>
              <w:rPr>
                <w:noProof/>
                <w:webHidden/>
              </w:rPr>
              <w:fldChar w:fldCharType="begin"/>
            </w:r>
            <w:r>
              <w:rPr>
                <w:noProof/>
                <w:webHidden/>
              </w:rPr>
              <w:instrText xml:space="preserve"> PAGEREF _Toc185590989 \h </w:instrText>
            </w:r>
            <w:r>
              <w:rPr>
                <w:noProof/>
                <w:webHidden/>
              </w:rPr>
            </w:r>
            <w:r>
              <w:rPr>
                <w:noProof/>
                <w:webHidden/>
              </w:rPr>
              <w:fldChar w:fldCharType="separate"/>
            </w:r>
            <w:r>
              <w:rPr>
                <w:noProof/>
                <w:webHidden/>
              </w:rPr>
              <w:t>53</w:t>
            </w:r>
            <w:r>
              <w:rPr>
                <w:noProof/>
                <w:webHidden/>
              </w:rPr>
              <w:fldChar w:fldCharType="end"/>
            </w:r>
          </w:hyperlink>
        </w:p>
        <w:p w14:paraId="23C2CC57" w14:textId="413A5112" w:rsidR="004A2BD9" w:rsidRDefault="004A2BD9">
          <w:pPr>
            <w:pStyle w:val="TOC2"/>
            <w:rPr>
              <w:rFonts w:asciiTheme="minorHAnsi" w:hAnsiTheme="minorHAnsi"/>
              <w:noProof/>
              <w:kern w:val="2"/>
              <w:sz w:val="22"/>
              <w14:ligatures w14:val="standardContextual"/>
            </w:rPr>
          </w:pPr>
          <w:hyperlink w:anchor="_Toc185590990" w:history="1">
            <w:r w:rsidRPr="008F1BC5">
              <w:rPr>
                <w:rStyle w:val="Hyperlink"/>
                <w:noProof/>
              </w:rPr>
              <w:t>11.11</w:t>
            </w:r>
            <w:r>
              <w:rPr>
                <w:rFonts w:asciiTheme="minorHAnsi" w:hAnsiTheme="minorHAnsi"/>
                <w:noProof/>
                <w:kern w:val="2"/>
                <w:sz w:val="22"/>
                <w14:ligatures w14:val="standardContextual"/>
              </w:rPr>
              <w:tab/>
            </w:r>
            <w:r w:rsidRPr="008F1BC5">
              <w:rPr>
                <w:rStyle w:val="Hyperlink"/>
                <w:noProof/>
              </w:rPr>
              <w:t>Early Site Closure</w:t>
            </w:r>
            <w:r>
              <w:rPr>
                <w:noProof/>
                <w:webHidden/>
              </w:rPr>
              <w:tab/>
            </w:r>
            <w:r>
              <w:rPr>
                <w:noProof/>
                <w:webHidden/>
              </w:rPr>
              <w:fldChar w:fldCharType="begin"/>
            </w:r>
            <w:r>
              <w:rPr>
                <w:noProof/>
                <w:webHidden/>
              </w:rPr>
              <w:instrText xml:space="preserve"> PAGEREF _Toc185590990 \h </w:instrText>
            </w:r>
            <w:r>
              <w:rPr>
                <w:noProof/>
                <w:webHidden/>
              </w:rPr>
            </w:r>
            <w:r>
              <w:rPr>
                <w:noProof/>
                <w:webHidden/>
              </w:rPr>
              <w:fldChar w:fldCharType="separate"/>
            </w:r>
            <w:r>
              <w:rPr>
                <w:noProof/>
                <w:webHidden/>
              </w:rPr>
              <w:t>53</w:t>
            </w:r>
            <w:r>
              <w:rPr>
                <w:noProof/>
                <w:webHidden/>
              </w:rPr>
              <w:fldChar w:fldCharType="end"/>
            </w:r>
          </w:hyperlink>
        </w:p>
        <w:p w14:paraId="0325F40F" w14:textId="553EA6D0" w:rsidR="004A2BD9" w:rsidRDefault="004A2BD9">
          <w:pPr>
            <w:pStyle w:val="TOC2"/>
            <w:rPr>
              <w:rFonts w:asciiTheme="minorHAnsi" w:hAnsiTheme="minorHAnsi"/>
              <w:noProof/>
              <w:kern w:val="2"/>
              <w:sz w:val="22"/>
              <w14:ligatures w14:val="standardContextual"/>
            </w:rPr>
          </w:pPr>
          <w:hyperlink w:anchor="_Toc185590991" w:history="1">
            <w:r w:rsidRPr="008F1BC5">
              <w:rPr>
                <w:rStyle w:val="Hyperlink"/>
                <w:noProof/>
              </w:rPr>
              <w:t>11.12</w:t>
            </w:r>
            <w:r>
              <w:rPr>
                <w:rFonts w:asciiTheme="minorHAnsi" w:hAnsiTheme="minorHAnsi"/>
                <w:noProof/>
                <w:kern w:val="2"/>
                <w:sz w:val="22"/>
                <w14:ligatures w14:val="standardContextual"/>
              </w:rPr>
              <w:tab/>
            </w:r>
            <w:r w:rsidRPr="008F1BC5">
              <w:rPr>
                <w:rStyle w:val="Hyperlink"/>
                <w:noProof/>
              </w:rPr>
              <w:t>Data Dissemination</w:t>
            </w:r>
            <w:r>
              <w:rPr>
                <w:noProof/>
                <w:webHidden/>
              </w:rPr>
              <w:tab/>
            </w:r>
            <w:r>
              <w:rPr>
                <w:noProof/>
                <w:webHidden/>
              </w:rPr>
              <w:fldChar w:fldCharType="begin"/>
            </w:r>
            <w:r>
              <w:rPr>
                <w:noProof/>
                <w:webHidden/>
              </w:rPr>
              <w:instrText xml:space="preserve"> PAGEREF _Toc185590991 \h </w:instrText>
            </w:r>
            <w:r>
              <w:rPr>
                <w:noProof/>
                <w:webHidden/>
              </w:rPr>
            </w:r>
            <w:r>
              <w:rPr>
                <w:noProof/>
                <w:webHidden/>
              </w:rPr>
              <w:fldChar w:fldCharType="separate"/>
            </w:r>
            <w:r>
              <w:rPr>
                <w:noProof/>
                <w:webHidden/>
              </w:rPr>
              <w:t>53</w:t>
            </w:r>
            <w:r>
              <w:rPr>
                <w:noProof/>
                <w:webHidden/>
              </w:rPr>
              <w:fldChar w:fldCharType="end"/>
            </w:r>
          </w:hyperlink>
        </w:p>
        <w:p w14:paraId="62109DBE" w14:textId="183E46F0" w:rsidR="004A2BD9" w:rsidRDefault="004A2BD9">
          <w:pPr>
            <w:pStyle w:val="TOC1"/>
            <w:rPr>
              <w:rFonts w:asciiTheme="minorHAnsi" w:hAnsiTheme="minorHAnsi"/>
              <w:caps w:val="0"/>
              <w:kern w:val="2"/>
              <w:sz w:val="22"/>
              <w14:ligatures w14:val="standardContextual"/>
            </w:rPr>
          </w:pPr>
          <w:hyperlink w:anchor="_Toc185590992" w:history="1">
            <w:r w:rsidRPr="008F1BC5">
              <w:rPr>
                <w:rStyle w:val="Hyperlink"/>
              </w:rPr>
              <w:t>12</w:t>
            </w:r>
            <w:r>
              <w:rPr>
                <w:rFonts w:asciiTheme="minorHAnsi" w:hAnsiTheme="minorHAnsi"/>
                <w:caps w:val="0"/>
                <w:kern w:val="2"/>
                <w:sz w:val="22"/>
                <w14:ligatures w14:val="standardContextual"/>
              </w:rPr>
              <w:tab/>
            </w:r>
            <w:r w:rsidRPr="008F1BC5">
              <w:rPr>
                <w:rStyle w:val="Hyperlink"/>
              </w:rPr>
              <w:t>Appendix: Supporting Details</w:t>
            </w:r>
            <w:r>
              <w:rPr>
                <w:webHidden/>
              </w:rPr>
              <w:tab/>
            </w:r>
            <w:r>
              <w:rPr>
                <w:webHidden/>
              </w:rPr>
              <w:fldChar w:fldCharType="begin"/>
            </w:r>
            <w:r>
              <w:rPr>
                <w:webHidden/>
              </w:rPr>
              <w:instrText xml:space="preserve"> PAGEREF _Toc185590992 \h </w:instrText>
            </w:r>
            <w:r>
              <w:rPr>
                <w:webHidden/>
              </w:rPr>
            </w:r>
            <w:r>
              <w:rPr>
                <w:webHidden/>
              </w:rPr>
              <w:fldChar w:fldCharType="separate"/>
            </w:r>
            <w:r>
              <w:rPr>
                <w:webHidden/>
              </w:rPr>
              <w:t>54</w:t>
            </w:r>
            <w:r>
              <w:rPr>
                <w:webHidden/>
              </w:rPr>
              <w:fldChar w:fldCharType="end"/>
            </w:r>
          </w:hyperlink>
        </w:p>
        <w:p w14:paraId="32806801" w14:textId="15A84F3F" w:rsidR="004A2BD9" w:rsidRDefault="004A2BD9">
          <w:pPr>
            <w:pStyle w:val="TOC2"/>
            <w:rPr>
              <w:rFonts w:asciiTheme="minorHAnsi" w:hAnsiTheme="minorHAnsi"/>
              <w:noProof/>
              <w:kern w:val="2"/>
              <w:sz w:val="22"/>
              <w14:ligatures w14:val="standardContextual"/>
            </w:rPr>
          </w:pPr>
          <w:hyperlink w:anchor="_Toc185590993" w:history="1">
            <w:r w:rsidRPr="008F1BC5">
              <w:rPr>
                <w:rStyle w:val="Hyperlink"/>
                <w:noProof/>
              </w:rPr>
              <w:t>12.1</w:t>
            </w:r>
            <w:r>
              <w:rPr>
                <w:rFonts w:asciiTheme="minorHAnsi" w:hAnsiTheme="minorHAnsi"/>
                <w:noProof/>
                <w:kern w:val="2"/>
                <w:sz w:val="22"/>
                <w14:ligatures w14:val="standardContextual"/>
              </w:rPr>
              <w:tab/>
            </w:r>
            <w:r w:rsidRPr="008F1BC5">
              <w:rPr>
                <w:rStyle w:val="Hyperlink"/>
                <w:noProof/>
              </w:rPr>
              <w:t>Clinical Laboratory Tests</w:t>
            </w:r>
            <w:r>
              <w:rPr>
                <w:noProof/>
                <w:webHidden/>
              </w:rPr>
              <w:tab/>
            </w:r>
            <w:r>
              <w:rPr>
                <w:noProof/>
                <w:webHidden/>
              </w:rPr>
              <w:fldChar w:fldCharType="begin"/>
            </w:r>
            <w:r>
              <w:rPr>
                <w:noProof/>
                <w:webHidden/>
              </w:rPr>
              <w:instrText xml:space="preserve"> PAGEREF _Toc185590993 \h </w:instrText>
            </w:r>
            <w:r>
              <w:rPr>
                <w:noProof/>
                <w:webHidden/>
              </w:rPr>
            </w:r>
            <w:r>
              <w:rPr>
                <w:noProof/>
                <w:webHidden/>
              </w:rPr>
              <w:fldChar w:fldCharType="separate"/>
            </w:r>
            <w:r>
              <w:rPr>
                <w:noProof/>
                <w:webHidden/>
              </w:rPr>
              <w:t>54</w:t>
            </w:r>
            <w:r>
              <w:rPr>
                <w:noProof/>
                <w:webHidden/>
              </w:rPr>
              <w:fldChar w:fldCharType="end"/>
            </w:r>
          </w:hyperlink>
        </w:p>
        <w:p w14:paraId="0322C103" w14:textId="03C3733E" w:rsidR="004A2BD9" w:rsidRDefault="004A2BD9">
          <w:pPr>
            <w:pStyle w:val="TOC2"/>
            <w:rPr>
              <w:rFonts w:asciiTheme="minorHAnsi" w:hAnsiTheme="minorHAnsi"/>
              <w:noProof/>
              <w:kern w:val="2"/>
              <w:sz w:val="22"/>
              <w14:ligatures w14:val="standardContextual"/>
            </w:rPr>
          </w:pPr>
          <w:hyperlink w:anchor="_Toc185590994" w:history="1">
            <w:r w:rsidRPr="008F1BC5">
              <w:rPr>
                <w:rStyle w:val="Hyperlink"/>
                <w:noProof/>
              </w:rPr>
              <w:t>12.2</w:t>
            </w:r>
            <w:r>
              <w:rPr>
                <w:rFonts w:asciiTheme="minorHAnsi" w:hAnsiTheme="minorHAnsi"/>
                <w:noProof/>
                <w:kern w:val="2"/>
                <w:sz w:val="22"/>
                <w14:ligatures w14:val="standardContextual"/>
              </w:rPr>
              <w:tab/>
            </w:r>
            <w:r w:rsidRPr="008F1BC5">
              <w:rPr>
                <w:rStyle w:val="Hyperlink"/>
                <w:noProof/>
              </w:rPr>
              <w:t>Country/Region-Specific Differences</w:t>
            </w:r>
            <w:r>
              <w:rPr>
                <w:noProof/>
                <w:webHidden/>
              </w:rPr>
              <w:tab/>
            </w:r>
            <w:r>
              <w:rPr>
                <w:noProof/>
                <w:webHidden/>
              </w:rPr>
              <w:fldChar w:fldCharType="begin"/>
            </w:r>
            <w:r>
              <w:rPr>
                <w:noProof/>
                <w:webHidden/>
              </w:rPr>
              <w:instrText xml:space="preserve"> PAGEREF _Toc185590994 \h </w:instrText>
            </w:r>
            <w:r>
              <w:rPr>
                <w:noProof/>
                <w:webHidden/>
              </w:rPr>
            </w:r>
            <w:r>
              <w:rPr>
                <w:noProof/>
                <w:webHidden/>
              </w:rPr>
              <w:fldChar w:fldCharType="separate"/>
            </w:r>
            <w:r>
              <w:rPr>
                <w:noProof/>
                <w:webHidden/>
              </w:rPr>
              <w:t>54</w:t>
            </w:r>
            <w:r>
              <w:rPr>
                <w:noProof/>
                <w:webHidden/>
              </w:rPr>
              <w:fldChar w:fldCharType="end"/>
            </w:r>
          </w:hyperlink>
        </w:p>
        <w:p w14:paraId="675350FA" w14:textId="09F9A076" w:rsidR="004A2BD9" w:rsidRDefault="004A2BD9">
          <w:pPr>
            <w:pStyle w:val="TOC2"/>
            <w:rPr>
              <w:rFonts w:asciiTheme="minorHAnsi" w:hAnsiTheme="minorHAnsi"/>
              <w:noProof/>
              <w:kern w:val="2"/>
              <w:sz w:val="22"/>
              <w14:ligatures w14:val="standardContextual"/>
            </w:rPr>
          </w:pPr>
          <w:hyperlink w:anchor="_Toc185590995" w:history="1">
            <w:r w:rsidRPr="008F1BC5">
              <w:rPr>
                <w:rStyle w:val="Hyperlink"/>
                <w:noProof/>
              </w:rPr>
              <w:t>12.3</w:t>
            </w:r>
            <w:r>
              <w:rPr>
                <w:rFonts w:asciiTheme="minorHAnsi" w:hAnsiTheme="minorHAnsi"/>
                <w:noProof/>
                <w:kern w:val="2"/>
                <w:sz w:val="22"/>
                <w14:ligatures w14:val="standardContextual"/>
              </w:rPr>
              <w:tab/>
            </w:r>
            <w:r w:rsidRPr="008F1BC5">
              <w:rPr>
                <w:rStyle w:val="Hyperlink"/>
                <w:noProof/>
              </w:rPr>
              <w:t>Prior Protocol Amendment(s)</w:t>
            </w:r>
            <w:r>
              <w:rPr>
                <w:noProof/>
                <w:webHidden/>
              </w:rPr>
              <w:tab/>
            </w:r>
            <w:r>
              <w:rPr>
                <w:noProof/>
                <w:webHidden/>
              </w:rPr>
              <w:fldChar w:fldCharType="begin"/>
            </w:r>
            <w:r>
              <w:rPr>
                <w:noProof/>
                <w:webHidden/>
              </w:rPr>
              <w:instrText xml:space="preserve"> PAGEREF _Toc185590995 \h </w:instrText>
            </w:r>
            <w:r>
              <w:rPr>
                <w:noProof/>
                <w:webHidden/>
              </w:rPr>
            </w:r>
            <w:r>
              <w:rPr>
                <w:noProof/>
                <w:webHidden/>
              </w:rPr>
              <w:fldChar w:fldCharType="separate"/>
            </w:r>
            <w:r>
              <w:rPr>
                <w:noProof/>
                <w:webHidden/>
              </w:rPr>
              <w:t>54</w:t>
            </w:r>
            <w:r>
              <w:rPr>
                <w:noProof/>
                <w:webHidden/>
              </w:rPr>
              <w:fldChar w:fldCharType="end"/>
            </w:r>
          </w:hyperlink>
        </w:p>
        <w:p w14:paraId="02566C34" w14:textId="57A476C2" w:rsidR="004A2BD9" w:rsidRDefault="004A2BD9">
          <w:pPr>
            <w:pStyle w:val="TOC1"/>
            <w:rPr>
              <w:rFonts w:asciiTheme="minorHAnsi" w:hAnsiTheme="minorHAnsi"/>
              <w:caps w:val="0"/>
              <w:kern w:val="2"/>
              <w:sz w:val="22"/>
              <w14:ligatures w14:val="standardContextual"/>
            </w:rPr>
          </w:pPr>
          <w:hyperlink w:anchor="_Toc185590996" w:history="1">
            <w:r w:rsidRPr="008F1BC5">
              <w:rPr>
                <w:rStyle w:val="Hyperlink"/>
              </w:rPr>
              <w:t>13</w:t>
            </w:r>
            <w:r>
              <w:rPr>
                <w:rFonts w:asciiTheme="minorHAnsi" w:hAnsiTheme="minorHAnsi"/>
                <w:caps w:val="0"/>
                <w:kern w:val="2"/>
                <w:sz w:val="22"/>
                <w14:ligatures w14:val="standardContextual"/>
              </w:rPr>
              <w:tab/>
            </w:r>
            <w:r w:rsidRPr="008F1BC5">
              <w:rPr>
                <w:rStyle w:val="Hyperlink"/>
              </w:rPr>
              <w:t>Appendix: Glossary of Terms and Abbreviations</w:t>
            </w:r>
            <w:r>
              <w:rPr>
                <w:webHidden/>
              </w:rPr>
              <w:tab/>
            </w:r>
            <w:r>
              <w:rPr>
                <w:webHidden/>
              </w:rPr>
              <w:fldChar w:fldCharType="begin"/>
            </w:r>
            <w:r>
              <w:rPr>
                <w:webHidden/>
              </w:rPr>
              <w:instrText xml:space="preserve"> PAGEREF _Toc185590996 \h </w:instrText>
            </w:r>
            <w:r>
              <w:rPr>
                <w:webHidden/>
              </w:rPr>
            </w:r>
            <w:r>
              <w:rPr>
                <w:webHidden/>
              </w:rPr>
              <w:fldChar w:fldCharType="separate"/>
            </w:r>
            <w:r>
              <w:rPr>
                <w:webHidden/>
              </w:rPr>
              <w:t>57</w:t>
            </w:r>
            <w:r>
              <w:rPr>
                <w:webHidden/>
              </w:rPr>
              <w:fldChar w:fldCharType="end"/>
            </w:r>
          </w:hyperlink>
        </w:p>
        <w:p w14:paraId="4881C827" w14:textId="4D29AC6B" w:rsidR="004A2BD9" w:rsidRDefault="004A2BD9">
          <w:pPr>
            <w:pStyle w:val="TOC1"/>
            <w:rPr>
              <w:rFonts w:asciiTheme="minorHAnsi" w:hAnsiTheme="minorHAnsi"/>
              <w:caps w:val="0"/>
              <w:kern w:val="2"/>
              <w:sz w:val="22"/>
              <w14:ligatures w14:val="standardContextual"/>
            </w:rPr>
          </w:pPr>
          <w:hyperlink w:anchor="_Toc185590997" w:history="1">
            <w:r w:rsidRPr="008F1BC5">
              <w:rPr>
                <w:rStyle w:val="Hyperlink"/>
              </w:rPr>
              <w:t>14</w:t>
            </w:r>
            <w:r>
              <w:rPr>
                <w:rFonts w:asciiTheme="minorHAnsi" w:hAnsiTheme="minorHAnsi"/>
                <w:caps w:val="0"/>
                <w:kern w:val="2"/>
                <w:sz w:val="22"/>
                <w14:ligatures w14:val="standardContextual"/>
              </w:rPr>
              <w:tab/>
            </w:r>
            <w:r w:rsidRPr="008F1BC5">
              <w:rPr>
                <w:rStyle w:val="Hyperlink"/>
              </w:rPr>
              <w:t>Appendix: References</w:t>
            </w:r>
            <w:r>
              <w:rPr>
                <w:webHidden/>
              </w:rPr>
              <w:tab/>
            </w:r>
            <w:r>
              <w:rPr>
                <w:webHidden/>
              </w:rPr>
              <w:fldChar w:fldCharType="begin"/>
            </w:r>
            <w:r>
              <w:rPr>
                <w:webHidden/>
              </w:rPr>
              <w:instrText xml:space="preserve"> PAGEREF _Toc185590997 \h </w:instrText>
            </w:r>
            <w:r>
              <w:rPr>
                <w:webHidden/>
              </w:rPr>
            </w:r>
            <w:r>
              <w:rPr>
                <w:webHidden/>
              </w:rPr>
              <w:fldChar w:fldCharType="separate"/>
            </w:r>
            <w:r>
              <w:rPr>
                <w:webHidden/>
              </w:rPr>
              <w:t>57</w:t>
            </w:r>
            <w:r>
              <w:rPr>
                <w:webHidden/>
              </w:rPr>
              <w:fldChar w:fldCharType="end"/>
            </w:r>
          </w:hyperlink>
        </w:p>
        <w:p w14:paraId="475C8BAF" w14:textId="35E86207" w:rsidR="00764941" w:rsidRPr="0080561E" w:rsidRDefault="00FC6C11">
          <w:pPr>
            <w:rPr>
              <w:rFonts w:eastAsia="MS Mincho" w:cs="Times New Roman"/>
              <w:szCs w:val="24"/>
              <w:lang w:eastAsia="en-US"/>
            </w:rPr>
          </w:pPr>
          <w:r w:rsidRPr="0080561E">
            <w:fldChar w:fldCharType="end"/>
          </w:r>
        </w:p>
      </w:sdtContent>
    </w:sdt>
    <w:p w14:paraId="7AF8BE5E" w14:textId="27BD1BEE" w:rsidR="00702836" w:rsidRPr="0080561E" w:rsidRDefault="00702836" w:rsidP="00CB4923">
      <w:pPr>
        <w:pStyle w:val="01Heading1"/>
        <w:pageBreakBefore/>
        <w:ind w:left="850" w:hanging="850"/>
      </w:pPr>
      <w:bookmarkStart w:id="2" w:name="_Toc185590852"/>
      <w:r w:rsidRPr="0080561E">
        <w:lastRenderedPageBreak/>
        <w:t>Protocol Summary</w:t>
      </w:r>
      <w:bookmarkEnd w:id="2"/>
    </w:p>
    <w:p w14:paraId="2D1BEE98" w14:textId="54F9B7C0" w:rsidR="001E309A" w:rsidRPr="0080561E" w:rsidRDefault="001E309A" w:rsidP="001E309A">
      <w:pPr>
        <w:pStyle w:val="InstructionalTExt"/>
      </w:pPr>
      <w:r w:rsidRPr="0080561E">
        <w:t>No text is intended here (</w:t>
      </w:r>
      <w:r w:rsidR="00362EEC">
        <w:t>heading</w:t>
      </w:r>
      <w:r w:rsidRPr="0080561E">
        <w:t xml:space="preserve"> only).</w:t>
      </w:r>
    </w:p>
    <w:p w14:paraId="66CAE385" w14:textId="5954D677" w:rsidR="00702836" w:rsidRPr="0080561E" w:rsidRDefault="00702836" w:rsidP="00CB4923">
      <w:pPr>
        <w:pStyle w:val="02Heading2"/>
        <w:ind w:left="850" w:hanging="850"/>
      </w:pPr>
      <w:bookmarkStart w:id="3" w:name="_Toc185590853"/>
      <w:r w:rsidRPr="0080561E">
        <w:t>Protocol Synopsis</w:t>
      </w:r>
      <w:bookmarkEnd w:id="3"/>
    </w:p>
    <w:p w14:paraId="741277DF" w14:textId="0B0B10DA" w:rsidR="006C3691" w:rsidRPr="000047E6" w:rsidRDefault="00447C28" w:rsidP="00CB4923">
      <w:pPr>
        <w:pStyle w:val="InstructionalText0"/>
      </w:pPr>
      <w:r w:rsidRPr="000047E6">
        <w:rPr>
          <w:sz w:val="24"/>
          <w:szCs w:val="24"/>
        </w:rPr>
        <w:t xml:space="preserve">The protocol synopsis is a short summary of the key points of the </w:t>
      </w:r>
      <w:r w:rsidR="00C779EF" w:rsidRPr="000047E6">
        <w:rPr>
          <w:sz w:val="24"/>
          <w:szCs w:val="24"/>
        </w:rPr>
        <w:t>trial</w:t>
      </w:r>
      <w:r w:rsidRPr="000047E6">
        <w:rPr>
          <w:sz w:val="24"/>
          <w:szCs w:val="24"/>
        </w:rPr>
        <w:t>.</w:t>
      </w:r>
      <w:r w:rsidR="001C422A" w:rsidRPr="000047E6">
        <w:rPr>
          <w:sz w:val="24"/>
          <w:szCs w:val="24"/>
        </w:rPr>
        <w:t xml:space="preserve"> </w:t>
      </w:r>
      <w:r w:rsidR="00083880" w:rsidRPr="000047E6">
        <w:rPr>
          <w:sz w:val="24"/>
          <w:szCs w:val="24"/>
        </w:rPr>
        <w:t>In order to keep the synopsis brief, cross</w:t>
      </w:r>
      <w:r w:rsidR="00364AF4" w:rsidRPr="000047E6">
        <w:rPr>
          <w:sz w:val="24"/>
          <w:szCs w:val="24"/>
        </w:rPr>
        <w:t xml:space="preserve"> </w:t>
      </w:r>
      <w:r w:rsidR="00083880" w:rsidRPr="000047E6">
        <w:rPr>
          <w:sz w:val="24"/>
          <w:szCs w:val="24"/>
        </w:rPr>
        <w:t xml:space="preserve">references to full details in the main body of the protocol are </w:t>
      </w:r>
      <w:r w:rsidR="00182A49" w:rsidRPr="000047E6">
        <w:rPr>
          <w:sz w:val="24"/>
          <w:szCs w:val="24"/>
        </w:rPr>
        <w:t>acceptable</w:t>
      </w:r>
      <w:r w:rsidR="00083880" w:rsidRPr="000047E6">
        <w:rPr>
          <w:sz w:val="24"/>
          <w:szCs w:val="24"/>
        </w:rPr>
        <w:t>.</w:t>
      </w:r>
    </w:p>
    <w:p w14:paraId="5505E679" w14:textId="42923557" w:rsidR="008C24E2" w:rsidRPr="0080561E" w:rsidRDefault="008C24E2" w:rsidP="00CB4923">
      <w:pPr>
        <w:pStyle w:val="InstructionalTExt"/>
      </w:pPr>
      <w:r w:rsidRPr="0080561E">
        <w:t>No text is intended here (</w:t>
      </w:r>
      <w:r w:rsidR="00362EEC">
        <w:t>heading</w:t>
      </w:r>
      <w:r w:rsidRPr="0080561E">
        <w:t xml:space="preserve"> only).</w:t>
      </w:r>
    </w:p>
    <w:p w14:paraId="43A952F4" w14:textId="618627C3" w:rsidR="00621E03" w:rsidRPr="0080561E" w:rsidRDefault="0099363A" w:rsidP="00CB4923">
      <w:pPr>
        <w:pStyle w:val="03Heading3"/>
        <w:ind w:left="850" w:hanging="850"/>
      </w:pPr>
      <w:bookmarkStart w:id="4" w:name="_Toc185590854"/>
      <w:r w:rsidRPr="0080561E">
        <w:t xml:space="preserve">Primary and Secondary </w:t>
      </w:r>
      <w:r w:rsidR="009A1A32" w:rsidRPr="0080561E">
        <w:t xml:space="preserve">Objectives and </w:t>
      </w:r>
      <w:r w:rsidR="00316F77" w:rsidRPr="0080561E">
        <w:t>Estimands</w:t>
      </w:r>
      <w:bookmarkEnd w:id="4"/>
    </w:p>
    <w:p w14:paraId="08B21345" w14:textId="7E1522A5" w:rsidR="005100BF" w:rsidRPr="00012087" w:rsidRDefault="005100BF" w:rsidP="000047E6">
      <w:pPr>
        <w:pStyle w:val="InstructionalText0"/>
        <w:rPr>
          <w:szCs w:val="24"/>
        </w:rPr>
      </w:pPr>
      <w:proofErr w:type="spellStart"/>
      <w:r w:rsidRPr="000047E6">
        <w:rPr>
          <w:sz w:val="24"/>
          <w:szCs w:val="24"/>
        </w:rPr>
        <w:t>Summari</w:t>
      </w:r>
      <w:r w:rsidR="00303C2D" w:rsidRPr="000047E6">
        <w:rPr>
          <w:sz w:val="24"/>
          <w:szCs w:val="24"/>
        </w:rPr>
        <w:t>s</w:t>
      </w:r>
      <w:r w:rsidRPr="000047E6">
        <w:rPr>
          <w:sz w:val="24"/>
          <w:szCs w:val="24"/>
        </w:rPr>
        <w:t>e</w:t>
      </w:r>
      <w:proofErr w:type="spellEnd"/>
      <w:r w:rsidRPr="000047E6">
        <w:rPr>
          <w:sz w:val="24"/>
          <w:szCs w:val="24"/>
        </w:rPr>
        <w:t xml:space="preserve"> the primary and secondary objectives and any associated estimands in natural, nontechnical (layperson) language.</w:t>
      </w:r>
    </w:p>
    <w:p w14:paraId="3299F2D1" w14:textId="0BDEFE31" w:rsidR="005100BF" w:rsidRPr="00012087" w:rsidRDefault="005100BF" w:rsidP="000047E6">
      <w:pPr>
        <w:pStyle w:val="InstructionalText0"/>
        <w:rPr>
          <w:szCs w:val="24"/>
        </w:rPr>
      </w:pPr>
      <w:r w:rsidRPr="000047E6">
        <w:rPr>
          <w:sz w:val="24"/>
          <w:szCs w:val="24"/>
        </w:rPr>
        <w:t>For trials intended to estimate a treatment effect or test a hypothesis related to a treatment effect, include the primary and secondary objectives and any associated estimands using a nontechnical summary describing the objective and treatment effect of interest (estimand).</w:t>
      </w:r>
    </w:p>
    <w:p w14:paraId="570510F8" w14:textId="77777777" w:rsidR="005100BF" w:rsidRPr="00012087" w:rsidRDefault="005100BF" w:rsidP="000047E6">
      <w:pPr>
        <w:pStyle w:val="InstructionalText0"/>
        <w:rPr>
          <w:szCs w:val="24"/>
        </w:rPr>
      </w:pPr>
      <w:r w:rsidRPr="000047E6">
        <w:rPr>
          <w:sz w:val="24"/>
          <w:szCs w:val="24"/>
        </w:rPr>
        <w:t>For other types of trials not intended to estimate a treatment effect or test a hypothesis related to a treatment effect, define trial objectives and describe additional information relevant to the clinical question(s) of interest (e.g., the endpoint(s) associated with each objective).</w:t>
      </w:r>
    </w:p>
    <w:p w14:paraId="507A9B9E" w14:textId="04CA6729" w:rsidR="005100BF" w:rsidRPr="00012087" w:rsidRDefault="005100BF" w:rsidP="000047E6">
      <w:pPr>
        <w:pStyle w:val="InstructionalText0"/>
        <w:rPr>
          <w:szCs w:val="24"/>
        </w:rPr>
      </w:pPr>
      <w:r w:rsidRPr="000047E6">
        <w:rPr>
          <w:sz w:val="24"/>
          <w:szCs w:val="24"/>
        </w:rPr>
        <w:t xml:space="preserve">For trials with numerous objectives in which the description of objectives will exceed half a page, consider including the most important objectives and estimands in the synopsis and refer to Section 3 </w:t>
      </w:r>
      <w:r w:rsidR="00C6578D" w:rsidRPr="000047E6">
        <w:rPr>
          <w:sz w:val="24"/>
          <w:szCs w:val="24"/>
        </w:rPr>
        <w:t>Trial Objectives and Associated Estimands</w:t>
      </w:r>
      <w:r w:rsidRPr="000047E6">
        <w:rPr>
          <w:sz w:val="24"/>
          <w:szCs w:val="24"/>
        </w:rPr>
        <w:t xml:space="preserve">, which covers the objectives and estimands in technical detail. For considerations on estimands, </w:t>
      </w:r>
      <w:r w:rsidR="007C3332" w:rsidRPr="000047E6">
        <w:rPr>
          <w:sz w:val="24"/>
          <w:szCs w:val="24"/>
        </w:rPr>
        <w:t>refer to</w:t>
      </w:r>
      <w:r w:rsidRPr="000047E6">
        <w:rPr>
          <w:sz w:val="24"/>
          <w:szCs w:val="24"/>
        </w:rPr>
        <w:t xml:space="preserve"> ICH E9(R1).</w:t>
      </w:r>
    </w:p>
    <w:p w14:paraId="01C74390" w14:textId="0937022C" w:rsidR="009A1A32" w:rsidRPr="0080561E" w:rsidRDefault="00FF532E" w:rsidP="00FF532E">
      <w:pPr>
        <w:pStyle w:val="00Paragraph"/>
        <w:rPr>
          <w:rStyle w:val="CPTVariable"/>
          <w:color w:val="auto"/>
        </w:rPr>
      </w:pPr>
      <w:r w:rsidRPr="0080561E">
        <w:rPr>
          <w:rStyle w:val="CPTVariable"/>
          <w:rFonts w:eastAsia="Calibri"/>
          <w:color w:val="auto"/>
        </w:rPr>
        <w:t>&lt;</w:t>
      </w:r>
      <w:r w:rsidR="007175F5" w:rsidRPr="0080561E">
        <w:rPr>
          <w:rStyle w:val="CPTVariable"/>
          <w:rFonts w:eastAsia="Calibri"/>
          <w:color w:val="auto"/>
          <w:highlight w:val="lightGray"/>
        </w:rPr>
        <w:t xml:space="preserve">Enter Primary and Secondary Objectives and </w:t>
      </w:r>
      <w:r w:rsidR="00316F77" w:rsidRPr="0080561E">
        <w:rPr>
          <w:rStyle w:val="CPTVariable"/>
          <w:rFonts w:eastAsia="Calibri"/>
          <w:color w:val="auto"/>
          <w:highlight w:val="lightGray"/>
        </w:rPr>
        <w:t>Estimands</w:t>
      </w:r>
      <w:r w:rsidRPr="0080561E">
        <w:rPr>
          <w:rStyle w:val="CPTVariable"/>
          <w:rFonts w:eastAsia="Calibri"/>
          <w:color w:val="auto"/>
        </w:rPr>
        <w:t>&gt;</w:t>
      </w:r>
    </w:p>
    <w:p w14:paraId="3A8C5BD2" w14:textId="77777777" w:rsidR="00A278DA" w:rsidRPr="0080561E" w:rsidRDefault="00A278DA" w:rsidP="00CB4923">
      <w:pPr>
        <w:pStyle w:val="03Heading3"/>
        <w:ind w:left="850" w:hanging="850"/>
      </w:pPr>
      <w:bookmarkStart w:id="5" w:name="_Toc185590855"/>
      <w:r w:rsidRPr="0080561E">
        <w:t>Overall Design</w:t>
      </w:r>
      <w:bookmarkEnd w:id="5"/>
    </w:p>
    <w:p w14:paraId="35AB6CD1" w14:textId="46483F6B" w:rsidR="00A278DA" w:rsidRPr="0080561E" w:rsidRDefault="00634981" w:rsidP="00CB4923">
      <w:pPr>
        <w:pStyle w:val="CPTInstructional"/>
        <w:rPr>
          <w:rFonts w:eastAsia="Times New Roman" w:cs="Times New Roman"/>
          <w:vanish w:val="0"/>
          <w:color w:val="auto"/>
          <w:sz w:val="24"/>
          <w:szCs w:val="24"/>
          <w:lang w:eastAsia="ja-JP"/>
        </w:rPr>
      </w:pPr>
      <w:r w:rsidRPr="0080561E">
        <w:rPr>
          <w:rFonts w:eastAsia="Times New Roman" w:cs="Times New Roman"/>
          <w:vanish w:val="0"/>
          <w:color w:val="auto"/>
          <w:sz w:val="24"/>
          <w:szCs w:val="24"/>
          <w:lang w:eastAsia="ja-JP"/>
        </w:rPr>
        <w:t>K</w:t>
      </w:r>
      <w:r w:rsidR="00A278DA" w:rsidRPr="0080561E">
        <w:rPr>
          <w:rFonts w:eastAsia="Times New Roman" w:cs="Times New Roman"/>
          <w:vanish w:val="0"/>
          <w:color w:val="auto"/>
          <w:sz w:val="24"/>
          <w:szCs w:val="24"/>
          <w:lang w:eastAsia="ja-JP"/>
        </w:rPr>
        <w:t>ey aspects of the</w:t>
      </w:r>
      <w:r w:rsidR="00AE746F" w:rsidRPr="0080561E">
        <w:rPr>
          <w:rFonts w:eastAsia="Times New Roman" w:cs="Times New Roman"/>
          <w:vanish w:val="0"/>
          <w:color w:val="auto"/>
          <w:sz w:val="24"/>
          <w:szCs w:val="24"/>
          <w:lang w:eastAsia="ja-JP"/>
        </w:rPr>
        <w:t xml:space="preserve"> trial </w:t>
      </w:r>
      <w:r w:rsidR="00A278DA" w:rsidRPr="0080561E">
        <w:rPr>
          <w:rFonts w:eastAsia="Times New Roman" w:cs="Times New Roman"/>
          <w:vanish w:val="0"/>
          <w:color w:val="auto"/>
          <w:sz w:val="24"/>
          <w:szCs w:val="24"/>
          <w:lang w:eastAsia="ja-JP"/>
        </w:rPr>
        <w:t xml:space="preserve">design are </w:t>
      </w:r>
      <w:proofErr w:type="spellStart"/>
      <w:r w:rsidR="00A278DA" w:rsidRPr="0080561E">
        <w:rPr>
          <w:rFonts w:eastAsia="Times New Roman" w:cs="Times New Roman"/>
          <w:vanish w:val="0"/>
          <w:color w:val="auto"/>
          <w:sz w:val="24"/>
          <w:szCs w:val="24"/>
          <w:lang w:eastAsia="ja-JP"/>
        </w:rPr>
        <w:t>summari</w:t>
      </w:r>
      <w:r w:rsidR="00F77F3A" w:rsidRPr="0080561E">
        <w:rPr>
          <w:rFonts w:eastAsia="Times New Roman" w:cs="Times New Roman"/>
          <w:vanish w:val="0"/>
          <w:color w:val="auto"/>
          <w:sz w:val="24"/>
          <w:szCs w:val="24"/>
          <w:lang w:eastAsia="ja-JP"/>
        </w:rPr>
        <w:t>s</w:t>
      </w:r>
      <w:r w:rsidR="00A278DA" w:rsidRPr="0080561E">
        <w:rPr>
          <w:rFonts w:eastAsia="Times New Roman" w:cs="Times New Roman"/>
          <w:vanish w:val="0"/>
          <w:color w:val="auto"/>
          <w:sz w:val="24"/>
          <w:szCs w:val="24"/>
          <w:lang w:eastAsia="ja-JP"/>
        </w:rPr>
        <w:t>ed</w:t>
      </w:r>
      <w:proofErr w:type="spellEnd"/>
      <w:r w:rsidR="00A278DA" w:rsidRPr="0080561E">
        <w:rPr>
          <w:rFonts w:eastAsia="Times New Roman" w:cs="Times New Roman"/>
          <w:vanish w:val="0"/>
          <w:color w:val="auto"/>
          <w:sz w:val="24"/>
          <w:szCs w:val="24"/>
          <w:lang w:eastAsia="ja-JP"/>
        </w:rPr>
        <w:t xml:space="preserve"> below.</w:t>
      </w:r>
    </w:p>
    <w:tbl>
      <w:tblPr>
        <w:tblStyle w:val="TableGrid"/>
        <w:tblW w:w="0" w:type="auto"/>
        <w:tblInd w:w="0" w:type="dxa"/>
        <w:tblBorders>
          <w:insideH w:val="none" w:sz="0" w:space="0" w:color="auto"/>
          <w:insideV w:val="none" w:sz="0" w:space="0" w:color="auto"/>
        </w:tblBorders>
        <w:tblLook w:val="04A0" w:firstRow="1" w:lastRow="0" w:firstColumn="1" w:lastColumn="0" w:noHBand="0" w:noVBand="1"/>
      </w:tblPr>
      <w:tblGrid>
        <w:gridCol w:w="2337"/>
        <w:gridCol w:w="2073"/>
        <w:gridCol w:w="2602"/>
        <w:gridCol w:w="2338"/>
      </w:tblGrid>
      <w:tr w:rsidR="00A278DA" w:rsidRPr="00E766DA" w14:paraId="6C17E1F5" w14:textId="77777777" w:rsidTr="00A14FAF">
        <w:trPr>
          <w:cantSplit/>
          <w:hidden w:val="0"/>
        </w:trPr>
        <w:tc>
          <w:tcPr>
            <w:tcW w:w="2337" w:type="dxa"/>
            <w:tcBorders>
              <w:top w:val="single" w:sz="4" w:space="0" w:color="auto"/>
              <w:bottom w:val="single" w:sz="4" w:space="0" w:color="auto"/>
            </w:tcBorders>
          </w:tcPr>
          <w:p w14:paraId="0C7A6C7D" w14:textId="79C26EF0" w:rsidR="00A278DA" w:rsidRPr="00E766DA" w:rsidRDefault="00357B9D" w:rsidP="00CB4923">
            <w:pPr>
              <w:pStyle w:val="CPTInstructional"/>
              <w:rPr>
                <w:rFonts w:eastAsiaTheme="minorEastAsia" w:cs="Times New Roman"/>
                <w:b/>
                <w:bCs/>
                <w:vanish w:val="0"/>
                <w:color w:val="auto"/>
                <w:sz w:val="24"/>
              </w:rPr>
            </w:pPr>
            <w:r w:rsidRPr="00E766DA">
              <w:rPr>
                <w:rFonts w:eastAsiaTheme="minorEastAsia" w:cs="Times New Roman"/>
                <w:b/>
                <w:bCs/>
                <w:vanish w:val="0"/>
                <w:color w:val="auto"/>
                <w:sz w:val="24"/>
              </w:rPr>
              <w:t>Intervention</w:t>
            </w:r>
          </w:p>
        </w:tc>
        <w:tc>
          <w:tcPr>
            <w:tcW w:w="2073" w:type="dxa"/>
            <w:tcBorders>
              <w:top w:val="single" w:sz="4" w:space="0" w:color="auto"/>
              <w:bottom w:val="single" w:sz="4" w:space="0" w:color="auto"/>
              <w:right w:val="single" w:sz="4" w:space="0" w:color="auto"/>
            </w:tcBorders>
          </w:tcPr>
          <w:p w14:paraId="1E8CD256" w14:textId="77777777" w:rsidR="00A278DA" w:rsidRPr="00E766DA" w:rsidRDefault="00F13B6D" w:rsidP="00011DD6">
            <w:pPr>
              <w:pStyle w:val="CPTInstructional"/>
              <w:rPr>
                <w:rFonts w:eastAsiaTheme="minorEastAsia" w:cs="Times New Roman"/>
                <w:vanish w:val="0"/>
                <w:color w:val="auto"/>
                <w:sz w:val="24"/>
              </w:rPr>
            </w:pPr>
            <w:r w:rsidRPr="00E766DA">
              <w:rPr>
                <w:rFonts w:eastAsiaTheme="minorEastAsia" w:cs="Times New Roman"/>
                <w:vanish w:val="0"/>
                <w:color w:val="auto"/>
                <w:sz w:val="24"/>
              </w:rPr>
              <w:t>[</w:t>
            </w:r>
            <w:r w:rsidR="007F24CB" w:rsidRPr="00E766DA">
              <w:rPr>
                <w:rStyle w:val="Comments"/>
                <w:rFonts w:ascii="Arial" w:hAnsi="Arial"/>
                <w:iCs/>
                <w:vanish w:val="0"/>
                <w:color w:val="3333FF"/>
              </w:rPr>
              <w:t>&lt;</w:t>
            </w:r>
            <w:r w:rsidRPr="00E766DA">
              <w:rPr>
                <w:rStyle w:val="Comments"/>
                <w:rFonts w:ascii="Arial" w:hAnsi="Arial"/>
                <w:i w:val="0"/>
                <w:iCs/>
                <w:vanish w:val="0"/>
                <w:color w:val="3333FF"/>
              </w:rPr>
              <w:t>Enter Sponsor’s Investigational Product Code(s)</w:t>
            </w:r>
            <w:r w:rsidR="007F24CB" w:rsidRPr="00E766DA">
              <w:rPr>
                <w:rStyle w:val="Comments"/>
                <w:rFonts w:ascii="Arial" w:hAnsi="Arial"/>
                <w:i w:val="0"/>
                <w:iCs/>
                <w:vanish w:val="0"/>
                <w:color w:val="3333FF"/>
              </w:rPr>
              <w:t>&gt;</w:t>
            </w:r>
          </w:p>
          <w:p w14:paraId="1C7D9639" w14:textId="12992CE4" w:rsidR="007F24CB" w:rsidRPr="00E766DA" w:rsidRDefault="007F24CB" w:rsidP="00011DD6">
            <w:pPr>
              <w:pStyle w:val="CPTInstructional"/>
              <w:rPr>
                <w:rFonts w:eastAsiaTheme="minorEastAsia" w:cs="Times New Roman"/>
                <w:vanish w:val="0"/>
                <w:color w:val="auto"/>
                <w:sz w:val="24"/>
              </w:rPr>
            </w:pPr>
            <w:r w:rsidRPr="00E766DA">
              <w:rPr>
                <w:rFonts w:asciiTheme="minorHAnsi" w:eastAsiaTheme="minorEastAsia" w:hAnsiTheme="minorHAnsi" w:cstheme="minorHAnsi"/>
                <w:vanish w:val="0"/>
                <w:color w:val="C00000"/>
                <w:sz w:val="24"/>
                <w:szCs w:val="24"/>
              </w:rPr>
              <w:t>Or</w:t>
            </w:r>
          </w:p>
          <w:p w14:paraId="4FA0B3BA" w14:textId="2AE35031" w:rsidR="007F24CB" w:rsidRPr="00E766DA" w:rsidRDefault="007F24CB" w:rsidP="00011DD6">
            <w:pPr>
              <w:pStyle w:val="CPTInstructional"/>
              <w:rPr>
                <w:rFonts w:eastAsiaTheme="minorEastAsia" w:cs="Times New Roman"/>
                <w:vanish w:val="0"/>
                <w:color w:val="auto"/>
                <w:sz w:val="24"/>
              </w:rPr>
            </w:pPr>
            <w:r w:rsidRPr="00E766DA">
              <w:rPr>
                <w:rStyle w:val="Comments"/>
                <w:rFonts w:ascii="Arial" w:hAnsi="Arial"/>
                <w:i w:val="0"/>
                <w:vanish w:val="0"/>
                <w:color w:val="3333FF"/>
              </w:rPr>
              <w:t>&lt;Enter Nonproprietary Name(s)</w:t>
            </w:r>
            <w:r w:rsidR="00D34A76" w:rsidRPr="00E766DA">
              <w:rPr>
                <w:rStyle w:val="Comments"/>
                <w:rFonts w:ascii="Arial" w:hAnsi="Arial"/>
                <w:iCs/>
                <w:vanish w:val="0"/>
                <w:color w:val="3333FF"/>
              </w:rPr>
              <w:t>&gt;</w:t>
            </w:r>
            <w:r w:rsidRPr="00E766DA">
              <w:rPr>
                <w:rFonts w:eastAsiaTheme="minorEastAsia" w:cs="Times New Roman"/>
                <w:vanish w:val="0"/>
                <w:color w:val="auto"/>
                <w:sz w:val="24"/>
              </w:rPr>
              <w:t>]</w:t>
            </w:r>
          </w:p>
        </w:tc>
        <w:tc>
          <w:tcPr>
            <w:tcW w:w="2602" w:type="dxa"/>
            <w:tcBorders>
              <w:top w:val="single" w:sz="4" w:space="0" w:color="auto"/>
              <w:left w:val="single" w:sz="4" w:space="0" w:color="auto"/>
              <w:bottom w:val="single" w:sz="4" w:space="0" w:color="auto"/>
            </w:tcBorders>
          </w:tcPr>
          <w:p w14:paraId="631BC8E0" w14:textId="305A88E0" w:rsidR="00A278DA" w:rsidRPr="00E766DA" w:rsidRDefault="00A278DA" w:rsidP="00011DD6">
            <w:pPr>
              <w:pStyle w:val="CPTInstructional"/>
              <w:rPr>
                <w:rFonts w:eastAsiaTheme="minorEastAsia" w:cs="Times New Roman"/>
                <w:b/>
                <w:bCs/>
                <w:vanish w:val="0"/>
                <w:color w:val="auto"/>
                <w:sz w:val="24"/>
              </w:rPr>
            </w:pPr>
            <w:r w:rsidRPr="00E766DA">
              <w:rPr>
                <w:rFonts w:eastAsiaTheme="minorEastAsia" w:cs="Times New Roman"/>
                <w:b/>
                <w:bCs/>
                <w:vanish w:val="0"/>
                <w:color w:val="auto"/>
                <w:sz w:val="24"/>
              </w:rPr>
              <w:t>Population Type:</w:t>
            </w:r>
          </w:p>
        </w:tc>
        <w:tc>
          <w:tcPr>
            <w:tcW w:w="2338" w:type="dxa"/>
            <w:tcBorders>
              <w:top w:val="single" w:sz="4" w:space="0" w:color="auto"/>
              <w:bottom w:val="single" w:sz="4" w:space="0" w:color="auto"/>
            </w:tcBorders>
          </w:tcPr>
          <w:p w14:paraId="3BF61F34" w14:textId="7553F407" w:rsidR="00A278DA" w:rsidRPr="00E766DA" w:rsidRDefault="00A278DA" w:rsidP="00011DD6">
            <w:pPr>
              <w:pStyle w:val="CPTInstructional"/>
              <w:rPr>
                <w:rFonts w:eastAsiaTheme="minorEastAsia" w:cs="Times New Roman"/>
                <w:vanish w:val="0"/>
                <w:color w:val="auto"/>
                <w:sz w:val="24"/>
              </w:rPr>
            </w:pPr>
            <w:r w:rsidRPr="0082740E">
              <w:rPr>
                <w:rFonts w:eastAsiaTheme="minorEastAsia" w:cs="Times New Roman"/>
                <w:vanish w:val="0"/>
                <w:color w:val="auto"/>
                <w:sz w:val="24"/>
              </w:rPr>
              <w:t>[</w:t>
            </w:r>
            <w:r w:rsidR="00A6415E" w:rsidRPr="00E766DA">
              <w:rPr>
                <w:rFonts w:eastAsiaTheme="minorEastAsia" w:cs="Times New Roman"/>
                <w:vanish w:val="0"/>
                <w:color w:val="auto"/>
                <w:sz w:val="24"/>
                <w:highlight w:val="lightGray"/>
              </w:rPr>
              <w:t>P</w:t>
            </w:r>
            <w:r w:rsidRPr="00E766DA">
              <w:rPr>
                <w:rFonts w:eastAsiaTheme="minorEastAsia" w:cs="Times New Roman"/>
                <w:vanish w:val="0"/>
                <w:color w:val="auto"/>
                <w:sz w:val="24"/>
                <w:highlight w:val="lightGray"/>
              </w:rPr>
              <w:t>opulation type</w:t>
            </w:r>
            <w:r w:rsidRPr="0082740E">
              <w:rPr>
                <w:rFonts w:eastAsiaTheme="minorEastAsia" w:cs="Times New Roman"/>
                <w:vanish w:val="0"/>
                <w:color w:val="auto"/>
                <w:sz w:val="24"/>
              </w:rPr>
              <w:t>]</w:t>
            </w:r>
          </w:p>
        </w:tc>
      </w:tr>
      <w:tr w:rsidR="002956A8" w:rsidRPr="00E766DA" w14:paraId="24956B6D" w14:textId="77777777" w:rsidTr="00A14FAF">
        <w:trPr>
          <w:cantSplit/>
          <w:hidden w:val="0"/>
        </w:trPr>
        <w:tc>
          <w:tcPr>
            <w:tcW w:w="2337" w:type="dxa"/>
            <w:tcBorders>
              <w:top w:val="single" w:sz="4" w:space="0" w:color="auto"/>
              <w:bottom w:val="single" w:sz="4" w:space="0" w:color="auto"/>
            </w:tcBorders>
          </w:tcPr>
          <w:p w14:paraId="6B446C90" w14:textId="1DD0B1F8" w:rsidR="002956A8" w:rsidRPr="00E766DA" w:rsidRDefault="002956A8" w:rsidP="00011DD6">
            <w:pPr>
              <w:pStyle w:val="CPTInstructional"/>
              <w:rPr>
                <w:rFonts w:eastAsiaTheme="minorEastAsia" w:cs="Times New Roman"/>
                <w:b/>
                <w:bCs/>
                <w:vanish w:val="0"/>
                <w:color w:val="auto"/>
                <w:sz w:val="24"/>
              </w:rPr>
            </w:pPr>
            <w:r w:rsidRPr="00E766DA">
              <w:rPr>
                <w:rFonts w:eastAsiaTheme="minorEastAsia" w:cs="Times New Roman"/>
                <w:b/>
                <w:bCs/>
                <w:vanish w:val="0"/>
                <w:color w:val="auto"/>
                <w:sz w:val="24"/>
              </w:rPr>
              <w:t>Intervention Model:</w:t>
            </w:r>
          </w:p>
        </w:tc>
        <w:tc>
          <w:tcPr>
            <w:tcW w:w="2073" w:type="dxa"/>
            <w:tcBorders>
              <w:top w:val="single" w:sz="4" w:space="0" w:color="auto"/>
              <w:bottom w:val="single" w:sz="4" w:space="0" w:color="auto"/>
              <w:right w:val="single" w:sz="4" w:space="0" w:color="auto"/>
            </w:tcBorders>
          </w:tcPr>
          <w:p w14:paraId="3B05B431" w14:textId="6A484877" w:rsidR="002956A8" w:rsidRPr="00E766DA" w:rsidRDefault="002956A8" w:rsidP="00011DD6">
            <w:pPr>
              <w:pStyle w:val="CPTInstructional"/>
              <w:rPr>
                <w:rFonts w:eastAsiaTheme="minorEastAsia" w:cs="Times New Roman"/>
                <w:vanish w:val="0"/>
                <w:color w:val="auto"/>
                <w:sz w:val="24"/>
              </w:rPr>
            </w:pPr>
            <w:r w:rsidRPr="0082740E">
              <w:rPr>
                <w:rFonts w:eastAsiaTheme="minorEastAsia" w:cs="Times New Roman"/>
                <w:vanish w:val="0"/>
                <w:color w:val="auto"/>
                <w:sz w:val="24"/>
              </w:rPr>
              <w:t>[</w:t>
            </w:r>
            <w:r w:rsidRPr="00E766DA">
              <w:rPr>
                <w:rFonts w:eastAsiaTheme="minorEastAsia" w:cs="Times New Roman"/>
                <w:vanish w:val="0"/>
                <w:color w:val="auto"/>
                <w:sz w:val="24"/>
                <w:highlight w:val="lightGray"/>
              </w:rPr>
              <w:t>Intervention model</w:t>
            </w:r>
            <w:r w:rsidRPr="0082740E">
              <w:rPr>
                <w:rFonts w:eastAsiaTheme="minorEastAsia" w:cs="Times New Roman"/>
                <w:vanish w:val="0"/>
                <w:color w:val="auto"/>
                <w:sz w:val="24"/>
              </w:rPr>
              <w:t>]</w:t>
            </w:r>
          </w:p>
        </w:tc>
        <w:tc>
          <w:tcPr>
            <w:tcW w:w="2602" w:type="dxa"/>
            <w:tcBorders>
              <w:top w:val="single" w:sz="4" w:space="0" w:color="auto"/>
              <w:left w:val="single" w:sz="4" w:space="0" w:color="auto"/>
              <w:bottom w:val="single" w:sz="4" w:space="0" w:color="auto"/>
            </w:tcBorders>
          </w:tcPr>
          <w:p w14:paraId="64DE9A95" w14:textId="77777777" w:rsidR="002956A8" w:rsidRPr="00E766DA" w:rsidRDefault="002956A8" w:rsidP="00011DD6">
            <w:pPr>
              <w:pStyle w:val="CPTInstructional"/>
              <w:rPr>
                <w:rFonts w:eastAsiaTheme="minorEastAsia" w:cs="Times New Roman"/>
                <w:b/>
                <w:bCs/>
                <w:vanish w:val="0"/>
                <w:color w:val="auto"/>
                <w:sz w:val="24"/>
              </w:rPr>
            </w:pPr>
            <w:r w:rsidRPr="00E766DA">
              <w:rPr>
                <w:rFonts w:eastAsiaTheme="minorEastAsia" w:cs="Times New Roman"/>
                <w:b/>
                <w:bCs/>
                <w:vanish w:val="0"/>
                <w:color w:val="auto"/>
                <w:sz w:val="24"/>
              </w:rPr>
              <w:t>Population Diagnosis or Condition:</w:t>
            </w:r>
          </w:p>
        </w:tc>
        <w:tc>
          <w:tcPr>
            <w:tcW w:w="2338" w:type="dxa"/>
            <w:tcBorders>
              <w:top w:val="single" w:sz="4" w:space="0" w:color="auto"/>
              <w:bottom w:val="single" w:sz="4" w:space="0" w:color="auto"/>
            </w:tcBorders>
          </w:tcPr>
          <w:p w14:paraId="4ADD3DB7" w14:textId="18CD9FA5" w:rsidR="002956A8" w:rsidRPr="00E766DA" w:rsidRDefault="002956A8" w:rsidP="00011DD6">
            <w:pPr>
              <w:pStyle w:val="CPTInstructional"/>
              <w:rPr>
                <w:rFonts w:eastAsiaTheme="minorEastAsia" w:cs="Times New Roman"/>
                <w:vanish w:val="0"/>
                <w:color w:val="auto"/>
                <w:sz w:val="24"/>
              </w:rPr>
            </w:pPr>
            <w:r w:rsidRPr="0082740E">
              <w:rPr>
                <w:rFonts w:eastAsiaTheme="minorEastAsia" w:cs="Times New Roman"/>
                <w:vanish w:val="0"/>
                <w:color w:val="auto"/>
                <w:sz w:val="24"/>
              </w:rPr>
              <w:t>[</w:t>
            </w:r>
            <w:r w:rsidRPr="00E766DA">
              <w:rPr>
                <w:rFonts w:eastAsiaTheme="minorEastAsia" w:cs="Times New Roman"/>
                <w:vanish w:val="0"/>
                <w:color w:val="auto"/>
                <w:sz w:val="24"/>
                <w:highlight w:val="lightGray"/>
              </w:rPr>
              <w:t>Population diagnosis or condition</w:t>
            </w:r>
            <w:r w:rsidRPr="0082740E">
              <w:rPr>
                <w:rFonts w:eastAsiaTheme="minorEastAsia" w:cs="Times New Roman"/>
                <w:vanish w:val="0"/>
                <w:color w:val="auto"/>
                <w:sz w:val="24"/>
              </w:rPr>
              <w:t>]</w:t>
            </w:r>
          </w:p>
        </w:tc>
      </w:tr>
      <w:tr w:rsidR="002956A8" w:rsidRPr="00E766DA" w14:paraId="406AA4C9" w14:textId="77777777" w:rsidTr="00A14FAF">
        <w:trPr>
          <w:cantSplit/>
          <w:hidden w:val="0"/>
        </w:trPr>
        <w:tc>
          <w:tcPr>
            <w:tcW w:w="2337" w:type="dxa"/>
            <w:tcBorders>
              <w:top w:val="single" w:sz="4" w:space="0" w:color="auto"/>
              <w:bottom w:val="single" w:sz="4" w:space="0" w:color="auto"/>
            </w:tcBorders>
          </w:tcPr>
          <w:p w14:paraId="1346F530" w14:textId="3A5F8BE2" w:rsidR="002956A8" w:rsidRPr="00E766DA" w:rsidRDefault="002956A8" w:rsidP="00011DD6">
            <w:pPr>
              <w:pStyle w:val="CPTInstructional"/>
              <w:rPr>
                <w:rFonts w:eastAsiaTheme="minorEastAsia" w:cs="Times New Roman"/>
                <w:b/>
                <w:bCs/>
                <w:vanish w:val="0"/>
                <w:color w:val="auto"/>
                <w:sz w:val="24"/>
              </w:rPr>
            </w:pPr>
            <w:r w:rsidRPr="00E766DA">
              <w:rPr>
                <w:rFonts w:eastAsiaTheme="minorEastAsia" w:cs="Times New Roman"/>
                <w:b/>
                <w:bCs/>
                <w:vanish w:val="0"/>
                <w:color w:val="auto"/>
                <w:sz w:val="24"/>
              </w:rPr>
              <w:lastRenderedPageBreak/>
              <w:t>Control Type:</w:t>
            </w:r>
          </w:p>
        </w:tc>
        <w:tc>
          <w:tcPr>
            <w:tcW w:w="2073" w:type="dxa"/>
            <w:tcBorders>
              <w:top w:val="single" w:sz="4" w:space="0" w:color="auto"/>
              <w:bottom w:val="single" w:sz="4" w:space="0" w:color="auto"/>
              <w:right w:val="single" w:sz="4" w:space="0" w:color="auto"/>
            </w:tcBorders>
          </w:tcPr>
          <w:p w14:paraId="2438FBF2" w14:textId="7E863284" w:rsidR="002956A8" w:rsidRPr="00E766DA" w:rsidRDefault="002956A8" w:rsidP="00011DD6">
            <w:pPr>
              <w:pStyle w:val="CPTInstructional"/>
              <w:rPr>
                <w:rFonts w:eastAsiaTheme="minorEastAsia" w:cs="Times New Roman"/>
                <w:vanish w:val="0"/>
                <w:color w:val="auto"/>
                <w:sz w:val="24"/>
              </w:rPr>
            </w:pPr>
            <w:r w:rsidRPr="0082740E">
              <w:rPr>
                <w:rFonts w:eastAsiaTheme="minorEastAsia" w:cs="Times New Roman"/>
                <w:vanish w:val="0"/>
                <w:color w:val="auto"/>
                <w:sz w:val="24"/>
              </w:rPr>
              <w:t>[</w:t>
            </w:r>
            <w:r w:rsidRPr="00E766DA">
              <w:rPr>
                <w:rFonts w:eastAsiaTheme="minorEastAsia" w:cs="Times New Roman"/>
                <w:vanish w:val="0"/>
                <w:color w:val="auto"/>
                <w:sz w:val="24"/>
                <w:highlight w:val="lightGray"/>
              </w:rPr>
              <w:t>C</w:t>
            </w:r>
            <w:r w:rsidRPr="00E766DA">
              <w:rPr>
                <w:rFonts w:eastAsiaTheme="minorEastAsia"/>
                <w:vanish w:val="0"/>
                <w:color w:val="auto"/>
                <w:sz w:val="24"/>
                <w:highlight w:val="lightGray"/>
              </w:rPr>
              <w:t>ontrol type</w:t>
            </w:r>
            <w:r w:rsidRPr="0082740E">
              <w:rPr>
                <w:rFonts w:eastAsiaTheme="minorEastAsia" w:cs="Times New Roman"/>
                <w:vanish w:val="0"/>
                <w:color w:val="auto"/>
                <w:sz w:val="24"/>
              </w:rPr>
              <w:t>]</w:t>
            </w:r>
          </w:p>
        </w:tc>
        <w:tc>
          <w:tcPr>
            <w:tcW w:w="2602" w:type="dxa"/>
            <w:tcBorders>
              <w:top w:val="single" w:sz="4" w:space="0" w:color="auto"/>
              <w:left w:val="single" w:sz="4" w:space="0" w:color="auto"/>
              <w:bottom w:val="single" w:sz="4" w:space="0" w:color="auto"/>
            </w:tcBorders>
          </w:tcPr>
          <w:p w14:paraId="39262DA9" w14:textId="77777777" w:rsidR="002956A8" w:rsidRPr="00E766DA" w:rsidRDefault="002956A8" w:rsidP="00011DD6">
            <w:pPr>
              <w:pStyle w:val="CPTInstructional"/>
              <w:rPr>
                <w:rFonts w:eastAsiaTheme="minorEastAsia" w:cs="Times New Roman"/>
                <w:b/>
                <w:bCs/>
                <w:vanish w:val="0"/>
                <w:color w:val="auto"/>
                <w:sz w:val="24"/>
              </w:rPr>
            </w:pPr>
            <w:r w:rsidRPr="00E766DA">
              <w:rPr>
                <w:rFonts w:eastAsiaTheme="minorEastAsia" w:cs="Times New Roman"/>
                <w:b/>
                <w:bCs/>
                <w:vanish w:val="0"/>
                <w:color w:val="auto"/>
                <w:sz w:val="24"/>
              </w:rPr>
              <w:t>Population Age:</w:t>
            </w:r>
          </w:p>
        </w:tc>
        <w:tc>
          <w:tcPr>
            <w:tcW w:w="2338" w:type="dxa"/>
            <w:tcBorders>
              <w:top w:val="single" w:sz="4" w:space="0" w:color="auto"/>
              <w:bottom w:val="single" w:sz="4" w:space="0" w:color="auto"/>
            </w:tcBorders>
          </w:tcPr>
          <w:p w14:paraId="08B26F76" w14:textId="2E40B422" w:rsidR="002956A8" w:rsidRPr="00E766DA" w:rsidRDefault="002956A8" w:rsidP="00011DD6">
            <w:pPr>
              <w:pStyle w:val="CPTInstructional"/>
              <w:rPr>
                <w:rFonts w:eastAsiaTheme="minorEastAsia" w:cs="Times New Roman"/>
                <w:vanish w:val="0"/>
                <w:color w:val="auto"/>
                <w:sz w:val="24"/>
              </w:rPr>
            </w:pPr>
            <w:r w:rsidRPr="00E766DA">
              <w:rPr>
                <w:rFonts w:eastAsiaTheme="minorEastAsia" w:cs="Times New Roman"/>
                <w:vanish w:val="0"/>
                <w:color w:val="auto"/>
                <w:sz w:val="24"/>
              </w:rPr>
              <w:t xml:space="preserve">Minimum: </w:t>
            </w:r>
            <w:r w:rsidRPr="0082740E">
              <w:rPr>
                <w:rFonts w:eastAsiaTheme="minorEastAsia" w:cs="Times New Roman"/>
                <w:vanish w:val="0"/>
                <w:color w:val="auto"/>
                <w:sz w:val="24"/>
              </w:rPr>
              <w:t>&lt;</w:t>
            </w:r>
            <w:r w:rsidR="003A2515">
              <w:rPr>
                <w:rFonts w:eastAsiaTheme="minorEastAsia" w:cs="Times New Roman"/>
                <w:vanish w:val="0"/>
                <w:color w:val="auto"/>
                <w:sz w:val="24"/>
                <w:highlight w:val="lightGray"/>
              </w:rPr>
              <w:t xml:space="preserve">minimum </w:t>
            </w:r>
            <w:r w:rsidR="0014337C">
              <w:rPr>
                <w:rFonts w:eastAsiaTheme="minorEastAsia" w:cs="Times New Roman"/>
                <w:vanish w:val="0"/>
                <w:color w:val="auto"/>
                <w:sz w:val="24"/>
                <w:highlight w:val="lightGray"/>
              </w:rPr>
              <w:t>age</w:t>
            </w:r>
            <w:r w:rsidRPr="0082740E">
              <w:rPr>
                <w:rFonts w:eastAsiaTheme="minorEastAsia" w:cs="Times New Roman"/>
                <w:vanish w:val="0"/>
                <w:color w:val="auto"/>
                <w:sz w:val="24"/>
              </w:rPr>
              <w:t>&gt;</w:t>
            </w:r>
            <w:r w:rsidRPr="00E766DA">
              <w:rPr>
                <w:rFonts w:eastAsiaTheme="minorEastAsia" w:cs="Times New Roman"/>
                <w:vanish w:val="0"/>
                <w:color w:val="auto"/>
                <w:sz w:val="24"/>
              </w:rPr>
              <w:t xml:space="preserve"> </w:t>
            </w:r>
            <w:r w:rsidRPr="0082740E">
              <w:rPr>
                <w:rFonts w:eastAsiaTheme="minorEastAsia" w:cs="Times New Roman"/>
                <w:vanish w:val="0"/>
                <w:color w:val="auto"/>
                <w:sz w:val="24"/>
              </w:rPr>
              <w:t>[</w:t>
            </w:r>
            <w:r w:rsidRPr="00E766DA">
              <w:rPr>
                <w:rFonts w:eastAsiaTheme="minorEastAsia" w:cs="Times New Roman"/>
                <w:vanish w:val="0"/>
                <w:color w:val="auto"/>
                <w:sz w:val="24"/>
                <w:highlight w:val="lightGray"/>
              </w:rPr>
              <w:t xml:space="preserve">units of </w:t>
            </w:r>
            <w:r w:rsidR="00990D7F">
              <w:rPr>
                <w:rFonts w:eastAsiaTheme="minorEastAsia" w:cs="Times New Roman"/>
                <w:vanish w:val="0"/>
                <w:color w:val="auto"/>
                <w:sz w:val="24"/>
                <w:highlight w:val="lightGray"/>
              </w:rPr>
              <w:t xml:space="preserve">minimum </w:t>
            </w:r>
            <w:r w:rsidRPr="00E766DA">
              <w:rPr>
                <w:rFonts w:eastAsiaTheme="minorEastAsia" w:cs="Times New Roman"/>
                <w:vanish w:val="0"/>
                <w:color w:val="auto"/>
                <w:sz w:val="24"/>
                <w:highlight w:val="lightGray"/>
              </w:rPr>
              <w:t>age</w:t>
            </w:r>
            <w:r w:rsidRPr="0082740E">
              <w:rPr>
                <w:rFonts w:eastAsiaTheme="minorEastAsia" w:cs="Times New Roman"/>
                <w:vanish w:val="0"/>
                <w:color w:val="auto"/>
                <w:sz w:val="24"/>
              </w:rPr>
              <w:t>]</w:t>
            </w:r>
            <w:r w:rsidRPr="00E766DA">
              <w:rPr>
                <w:rFonts w:eastAsiaTheme="minorEastAsia" w:cs="Times New Roman"/>
                <w:vanish w:val="0"/>
                <w:color w:val="auto"/>
                <w:sz w:val="24"/>
              </w:rPr>
              <w:br/>
              <w:t xml:space="preserve">Maximum: </w:t>
            </w:r>
            <w:r w:rsidRPr="0082740E">
              <w:rPr>
                <w:rFonts w:eastAsiaTheme="minorEastAsia" w:cs="Times New Roman"/>
                <w:vanish w:val="0"/>
                <w:color w:val="auto"/>
                <w:sz w:val="24"/>
              </w:rPr>
              <w:t>&lt;</w:t>
            </w:r>
            <w:r w:rsidR="00990D7F">
              <w:rPr>
                <w:rFonts w:eastAsiaTheme="minorEastAsia" w:cs="Times New Roman"/>
                <w:vanish w:val="0"/>
                <w:color w:val="auto"/>
                <w:sz w:val="24"/>
                <w:highlight w:val="lightGray"/>
              </w:rPr>
              <w:t>maximum age</w:t>
            </w:r>
            <w:r w:rsidRPr="0082740E">
              <w:rPr>
                <w:rFonts w:eastAsiaTheme="minorEastAsia" w:cs="Times New Roman"/>
                <w:vanish w:val="0"/>
                <w:color w:val="auto"/>
                <w:sz w:val="24"/>
              </w:rPr>
              <w:t>&gt;</w:t>
            </w:r>
            <w:r w:rsidRPr="00E766DA">
              <w:rPr>
                <w:rFonts w:eastAsiaTheme="minorEastAsia" w:cs="Times New Roman"/>
                <w:vanish w:val="0"/>
                <w:color w:val="auto"/>
                <w:sz w:val="24"/>
              </w:rPr>
              <w:t xml:space="preserve"> </w:t>
            </w:r>
            <w:r w:rsidRPr="0082740E">
              <w:rPr>
                <w:rFonts w:eastAsiaTheme="minorEastAsia" w:cs="Times New Roman"/>
                <w:vanish w:val="0"/>
                <w:color w:val="auto"/>
                <w:sz w:val="24"/>
              </w:rPr>
              <w:t>[</w:t>
            </w:r>
            <w:r w:rsidRPr="00E766DA">
              <w:rPr>
                <w:rFonts w:eastAsiaTheme="minorEastAsia" w:cs="Times New Roman"/>
                <w:vanish w:val="0"/>
                <w:color w:val="auto"/>
                <w:sz w:val="24"/>
                <w:highlight w:val="lightGray"/>
              </w:rPr>
              <w:t xml:space="preserve">units of </w:t>
            </w:r>
            <w:r w:rsidR="00990D7F">
              <w:rPr>
                <w:rFonts w:eastAsiaTheme="minorEastAsia" w:cs="Times New Roman"/>
                <w:vanish w:val="0"/>
                <w:color w:val="auto"/>
                <w:sz w:val="24"/>
                <w:highlight w:val="lightGray"/>
              </w:rPr>
              <w:t xml:space="preserve">maximum </w:t>
            </w:r>
            <w:r w:rsidRPr="00E766DA">
              <w:rPr>
                <w:rFonts w:eastAsiaTheme="minorEastAsia" w:cs="Times New Roman"/>
                <w:vanish w:val="0"/>
                <w:color w:val="auto"/>
                <w:sz w:val="24"/>
                <w:highlight w:val="lightGray"/>
              </w:rPr>
              <w:t>age</w:t>
            </w:r>
            <w:r w:rsidRPr="0082740E">
              <w:rPr>
                <w:rFonts w:eastAsiaTheme="minorEastAsia" w:cs="Times New Roman"/>
                <w:vanish w:val="0"/>
                <w:color w:val="auto"/>
                <w:sz w:val="24"/>
              </w:rPr>
              <w:t>]</w:t>
            </w:r>
          </w:p>
        </w:tc>
      </w:tr>
      <w:tr w:rsidR="002956A8" w:rsidRPr="00E766DA" w14:paraId="76DAB526" w14:textId="77777777" w:rsidTr="00A14FAF">
        <w:trPr>
          <w:cantSplit/>
          <w:hidden w:val="0"/>
        </w:trPr>
        <w:tc>
          <w:tcPr>
            <w:tcW w:w="2337" w:type="dxa"/>
            <w:tcBorders>
              <w:top w:val="single" w:sz="4" w:space="0" w:color="auto"/>
              <w:bottom w:val="single" w:sz="4" w:space="0" w:color="auto"/>
            </w:tcBorders>
          </w:tcPr>
          <w:p w14:paraId="56407F38" w14:textId="100C5D4A" w:rsidR="002956A8" w:rsidRPr="00E766DA" w:rsidRDefault="002956A8" w:rsidP="00011DD6">
            <w:pPr>
              <w:pStyle w:val="CPTInstructional"/>
              <w:rPr>
                <w:rFonts w:eastAsiaTheme="minorEastAsia" w:cs="Times New Roman"/>
                <w:b/>
                <w:bCs/>
                <w:vanish w:val="0"/>
                <w:color w:val="auto"/>
                <w:sz w:val="24"/>
              </w:rPr>
            </w:pPr>
            <w:r w:rsidRPr="00E766DA">
              <w:rPr>
                <w:rFonts w:eastAsiaTheme="minorEastAsia" w:cs="Times New Roman"/>
                <w:b/>
                <w:bCs/>
                <w:vanish w:val="0"/>
                <w:color w:val="auto"/>
                <w:sz w:val="24"/>
              </w:rPr>
              <w:t>Control Description:</w:t>
            </w:r>
          </w:p>
        </w:tc>
        <w:tc>
          <w:tcPr>
            <w:tcW w:w="2073" w:type="dxa"/>
            <w:tcBorders>
              <w:top w:val="single" w:sz="4" w:space="0" w:color="auto"/>
              <w:bottom w:val="single" w:sz="4" w:space="0" w:color="auto"/>
              <w:right w:val="single" w:sz="4" w:space="0" w:color="auto"/>
            </w:tcBorders>
          </w:tcPr>
          <w:p w14:paraId="035D7D23" w14:textId="45638F16" w:rsidR="002956A8" w:rsidRPr="00E766DA" w:rsidRDefault="002956A8" w:rsidP="00011DD6">
            <w:pPr>
              <w:pStyle w:val="CPTInstructional"/>
              <w:rPr>
                <w:rFonts w:eastAsiaTheme="minorEastAsia" w:cs="Times New Roman"/>
                <w:vanish w:val="0"/>
                <w:color w:val="auto"/>
                <w:sz w:val="24"/>
              </w:rPr>
            </w:pPr>
            <w:r w:rsidRPr="0082740E">
              <w:rPr>
                <w:rFonts w:eastAsiaTheme="minorEastAsia" w:cs="Times New Roman"/>
                <w:vanish w:val="0"/>
                <w:color w:val="auto"/>
                <w:sz w:val="24"/>
              </w:rPr>
              <w:t>{[</w:t>
            </w:r>
            <w:r w:rsidRPr="00E766DA">
              <w:rPr>
                <w:rFonts w:eastAsiaTheme="minorEastAsia" w:cs="Times New Roman"/>
                <w:vanish w:val="0"/>
                <w:color w:val="auto"/>
                <w:sz w:val="24"/>
                <w:highlight w:val="lightGray"/>
              </w:rPr>
              <w:t>Nonproprietary name</w:t>
            </w:r>
            <w:r w:rsidRPr="0082740E">
              <w:rPr>
                <w:rFonts w:eastAsiaTheme="minorEastAsia" w:cs="Times New Roman"/>
                <w:vanish w:val="0"/>
                <w:color w:val="auto"/>
                <w:sz w:val="24"/>
              </w:rPr>
              <w:t>]</w:t>
            </w:r>
            <w:r w:rsidRPr="00E766DA">
              <w:rPr>
                <w:rFonts w:eastAsiaTheme="minorEastAsia" w:cs="Times New Roman"/>
                <w:vanish w:val="0"/>
                <w:color w:val="auto"/>
                <w:sz w:val="24"/>
              </w:rPr>
              <w:t xml:space="preserve"> </w:t>
            </w:r>
            <w:r w:rsidRPr="00E766DA">
              <w:rPr>
                <w:rFonts w:asciiTheme="minorHAnsi" w:eastAsiaTheme="minorEastAsia" w:hAnsiTheme="minorHAnsi" w:cstheme="minorHAnsi"/>
                <w:vanish w:val="0"/>
                <w:color w:val="C00000"/>
                <w:sz w:val="24"/>
              </w:rPr>
              <w:t>or</w:t>
            </w:r>
            <w:r w:rsidRPr="00E766DA">
              <w:rPr>
                <w:rFonts w:eastAsiaTheme="minorEastAsia" w:cs="Times New Roman"/>
                <w:vanish w:val="0"/>
                <w:color w:val="3333FF"/>
                <w:sz w:val="24"/>
              </w:rPr>
              <w:t xml:space="preserve"> </w:t>
            </w:r>
            <w:r w:rsidRPr="0082740E">
              <w:rPr>
                <w:rFonts w:eastAsiaTheme="minorEastAsia" w:cs="Times New Roman"/>
                <w:vanish w:val="0"/>
                <w:color w:val="auto"/>
                <w:sz w:val="24"/>
              </w:rPr>
              <w:t>[</w:t>
            </w:r>
            <w:r w:rsidRPr="00E766DA">
              <w:rPr>
                <w:rFonts w:eastAsiaTheme="minorEastAsia" w:cs="Times New Roman"/>
                <w:vanish w:val="0"/>
                <w:color w:val="auto"/>
                <w:sz w:val="24"/>
                <w:highlight w:val="lightGray"/>
              </w:rPr>
              <w:t>INN</w:t>
            </w:r>
            <w:r w:rsidRPr="0082740E">
              <w:rPr>
                <w:rFonts w:eastAsiaTheme="minorEastAsia" w:cs="Times New Roman"/>
                <w:vanish w:val="0"/>
                <w:color w:val="auto"/>
                <w:sz w:val="24"/>
              </w:rPr>
              <w:t>]</w:t>
            </w:r>
            <w:r w:rsidRPr="00E766DA">
              <w:rPr>
                <w:rFonts w:eastAsiaTheme="minorEastAsia" w:cs="Times New Roman"/>
                <w:vanish w:val="0"/>
                <w:color w:val="3333FF"/>
                <w:sz w:val="24"/>
              </w:rPr>
              <w:t xml:space="preserve"> </w:t>
            </w:r>
            <w:r w:rsidRPr="00E766DA">
              <w:rPr>
                <w:rFonts w:asciiTheme="minorHAnsi" w:eastAsiaTheme="minorEastAsia" w:hAnsiTheme="minorHAnsi" w:cstheme="minorHAnsi"/>
                <w:vanish w:val="0"/>
                <w:color w:val="C00000"/>
                <w:sz w:val="24"/>
              </w:rPr>
              <w:t>or</w:t>
            </w:r>
            <w:r w:rsidRPr="00E766DA">
              <w:rPr>
                <w:rFonts w:eastAsiaTheme="minorEastAsia" w:cs="Times New Roman"/>
                <w:vanish w:val="0"/>
                <w:color w:val="3333FF"/>
                <w:sz w:val="24"/>
              </w:rPr>
              <w:t xml:space="preserve"> </w:t>
            </w:r>
            <w:r w:rsidRPr="0082740E">
              <w:rPr>
                <w:rFonts w:eastAsiaTheme="minorEastAsia" w:cs="Times New Roman"/>
                <w:vanish w:val="0"/>
                <w:color w:val="auto"/>
                <w:sz w:val="24"/>
              </w:rPr>
              <w:t>&lt;</w:t>
            </w:r>
            <w:r w:rsidRPr="00E766DA">
              <w:rPr>
                <w:rFonts w:eastAsiaTheme="minorEastAsia" w:cs="Times New Roman"/>
                <w:vanish w:val="0"/>
                <w:color w:val="auto"/>
                <w:sz w:val="24"/>
                <w:highlight w:val="lightGray"/>
              </w:rPr>
              <w:t>Enter “Not applicable”</w:t>
            </w:r>
            <w:r w:rsidRPr="0082740E">
              <w:rPr>
                <w:rFonts w:eastAsiaTheme="minorEastAsia" w:cs="Times New Roman"/>
                <w:vanish w:val="0"/>
                <w:color w:val="auto"/>
                <w:sz w:val="24"/>
              </w:rPr>
              <w:t>&gt;}</w:t>
            </w:r>
          </w:p>
        </w:tc>
        <w:tc>
          <w:tcPr>
            <w:tcW w:w="2602" w:type="dxa"/>
            <w:tcBorders>
              <w:top w:val="single" w:sz="4" w:space="0" w:color="auto"/>
              <w:left w:val="single" w:sz="4" w:space="0" w:color="auto"/>
              <w:bottom w:val="single" w:sz="4" w:space="0" w:color="auto"/>
            </w:tcBorders>
          </w:tcPr>
          <w:p w14:paraId="34964982" w14:textId="7F1EBF4D" w:rsidR="002956A8" w:rsidRPr="00E766DA" w:rsidRDefault="002956A8" w:rsidP="00011DD6">
            <w:pPr>
              <w:pStyle w:val="CPTInstructional"/>
              <w:rPr>
                <w:rFonts w:eastAsiaTheme="minorEastAsia" w:cs="Times New Roman"/>
                <w:b/>
                <w:bCs/>
                <w:vanish w:val="0"/>
                <w:color w:val="auto"/>
                <w:sz w:val="24"/>
              </w:rPr>
            </w:pPr>
            <w:r w:rsidRPr="00E766DA">
              <w:rPr>
                <w:rFonts w:eastAsiaTheme="minorEastAsia" w:cs="Times New Roman"/>
                <w:b/>
                <w:bCs/>
                <w:vanish w:val="0"/>
                <w:color w:val="auto"/>
                <w:sz w:val="24"/>
              </w:rPr>
              <w:t>Site Distribution and Geographic Scope:</w:t>
            </w:r>
          </w:p>
        </w:tc>
        <w:tc>
          <w:tcPr>
            <w:tcW w:w="2338" w:type="dxa"/>
            <w:tcBorders>
              <w:top w:val="single" w:sz="4" w:space="0" w:color="auto"/>
              <w:bottom w:val="single" w:sz="4" w:space="0" w:color="auto"/>
            </w:tcBorders>
          </w:tcPr>
          <w:p w14:paraId="048ED6FF" w14:textId="1DDD8C87" w:rsidR="002956A8" w:rsidRPr="00E766DA" w:rsidRDefault="002956A8" w:rsidP="00011DD6">
            <w:pPr>
              <w:pStyle w:val="CPTInstructional"/>
              <w:rPr>
                <w:rFonts w:eastAsiaTheme="minorEastAsia" w:cs="Times New Roman"/>
                <w:vanish w:val="0"/>
                <w:color w:val="auto"/>
                <w:sz w:val="24"/>
                <w:lang w:val="it-IT"/>
              </w:rPr>
            </w:pPr>
            <w:r w:rsidRPr="00E766DA">
              <w:rPr>
                <w:rFonts w:eastAsiaTheme="minorEastAsia" w:cs="Times New Roman"/>
                <w:vanish w:val="0"/>
                <w:color w:val="auto"/>
                <w:sz w:val="24"/>
                <w:lang w:val="it-IT"/>
              </w:rPr>
              <w:t>[</w:t>
            </w:r>
            <w:r w:rsidRPr="00E766DA">
              <w:rPr>
                <w:rFonts w:eastAsiaTheme="minorEastAsia" w:cs="Times New Roman"/>
                <w:vanish w:val="0"/>
                <w:color w:val="auto"/>
                <w:sz w:val="24"/>
                <w:highlight w:val="lightGray"/>
                <w:lang w:val="it-IT"/>
              </w:rPr>
              <w:t>Site distribution</w:t>
            </w:r>
            <w:r w:rsidRPr="00E766DA">
              <w:rPr>
                <w:rFonts w:eastAsiaTheme="minorEastAsia" w:cs="Times New Roman"/>
                <w:vanish w:val="0"/>
                <w:color w:val="auto"/>
                <w:sz w:val="24"/>
                <w:lang w:val="it-IT"/>
              </w:rPr>
              <w:t>] [</w:t>
            </w:r>
            <w:r w:rsidRPr="00E766DA">
              <w:rPr>
                <w:rFonts w:eastAsiaTheme="minorEastAsia" w:cs="Times New Roman"/>
                <w:vanish w:val="0"/>
                <w:color w:val="auto"/>
                <w:sz w:val="24"/>
                <w:highlight w:val="lightGray"/>
                <w:lang w:val="it-IT"/>
              </w:rPr>
              <w:t>Site geographic scope</w:t>
            </w:r>
            <w:r w:rsidRPr="00E766DA">
              <w:rPr>
                <w:rFonts w:eastAsiaTheme="minorEastAsia" w:cs="Times New Roman"/>
                <w:vanish w:val="0"/>
                <w:color w:val="auto"/>
                <w:sz w:val="24"/>
                <w:lang w:val="it-IT"/>
              </w:rPr>
              <w:t>]</w:t>
            </w:r>
          </w:p>
        </w:tc>
      </w:tr>
      <w:tr w:rsidR="002956A8" w:rsidRPr="00E766DA" w14:paraId="1ED5452C" w14:textId="77777777" w:rsidTr="00A14FAF">
        <w:trPr>
          <w:cantSplit/>
          <w:hidden w:val="0"/>
        </w:trPr>
        <w:tc>
          <w:tcPr>
            <w:tcW w:w="2337" w:type="dxa"/>
            <w:tcBorders>
              <w:top w:val="single" w:sz="4" w:space="0" w:color="auto"/>
              <w:bottom w:val="single" w:sz="4" w:space="0" w:color="auto"/>
            </w:tcBorders>
          </w:tcPr>
          <w:p w14:paraId="7B8ADDD8" w14:textId="63E96128" w:rsidR="002956A8" w:rsidRPr="00E766DA" w:rsidRDefault="002956A8" w:rsidP="00011DD6">
            <w:pPr>
              <w:pStyle w:val="CPTInstructional"/>
              <w:rPr>
                <w:rFonts w:eastAsiaTheme="minorEastAsia" w:cs="Times New Roman"/>
                <w:b/>
                <w:bCs/>
                <w:vanish w:val="0"/>
                <w:color w:val="auto"/>
                <w:sz w:val="24"/>
                <w:szCs w:val="24"/>
              </w:rPr>
            </w:pPr>
            <w:r w:rsidRPr="00E766DA">
              <w:rPr>
                <w:rFonts w:eastAsiaTheme="minorEastAsia" w:cs="Times New Roman"/>
                <w:b/>
                <w:bCs/>
                <w:vanish w:val="0"/>
                <w:color w:val="auto"/>
                <w:sz w:val="24"/>
              </w:rPr>
              <w:t>Intervention Assignment Method:</w:t>
            </w:r>
          </w:p>
        </w:tc>
        <w:tc>
          <w:tcPr>
            <w:tcW w:w="2073" w:type="dxa"/>
            <w:tcBorders>
              <w:top w:val="single" w:sz="4" w:space="0" w:color="auto"/>
              <w:bottom w:val="single" w:sz="4" w:space="0" w:color="auto"/>
              <w:right w:val="single" w:sz="4" w:space="0" w:color="auto"/>
            </w:tcBorders>
          </w:tcPr>
          <w:p w14:paraId="196DB34A" w14:textId="0B411D9E" w:rsidR="002956A8" w:rsidRPr="00E766DA" w:rsidRDefault="002956A8" w:rsidP="00011DD6">
            <w:pPr>
              <w:spacing w:before="120" w:after="120"/>
              <w:rPr>
                <w:rFonts w:cs="Times New Roman"/>
              </w:rPr>
            </w:pPr>
            <w:r w:rsidRPr="00E766DA">
              <w:rPr>
                <w:rFonts w:cs="Times New Roman"/>
              </w:rPr>
              <w:t>[</w:t>
            </w:r>
            <w:r w:rsidRPr="00E766DA">
              <w:rPr>
                <w:rFonts w:cs="Times New Roman"/>
                <w:highlight w:val="lightGray"/>
              </w:rPr>
              <w:t>Intervention assignment method</w:t>
            </w:r>
            <w:r w:rsidRPr="00E766DA">
              <w:rPr>
                <w:rFonts w:cs="Times New Roman"/>
              </w:rPr>
              <w:t>]</w:t>
            </w:r>
          </w:p>
        </w:tc>
        <w:tc>
          <w:tcPr>
            <w:tcW w:w="2602" w:type="dxa"/>
            <w:tcBorders>
              <w:top w:val="single" w:sz="4" w:space="0" w:color="auto"/>
              <w:left w:val="single" w:sz="4" w:space="0" w:color="auto"/>
            </w:tcBorders>
          </w:tcPr>
          <w:p w14:paraId="2083CF43" w14:textId="2994ACF6" w:rsidR="002956A8" w:rsidRPr="00E766DA" w:rsidRDefault="002956A8" w:rsidP="00011DD6">
            <w:pPr>
              <w:pStyle w:val="CPTInstructional"/>
              <w:rPr>
                <w:rFonts w:eastAsiaTheme="minorEastAsia" w:cs="Times New Roman"/>
                <w:b/>
                <w:bCs/>
                <w:vanish w:val="0"/>
                <w:color w:val="auto"/>
                <w:sz w:val="24"/>
                <w:szCs w:val="24"/>
              </w:rPr>
            </w:pPr>
            <w:r w:rsidRPr="00E766DA">
              <w:rPr>
                <w:rFonts w:cs="Times New Roman"/>
                <w:b/>
                <w:bCs/>
                <w:vanish w:val="0"/>
                <w:color w:val="auto"/>
                <w:sz w:val="24"/>
                <w:szCs w:val="24"/>
              </w:rPr>
              <w:t xml:space="preserve">Master Protocol: </w:t>
            </w:r>
          </w:p>
        </w:tc>
        <w:tc>
          <w:tcPr>
            <w:tcW w:w="2338" w:type="dxa"/>
            <w:tcBorders>
              <w:top w:val="single" w:sz="4" w:space="0" w:color="auto"/>
            </w:tcBorders>
          </w:tcPr>
          <w:p w14:paraId="7BB30BB6" w14:textId="5A8E2A3B" w:rsidR="002956A8" w:rsidRPr="00E766DA" w:rsidRDefault="002956A8" w:rsidP="00011DD6">
            <w:pPr>
              <w:pStyle w:val="CPTInstructional"/>
              <w:rPr>
                <w:rFonts w:cs="Times New Roman"/>
                <w:vanish w:val="0"/>
                <w:color w:val="auto"/>
                <w:sz w:val="24"/>
                <w:szCs w:val="24"/>
              </w:rPr>
            </w:pPr>
            <w:r w:rsidRPr="00E766DA">
              <w:rPr>
                <w:rFonts w:cs="Times New Roman"/>
                <w:vanish w:val="0"/>
                <w:color w:val="auto"/>
                <w:sz w:val="24"/>
                <w:szCs w:val="24"/>
              </w:rPr>
              <w:t>[</w:t>
            </w:r>
            <w:r w:rsidRPr="00E766DA">
              <w:rPr>
                <w:rFonts w:cs="Times New Roman"/>
                <w:vanish w:val="0"/>
                <w:color w:val="auto"/>
                <w:sz w:val="24"/>
                <w:szCs w:val="24"/>
                <w:highlight w:val="lightGray"/>
              </w:rPr>
              <w:t>Master Protocol Indicator</w:t>
            </w:r>
            <w:r w:rsidRPr="00E766DA">
              <w:rPr>
                <w:rFonts w:cs="Times New Roman"/>
                <w:vanish w:val="0"/>
                <w:color w:val="auto"/>
                <w:sz w:val="24"/>
                <w:szCs w:val="24"/>
              </w:rPr>
              <w:t>]</w:t>
            </w:r>
          </w:p>
        </w:tc>
      </w:tr>
      <w:tr w:rsidR="002956A8" w:rsidRPr="00E766DA" w14:paraId="5FD21D44" w14:textId="77777777" w:rsidTr="00A14FAF">
        <w:trPr>
          <w:cantSplit/>
          <w:hidden w:val="0"/>
        </w:trPr>
        <w:tc>
          <w:tcPr>
            <w:tcW w:w="2337" w:type="dxa"/>
            <w:tcBorders>
              <w:top w:val="single" w:sz="4" w:space="0" w:color="auto"/>
              <w:bottom w:val="single" w:sz="4" w:space="0" w:color="auto"/>
            </w:tcBorders>
          </w:tcPr>
          <w:p w14:paraId="1291F7F2" w14:textId="23C073F4" w:rsidR="002956A8" w:rsidRPr="00E766DA" w:rsidRDefault="002956A8" w:rsidP="00011DD6">
            <w:pPr>
              <w:pStyle w:val="CPTInstructional"/>
              <w:rPr>
                <w:rFonts w:cs="Times New Roman"/>
                <w:b/>
                <w:bCs/>
                <w:vanish w:val="0"/>
                <w:color w:val="auto"/>
                <w:sz w:val="24"/>
                <w:szCs w:val="24"/>
              </w:rPr>
            </w:pPr>
            <w:r w:rsidRPr="00E766DA">
              <w:rPr>
                <w:rFonts w:cs="Times New Roman"/>
                <w:b/>
                <w:bCs/>
                <w:vanish w:val="0"/>
                <w:color w:val="auto"/>
                <w:sz w:val="24"/>
                <w:szCs w:val="24"/>
              </w:rPr>
              <w:t xml:space="preserve">Drug/Device Combination Product Indicator: </w:t>
            </w:r>
          </w:p>
        </w:tc>
        <w:tc>
          <w:tcPr>
            <w:tcW w:w="2073" w:type="dxa"/>
            <w:tcBorders>
              <w:top w:val="single" w:sz="4" w:space="0" w:color="auto"/>
              <w:bottom w:val="single" w:sz="4" w:space="0" w:color="auto"/>
              <w:right w:val="single" w:sz="4" w:space="0" w:color="auto"/>
            </w:tcBorders>
          </w:tcPr>
          <w:p w14:paraId="04E1C055" w14:textId="24683E08" w:rsidR="002956A8" w:rsidRPr="00E766DA" w:rsidRDefault="002956A8" w:rsidP="00011DD6">
            <w:pPr>
              <w:spacing w:before="120" w:after="120"/>
              <w:rPr>
                <w:rFonts w:cs="Times New Roman"/>
              </w:rPr>
            </w:pPr>
            <w:r w:rsidRPr="00E766DA">
              <w:rPr>
                <w:rFonts w:cs="Times New Roman"/>
              </w:rPr>
              <w:t>[</w:t>
            </w:r>
            <w:r w:rsidRPr="00E766DA">
              <w:rPr>
                <w:rFonts w:cs="Times New Roman"/>
                <w:highlight w:val="lightGray"/>
              </w:rPr>
              <w:t>Drug/Device Combination Product Indicator</w:t>
            </w:r>
            <w:r w:rsidRPr="00E766DA">
              <w:rPr>
                <w:rFonts w:cs="Times New Roman"/>
              </w:rPr>
              <w:t>]</w:t>
            </w:r>
          </w:p>
        </w:tc>
        <w:tc>
          <w:tcPr>
            <w:tcW w:w="2602" w:type="dxa"/>
            <w:tcBorders>
              <w:top w:val="single" w:sz="4" w:space="0" w:color="auto"/>
              <w:bottom w:val="single" w:sz="4" w:space="0" w:color="auto"/>
            </w:tcBorders>
          </w:tcPr>
          <w:p w14:paraId="639C1FF2" w14:textId="715E992A" w:rsidR="002956A8" w:rsidRPr="00E766DA" w:rsidRDefault="002956A8" w:rsidP="00011DD6">
            <w:pPr>
              <w:pStyle w:val="CPTInstructional"/>
              <w:rPr>
                <w:rFonts w:eastAsiaTheme="minorEastAsia" w:cs="Times New Roman"/>
                <w:b/>
                <w:bCs/>
                <w:vanish w:val="0"/>
                <w:color w:val="auto"/>
                <w:sz w:val="24"/>
                <w:szCs w:val="24"/>
              </w:rPr>
            </w:pPr>
            <w:r w:rsidRPr="00E766DA">
              <w:rPr>
                <w:rFonts w:cs="Times New Roman"/>
                <w:b/>
                <w:bCs/>
                <w:vanish w:val="0"/>
                <w:color w:val="auto"/>
                <w:sz w:val="24"/>
                <w:szCs w:val="24"/>
              </w:rPr>
              <w:t>Adaptive Trial Design:</w:t>
            </w:r>
          </w:p>
        </w:tc>
        <w:tc>
          <w:tcPr>
            <w:tcW w:w="2338" w:type="dxa"/>
            <w:tcBorders>
              <w:top w:val="single" w:sz="4" w:space="0" w:color="auto"/>
              <w:bottom w:val="single" w:sz="4" w:space="0" w:color="auto"/>
              <w:right w:val="single" w:sz="4" w:space="0" w:color="auto"/>
            </w:tcBorders>
          </w:tcPr>
          <w:p w14:paraId="7782610D" w14:textId="0AA8F4BC" w:rsidR="002956A8" w:rsidRPr="00E766DA" w:rsidRDefault="002956A8" w:rsidP="00011DD6">
            <w:pPr>
              <w:pStyle w:val="CPTInstructional"/>
              <w:rPr>
                <w:rFonts w:eastAsiaTheme="minorEastAsia" w:cs="Times New Roman"/>
                <w:vanish w:val="0"/>
                <w:color w:val="auto"/>
                <w:sz w:val="24"/>
                <w:szCs w:val="24"/>
                <w:highlight w:val="lightGray"/>
                <w:lang w:val="it-IT"/>
              </w:rPr>
            </w:pPr>
            <w:r w:rsidRPr="00E766DA">
              <w:rPr>
                <w:rFonts w:cs="Times New Roman"/>
                <w:vanish w:val="0"/>
                <w:color w:val="auto"/>
              </w:rPr>
              <w:t>[</w:t>
            </w:r>
            <w:r w:rsidRPr="00E766DA">
              <w:rPr>
                <w:rFonts w:cs="Times New Roman"/>
                <w:vanish w:val="0"/>
                <w:color w:val="auto"/>
                <w:highlight w:val="lightGray"/>
              </w:rPr>
              <w:t>Adaptive Trial Design Indicator</w:t>
            </w:r>
            <w:r w:rsidRPr="00E766DA">
              <w:rPr>
                <w:rFonts w:cs="Times New Roman"/>
                <w:vanish w:val="0"/>
                <w:color w:val="auto"/>
              </w:rPr>
              <w:t>]</w:t>
            </w:r>
          </w:p>
        </w:tc>
      </w:tr>
    </w:tbl>
    <w:p w14:paraId="668140D2" w14:textId="06C09DBF" w:rsidR="00CF4890" w:rsidRPr="0080561E" w:rsidRDefault="003709E4" w:rsidP="00CF4890">
      <w:pPr>
        <w:pStyle w:val="CPTInstructional"/>
        <w:rPr>
          <w:rFonts w:ascii="Calibri" w:eastAsiaTheme="minorEastAsia" w:hAnsi="Calibri" w:cs="Times New Roman"/>
          <w:vanish w:val="0"/>
          <w:color w:val="C00000"/>
          <w:sz w:val="24"/>
          <w:szCs w:val="24"/>
        </w:rPr>
      </w:pPr>
      <w:r w:rsidRPr="0080561E">
        <w:rPr>
          <w:rFonts w:ascii="Calibri" w:eastAsiaTheme="minorEastAsia" w:hAnsi="Calibri" w:cs="Times New Roman"/>
          <w:vanish w:val="0"/>
          <w:color w:val="C00000"/>
          <w:sz w:val="24"/>
          <w:szCs w:val="24"/>
        </w:rPr>
        <w:t>Further clarification</w:t>
      </w:r>
      <w:r w:rsidR="00CF4890" w:rsidRPr="0080561E">
        <w:rPr>
          <w:rFonts w:ascii="Calibri" w:eastAsiaTheme="minorEastAsia" w:hAnsi="Calibri" w:cs="Times New Roman"/>
          <w:vanish w:val="0"/>
          <w:color w:val="C00000"/>
          <w:sz w:val="24"/>
          <w:szCs w:val="24"/>
        </w:rPr>
        <w:t>:</w:t>
      </w:r>
    </w:p>
    <w:p w14:paraId="5335E249" w14:textId="3ACB1C38" w:rsidR="00CF4890" w:rsidRPr="000047E6" w:rsidRDefault="006018A1" w:rsidP="00E33229">
      <w:pPr>
        <w:pStyle w:val="CPTInstructional"/>
        <w:numPr>
          <w:ilvl w:val="0"/>
          <w:numId w:val="19"/>
        </w:numPr>
        <w:rPr>
          <w:rFonts w:asciiTheme="minorHAnsi" w:eastAsiaTheme="minorEastAsia" w:hAnsiTheme="minorHAnsi" w:cstheme="minorHAnsi"/>
          <w:vanish w:val="0"/>
          <w:color w:val="C00000"/>
          <w:sz w:val="24"/>
          <w:szCs w:val="24"/>
        </w:rPr>
      </w:pPr>
      <w:r w:rsidRPr="000047E6">
        <w:rPr>
          <w:rFonts w:asciiTheme="minorHAnsi" w:eastAsiaTheme="minorEastAsia" w:hAnsiTheme="minorHAnsi" w:cstheme="minorHAnsi"/>
          <w:iCs/>
          <w:vanish w:val="0"/>
          <w:color w:val="C00000"/>
          <w:sz w:val="24"/>
          <w:szCs w:val="24"/>
        </w:rPr>
        <w:t>Control description</w:t>
      </w:r>
      <w:r w:rsidR="00811AAE" w:rsidRPr="000047E6">
        <w:rPr>
          <w:rFonts w:asciiTheme="minorHAnsi" w:eastAsiaTheme="minorEastAsia" w:hAnsiTheme="minorHAnsi" w:cstheme="minorHAnsi"/>
          <w:iCs/>
          <w:vanish w:val="0"/>
          <w:color w:val="C00000"/>
          <w:sz w:val="24"/>
          <w:szCs w:val="24"/>
        </w:rPr>
        <w:t>: i</w:t>
      </w:r>
      <w:r w:rsidR="00CF4890" w:rsidRPr="000047E6">
        <w:rPr>
          <w:rFonts w:asciiTheme="minorHAnsi" w:eastAsiaTheme="minorEastAsia" w:hAnsiTheme="minorHAnsi" w:cstheme="minorHAnsi"/>
          <w:iCs/>
          <w:vanish w:val="0"/>
          <w:color w:val="C00000"/>
          <w:sz w:val="24"/>
          <w:szCs w:val="24"/>
        </w:rPr>
        <w:t xml:space="preserve">f </w:t>
      </w:r>
      <w:r w:rsidRPr="000047E6">
        <w:rPr>
          <w:rFonts w:asciiTheme="minorHAnsi" w:eastAsiaTheme="minorEastAsia" w:hAnsiTheme="minorHAnsi" w:cstheme="minorHAnsi"/>
          <w:iCs/>
          <w:vanish w:val="0"/>
          <w:color w:val="C00000"/>
          <w:sz w:val="24"/>
          <w:szCs w:val="24"/>
        </w:rPr>
        <w:t>active comparator</w:t>
      </w:r>
      <w:r w:rsidR="002D0756" w:rsidRPr="000047E6">
        <w:rPr>
          <w:rFonts w:asciiTheme="minorHAnsi" w:eastAsiaTheme="minorEastAsia" w:hAnsiTheme="minorHAnsi" w:cstheme="minorHAnsi"/>
          <w:iCs/>
          <w:vanish w:val="0"/>
          <w:color w:val="C00000"/>
          <w:sz w:val="24"/>
          <w:szCs w:val="24"/>
        </w:rPr>
        <w:t xml:space="preserve"> or low dose</w:t>
      </w:r>
      <w:r w:rsidRPr="000047E6">
        <w:rPr>
          <w:rFonts w:asciiTheme="minorHAnsi" w:eastAsiaTheme="minorEastAsia" w:hAnsiTheme="minorHAnsi" w:cstheme="minorHAnsi"/>
          <w:iCs/>
          <w:vanish w:val="0"/>
          <w:color w:val="C00000"/>
          <w:sz w:val="24"/>
          <w:szCs w:val="24"/>
        </w:rPr>
        <w:t xml:space="preserve">, pick </w:t>
      </w:r>
      <w:r w:rsidR="00E90599" w:rsidRPr="000047E6">
        <w:rPr>
          <w:rFonts w:asciiTheme="minorHAnsi" w:eastAsiaTheme="minorEastAsia" w:hAnsiTheme="minorHAnsi" w:cstheme="minorHAnsi"/>
          <w:iCs/>
          <w:vanish w:val="0"/>
          <w:color w:val="C00000"/>
          <w:sz w:val="24"/>
          <w:szCs w:val="24"/>
        </w:rPr>
        <w:t>non</w:t>
      </w:r>
      <w:r w:rsidR="00362484" w:rsidRPr="000047E6">
        <w:rPr>
          <w:rFonts w:asciiTheme="minorHAnsi" w:eastAsiaTheme="minorEastAsia" w:hAnsiTheme="minorHAnsi" w:cstheme="minorHAnsi"/>
          <w:iCs/>
          <w:vanish w:val="0"/>
          <w:color w:val="C00000"/>
          <w:sz w:val="24"/>
          <w:szCs w:val="24"/>
        </w:rPr>
        <w:t>proprietary name or</w:t>
      </w:r>
      <w:r w:rsidRPr="000047E6">
        <w:rPr>
          <w:rFonts w:asciiTheme="minorHAnsi" w:eastAsiaTheme="minorEastAsia" w:hAnsiTheme="minorHAnsi" w:cstheme="minorHAnsi"/>
          <w:iCs/>
          <w:vanish w:val="0"/>
          <w:color w:val="C00000"/>
          <w:sz w:val="24"/>
          <w:szCs w:val="24"/>
        </w:rPr>
        <w:t xml:space="preserve"> International Nonproprietary Name</w:t>
      </w:r>
      <w:r w:rsidR="00380744" w:rsidRPr="000047E6">
        <w:rPr>
          <w:rFonts w:asciiTheme="minorHAnsi" w:eastAsiaTheme="minorEastAsia" w:hAnsiTheme="minorHAnsi" w:cstheme="minorHAnsi"/>
          <w:iCs/>
          <w:vanish w:val="0"/>
          <w:color w:val="C00000"/>
          <w:sz w:val="24"/>
          <w:szCs w:val="24"/>
        </w:rPr>
        <w:t>;</w:t>
      </w:r>
      <w:r w:rsidRPr="000047E6">
        <w:rPr>
          <w:rFonts w:asciiTheme="minorHAnsi" w:eastAsiaTheme="minorEastAsia" w:hAnsiTheme="minorHAnsi" w:cstheme="minorHAnsi"/>
          <w:iCs/>
          <w:vanish w:val="0"/>
          <w:color w:val="C00000"/>
          <w:sz w:val="24"/>
          <w:szCs w:val="24"/>
        </w:rPr>
        <w:t xml:space="preserve"> indicate </w:t>
      </w:r>
      <w:r w:rsidR="00ED7C73" w:rsidRPr="000047E6">
        <w:rPr>
          <w:rFonts w:asciiTheme="minorHAnsi" w:eastAsiaTheme="minorEastAsia" w:hAnsiTheme="minorHAnsi" w:cstheme="minorHAnsi"/>
          <w:iCs/>
          <w:vanish w:val="0"/>
          <w:color w:val="C00000"/>
          <w:sz w:val="24"/>
          <w:szCs w:val="24"/>
        </w:rPr>
        <w:t>"</w:t>
      </w:r>
      <w:r w:rsidR="00B36EDA" w:rsidRPr="000047E6">
        <w:rPr>
          <w:rFonts w:asciiTheme="minorHAnsi" w:eastAsiaTheme="minorEastAsia" w:hAnsiTheme="minorHAnsi" w:cstheme="minorHAnsi"/>
          <w:iCs/>
          <w:vanish w:val="0"/>
          <w:color w:val="C00000"/>
          <w:sz w:val="24"/>
          <w:szCs w:val="24"/>
        </w:rPr>
        <w:t xml:space="preserve">Not </w:t>
      </w:r>
      <w:r w:rsidR="008B2A62" w:rsidRPr="000047E6">
        <w:rPr>
          <w:rFonts w:asciiTheme="minorHAnsi" w:eastAsiaTheme="minorEastAsia" w:hAnsiTheme="minorHAnsi" w:cstheme="minorHAnsi"/>
          <w:iCs/>
          <w:vanish w:val="0"/>
          <w:color w:val="C00000"/>
          <w:sz w:val="24"/>
          <w:szCs w:val="24"/>
        </w:rPr>
        <w:t>a</w:t>
      </w:r>
      <w:r w:rsidR="00B36EDA" w:rsidRPr="000047E6">
        <w:rPr>
          <w:rFonts w:asciiTheme="minorHAnsi" w:eastAsiaTheme="minorEastAsia" w:hAnsiTheme="minorHAnsi" w:cstheme="minorHAnsi"/>
          <w:iCs/>
          <w:vanish w:val="0"/>
          <w:color w:val="C00000"/>
          <w:sz w:val="24"/>
          <w:szCs w:val="24"/>
        </w:rPr>
        <w:t>pplicable”</w:t>
      </w:r>
      <w:r w:rsidRPr="000047E6">
        <w:rPr>
          <w:rFonts w:asciiTheme="minorHAnsi" w:eastAsiaTheme="minorEastAsia" w:hAnsiTheme="minorHAnsi" w:cstheme="minorHAnsi"/>
          <w:iCs/>
          <w:vanish w:val="0"/>
          <w:color w:val="C00000"/>
          <w:sz w:val="24"/>
          <w:szCs w:val="24"/>
        </w:rPr>
        <w:t xml:space="preserve"> if not applicable</w:t>
      </w:r>
      <w:r w:rsidR="00B36EDA" w:rsidRPr="000047E6">
        <w:rPr>
          <w:rFonts w:asciiTheme="minorHAnsi" w:eastAsiaTheme="minorEastAsia" w:hAnsiTheme="minorHAnsi" w:cstheme="minorHAnsi"/>
          <w:iCs/>
          <w:vanish w:val="0"/>
          <w:color w:val="C00000"/>
          <w:sz w:val="24"/>
          <w:szCs w:val="24"/>
        </w:rPr>
        <w:t>.</w:t>
      </w:r>
    </w:p>
    <w:p w14:paraId="5536E4BB" w14:textId="6D4314DF" w:rsidR="00CF4890" w:rsidRPr="000047E6" w:rsidRDefault="008D1FBA" w:rsidP="00E33229">
      <w:pPr>
        <w:pStyle w:val="CPTInstructional"/>
        <w:numPr>
          <w:ilvl w:val="0"/>
          <w:numId w:val="19"/>
        </w:numPr>
        <w:spacing w:before="0" w:after="200" w:line="276" w:lineRule="auto"/>
        <w:contextualSpacing/>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I</w:t>
      </w:r>
      <w:r w:rsidR="00CF4890" w:rsidRPr="000047E6">
        <w:rPr>
          <w:rFonts w:asciiTheme="minorHAnsi" w:eastAsiaTheme="minorHAnsi" w:hAnsiTheme="minorHAnsi" w:cstheme="minorHAnsi"/>
          <w:bCs/>
          <w:vanish w:val="0"/>
          <w:color w:val="C00000"/>
          <w:sz w:val="24"/>
          <w:szCs w:val="24"/>
        </w:rPr>
        <w:t>ntervention assignment method</w:t>
      </w:r>
      <w:r w:rsidR="00811AAE" w:rsidRPr="000047E6">
        <w:rPr>
          <w:rFonts w:asciiTheme="minorHAnsi" w:eastAsiaTheme="minorHAnsi" w:hAnsiTheme="minorHAnsi" w:cstheme="minorHAnsi"/>
          <w:bCs/>
          <w:vanish w:val="0"/>
          <w:color w:val="C00000"/>
          <w:sz w:val="24"/>
          <w:szCs w:val="24"/>
        </w:rPr>
        <w:t>:</w:t>
      </w:r>
      <w:r w:rsidR="008765E7" w:rsidRPr="000047E6">
        <w:rPr>
          <w:rFonts w:asciiTheme="minorHAnsi" w:hAnsiTheme="minorHAnsi" w:cstheme="minorHAnsi"/>
          <w:vanish w:val="0"/>
          <w:color w:val="C00000"/>
          <w:sz w:val="24"/>
          <w:szCs w:val="24"/>
        </w:rPr>
        <w:t xml:space="preserve"> </w:t>
      </w:r>
      <w:r w:rsidR="00811AAE" w:rsidRPr="000047E6">
        <w:rPr>
          <w:rFonts w:asciiTheme="minorHAnsi" w:eastAsiaTheme="minorHAnsi" w:hAnsiTheme="minorHAnsi" w:cstheme="minorHAnsi"/>
          <w:bCs/>
          <w:vanish w:val="0"/>
          <w:color w:val="C00000"/>
          <w:sz w:val="24"/>
          <w:szCs w:val="24"/>
        </w:rPr>
        <w:t>d</w:t>
      </w:r>
      <w:r w:rsidR="00CF4890" w:rsidRPr="000047E6">
        <w:rPr>
          <w:rFonts w:asciiTheme="minorHAnsi" w:eastAsiaTheme="minorHAnsi" w:hAnsiTheme="minorHAnsi" w:cstheme="minorHAnsi"/>
          <w:bCs/>
          <w:vanish w:val="0"/>
          <w:color w:val="C00000"/>
          <w:sz w:val="24"/>
          <w:szCs w:val="24"/>
        </w:rPr>
        <w:t>o NOT state block size.</w:t>
      </w:r>
    </w:p>
    <w:p w14:paraId="1889D690" w14:textId="45F990B2" w:rsidR="00CF4890" w:rsidRPr="000047E6" w:rsidRDefault="00CF4890" w:rsidP="00E33229">
      <w:pPr>
        <w:pStyle w:val="CPTInstructional"/>
        <w:numPr>
          <w:ilvl w:val="0"/>
          <w:numId w:val="19"/>
        </w:numPr>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Population Diagnosis or Condition</w:t>
      </w:r>
      <w:r w:rsidR="00811AAE" w:rsidRPr="000047E6">
        <w:rPr>
          <w:rFonts w:asciiTheme="minorHAnsi" w:eastAsiaTheme="minorHAnsi" w:hAnsiTheme="minorHAnsi" w:cstheme="minorHAnsi"/>
          <w:bCs/>
          <w:vanish w:val="0"/>
          <w:color w:val="C00000"/>
          <w:sz w:val="24"/>
          <w:szCs w:val="24"/>
        </w:rPr>
        <w:t xml:space="preserve">: </w:t>
      </w:r>
      <w:r w:rsidR="00FD31EA" w:rsidRPr="000047E6">
        <w:rPr>
          <w:rFonts w:asciiTheme="minorHAnsi" w:eastAsiaTheme="minorHAnsi" w:hAnsiTheme="minorHAnsi" w:cstheme="minorHAnsi"/>
          <w:bCs/>
          <w:vanish w:val="0"/>
          <w:color w:val="C00000"/>
          <w:sz w:val="24"/>
          <w:szCs w:val="24"/>
        </w:rPr>
        <w:t>MedDRA Preferred Term(s) or indicate “other” and describe.</w:t>
      </w:r>
    </w:p>
    <w:p w14:paraId="7AF92268" w14:textId="5F88BBC3" w:rsidR="00CF4890" w:rsidRPr="000047E6" w:rsidRDefault="00CF4890" w:rsidP="00E33229">
      <w:pPr>
        <w:pStyle w:val="CPTInstructional"/>
        <w:numPr>
          <w:ilvl w:val="0"/>
          <w:numId w:val="19"/>
        </w:numPr>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Population age range</w:t>
      </w:r>
      <w:r w:rsidR="00811AAE" w:rsidRPr="000047E6">
        <w:rPr>
          <w:rFonts w:asciiTheme="minorHAnsi" w:eastAsiaTheme="minorHAnsi" w:hAnsiTheme="minorHAnsi" w:cstheme="minorHAnsi"/>
          <w:bCs/>
          <w:vanish w:val="0"/>
          <w:color w:val="C00000"/>
          <w:sz w:val="24"/>
          <w:szCs w:val="24"/>
        </w:rPr>
        <w:t>:</w:t>
      </w:r>
      <w:r w:rsidR="00474B19" w:rsidRPr="000047E6">
        <w:rPr>
          <w:rFonts w:asciiTheme="minorHAnsi" w:eastAsiaTheme="minorHAnsi" w:hAnsiTheme="minorHAnsi" w:cstheme="minorHAnsi"/>
          <w:bCs/>
          <w:vanish w:val="0"/>
          <w:color w:val="C00000"/>
          <w:sz w:val="24"/>
          <w:szCs w:val="24"/>
        </w:rPr>
        <w:t xml:space="preserve"> </w:t>
      </w:r>
      <w:r w:rsidR="00811AAE" w:rsidRPr="000047E6">
        <w:rPr>
          <w:rFonts w:asciiTheme="minorHAnsi" w:eastAsiaTheme="minorHAnsi" w:hAnsiTheme="minorHAnsi" w:cstheme="minorHAnsi"/>
          <w:bCs/>
          <w:vanish w:val="0"/>
          <w:color w:val="C00000"/>
          <w:sz w:val="24"/>
          <w:szCs w:val="24"/>
        </w:rPr>
        <w:t>f</w:t>
      </w:r>
      <w:r w:rsidR="004C2C5C" w:rsidRPr="000047E6">
        <w:rPr>
          <w:rFonts w:asciiTheme="minorHAnsi" w:eastAsiaTheme="minorHAnsi" w:hAnsiTheme="minorHAnsi" w:cstheme="minorHAnsi"/>
          <w:bCs/>
          <w:vanish w:val="0"/>
          <w:color w:val="C00000"/>
          <w:sz w:val="24"/>
          <w:szCs w:val="24"/>
        </w:rPr>
        <w:t xml:space="preserve">or </w:t>
      </w:r>
      <w:r w:rsidR="004A0698" w:rsidRPr="000047E6">
        <w:rPr>
          <w:rFonts w:asciiTheme="minorHAnsi" w:eastAsiaTheme="minorHAnsi" w:hAnsiTheme="minorHAnsi" w:cstheme="minorHAnsi"/>
          <w:bCs/>
          <w:vanish w:val="0"/>
          <w:color w:val="C00000"/>
          <w:sz w:val="24"/>
          <w:szCs w:val="24"/>
        </w:rPr>
        <w:t xml:space="preserve">trials </w:t>
      </w:r>
      <w:r w:rsidR="004C2C5C" w:rsidRPr="000047E6">
        <w:rPr>
          <w:rFonts w:asciiTheme="minorHAnsi" w:eastAsiaTheme="minorHAnsi" w:hAnsiTheme="minorHAnsi" w:cstheme="minorHAnsi"/>
          <w:bCs/>
          <w:vanish w:val="0"/>
          <w:color w:val="C00000"/>
          <w:sz w:val="24"/>
          <w:szCs w:val="24"/>
        </w:rPr>
        <w:t xml:space="preserve">in which multiple </w:t>
      </w:r>
      <w:r w:rsidR="00A37350" w:rsidRPr="000047E6">
        <w:rPr>
          <w:rFonts w:asciiTheme="minorHAnsi" w:eastAsiaTheme="minorHAnsi" w:hAnsiTheme="minorHAnsi" w:cstheme="minorHAnsi"/>
          <w:bCs/>
          <w:vanish w:val="0"/>
          <w:color w:val="C00000"/>
          <w:sz w:val="24"/>
          <w:szCs w:val="24"/>
        </w:rPr>
        <w:t>age ranges may be eligible (</w:t>
      </w:r>
      <w:r w:rsidR="00B56FE8" w:rsidRPr="000047E6">
        <w:rPr>
          <w:rFonts w:asciiTheme="minorHAnsi" w:eastAsiaTheme="minorHAnsi" w:hAnsiTheme="minorHAnsi" w:cstheme="minorHAnsi"/>
          <w:bCs/>
          <w:vanish w:val="0"/>
          <w:color w:val="C00000"/>
          <w:sz w:val="24"/>
          <w:szCs w:val="24"/>
        </w:rPr>
        <w:t>e.g.</w:t>
      </w:r>
      <w:r w:rsidR="00A37350" w:rsidRPr="000047E6">
        <w:rPr>
          <w:rFonts w:asciiTheme="minorHAnsi" w:eastAsiaTheme="minorHAnsi" w:hAnsiTheme="minorHAnsi" w:cstheme="minorHAnsi"/>
          <w:bCs/>
          <w:vanish w:val="0"/>
          <w:color w:val="C00000"/>
          <w:sz w:val="24"/>
          <w:szCs w:val="24"/>
        </w:rPr>
        <w:t>, a younger cohort and an older cohort), indicate the minimum and maximum ages for</w:t>
      </w:r>
      <w:r w:rsidR="00144899" w:rsidRPr="000047E6">
        <w:rPr>
          <w:rFonts w:asciiTheme="minorHAnsi" w:eastAsiaTheme="minorHAnsi" w:hAnsiTheme="minorHAnsi" w:cstheme="minorHAnsi"/>
          <w:bCs/>
          <w:vanish w:val="0"/>
          <w:color w:val="C00000"/>
          <w:sz w:val="24"/>
          <w:szCs w:val="24"/>
        </w:rPr>
        <w:t xml:space="preserve"> the </w:t>
      </w:r>
      <w:r w:rsidR="004A0698" w:rsidRPr="000047E6">
        <w:rPr>
          <w:rFonts w:asciiTheme="minorHAnsi" w:eastAsiaTheme="minorHAnsi" w:hAnsiTheme="minorHAnsi" w:cstheme="minorHAnsi"/>
          <w:bCs/>
          <w:vanish w:val="0"/>
          <w:color w:val="C00000"/>
          <w:sz w:val="24"/>
          <w:szCs w:val="24"/>
        </w:rPr>
        <w:t xml:space="preserve">trial </w:t>
      </w:r>
      <w:r w:rsidR="00144899" w:rsidRPr="000047E6">
        <w:rPr>
          <w:rFonts w:asciiTheme="minorHAnsi" w:eastAsiaTheme="minorHAnsi" w:hAnsiTheme="minorHAnsi" w:cstheme="minorHAnsi"/>
          <w:bCs/>
          <w:vanish w:val="0"/>
          <w:color w:val="C00000"/>
          <w:sz w:val="24"/>
          <w:szCs w:val="24"/>
        </w:rPr>
        <w:t>overall</w:t>
      </w:r>
      <w:r w:rsidR="00D76DCC" w:rsidRPr="000047E6">
        <w:rPr>
          <w:rFonts w:asciiTheme="minorHAnsi" w:eastAsiaTheme="minorHAnsi" w:hAnsiTheme="minorHAnsi" w:cstheme="minorHAnsi"/>
          <w:bCs/>
          <w:vanish w:val="0"/>
          <w:color w:val="C00000"/>
          <w:sz w:val="24"/>
          <w:szCs w:val="24"/>
        </w:rPr>
        <w:t>, with an additional comment for any ex</w:t>
      </w:r>
      <w:r w:rsidR="00063DED" w:rsidRPr="000047E6">
        <w:rPr>
          <w:rFonts w:asciiTheme="minorHAnsi" w:eastAsiaTheme="minorHAnsi" w:hAnsiTheme="minorHAnsi" w:cstheme="minorHAnsi"/>
          <w:bCs/>
          <w:vanish w:val="0"/>
          <w:color w:val="C00000"/>
          <w:sz w:val="24"/>
          <w:szCs w:val="24"/>
        </w:rPr>
        <w:t>cluded age ranges.</w:t>
      </w:r>
    </w:p>
    <w:p w14:paraId="3F1DA4B7" w14:textId="372CD56E" w:rsidR="00FB1A06" w:rsidRPr="0080561E" w:rsidRDefault="00CF4890" w:rsidP="00CF4890">
      <w:pPr>
        <w:pStyle w:val="CPTInstructional"/>
        <w:spacing w:before="240" w:after="240"/>
        <w:rPr>
          <w:rFonts w:eastAsiaTheme="minorHAnsi" w:cs="Times New Roman"/>
          <w:bCs/>
          <w:vanish w:val="0"/>
          <w:color w:val="auto"/>
          <w:sz w:val="24"/>
          <w:szCs w:val="24"/>
        </w:rPr>
      </w:pPr>
      <w:r w:rsidRPr="0080561E">
        <w:rPr>
          <w:rFonts w:cs="Times New Roman"/>
          <w:b/>
          <w:vanish w:val="0"/>
          <w:color w:val="000000" w:themeColor="text1"/>
          <w:sz w:val="24"/>
          <w:szCs w:val="24"/>
        </w:rPr>
        <w:t>Number of Arms</w:t>
      </w:r>
      <w:r w:rsidRPr="0082740E">
        <w:rPr>
          <w:rFonts w:cs="Times New Roman"/>
          <w:b/>
          <w:vanish w:val="0"/>
          <w:color w:val="000000" w:themeColor="text1"/>
          <w:sz w:val="24"/>
          <w:szCs w:val="24"/>
        </w:rPr>
        <w:t>:</w:t>
      </w:r>
      <w:r w:rsidRPr="0082740E">
        <w:rPr>
          <w:rFonts w:cs="Times New Roman"/>
          <w:b/>
          <w:bCs/>
          <w:vanish w:val="0"/>
          <w:color w:val="auto"/>
          <w:sz w:val="24"/>
          <w:szCs w:val="24"/>
        </w:rPr>
        <w:t xml:space="preserve"> </w:t>
      </w:r>
      <w:r w:rsidRPr="0082740E">
        <w:rPr>
          <w:rStyle w:val="CPTVariable"/>
          <w:rFonts w:cs="Times New Roman"/>
          <w:vanish w:val="0"/>
          <w:color w:val="auto"/>
          <w:sz w:val="24"/>
          <w:szCs w:val="24"/>
        </w:rPr>
        <w:t>[</w:t>
      </w:r>
      <w:r w:rsidRPr="0080561E">
        <w:rPr>
          <w:rStyle w:val="CPTVariable"/>
          <w:rFonts w:cs="Times New Roman"/>
          <w:vanish w:val="0"/>
          <w:color w:val="auto"/>
          <w:sz w:val="24"/>
          <w:szCs w:val="24"/>
          <w:highlight w:val="lightGray"/>
        </w:rPr>
        <w:t>Number of Arms</w:t>
      </w:r>
      <w:r w:rsidRPr="0082740E">
        <w:rPr>
          <w:rStyle w:val="CPTVariable"/>
          <w:rFonts w:cs="Times New Roman"/>
          <w:vanish w:val="0"/>
          <w:color w:val="auto"/>
          <w:sz w:val="24"/>
          <w:szCs w:val="24"/>
        </w:rPr>
        <w:t>]</w:t>
      </w:r>
    </w:p>
    <w:p w14:paraId="0D683CB6" w14:textId="0EA66715" w:rsidR="00CF4890" w:rsidRPr="000047E6" w:rsidRDefault="009A0891" w:rsidP="00CF4890">
      <w:pPr>
        <w:pStyle w:val="CPTInstructional"/>
        <w:spacing w:before="240" w:after="240"/>
        <w:rPr>
          <w:rFonts w:asciiTheme="minorHAnsi" w:hAnsiTheme="minorHAnsi" w:cstheme="minorHAnsi"/>
          <w:vanish w:val="0"/>
          <w:color w:val="C00000"/>
          <w:sz w:val="24"/>
          <w:szCs w:val="24"/>
        </w:rPr>
      </w:pPr>
      <w:r>
        <w:rPr>
          <w:rFonts w:asciiTheme="minorHAnsi" w:eastAsiaTheme="minorHAnsi" w:hAnsiTheme="minorHAnsi" w:cstheme="minorHAnsi"/>
          <w:bCs/>
          <w:vanish w:val="0"/>
          <w:color w:val="C00000"/>
          <w:sz w:val="24"/>
          <w:szCs w:val="24"/>
        </w:rPr>
        <w:t>Select</w:t>
      </w:r>
      <w:r w:rsidR="00CF4890" w:rsidRPr="000047E6">
        <w:rPr>
          <w:rFonts w:asciiTheme="minorHAnsi" w:eastAsiaTheme="minorHAnsi" w:hAnsiTheme="minorHAnsi" w:cstheme="minorHAnsi"/>
          <w:bCs/>
          <w:vanish w:val="0"/>
          <w:color w:val="C00000"/>
          <w:sz w:val="24"/>
          <w:szCs w:val="24"/>
        </w:rPr>
        <w:t xml:space="preserve"> the numeric value for the number of arms in the </w:t>
      </w:r>
      <w:r w:rsidR="004A0698" w:rsidRPr="000047E6">
        <w:rPr>
          <w:rFonts w:asciiTheme="minorHAnsi" w:eastAsiaTheme="minorHAnsi" w:hAnsiTheme="minorHAnsi" w:cstheme="minorHAnsi"/>
          <w:bCs/>
          <w:vanish w:val="0"/>
          <w:color w:val="C00000"/>
          <w:sz w:val="24"/>
          <w:szCs w:val="24"/>
        </w:rPr>
        <w:t>trial</w:t>
      </w:r>
      <w:r w:rsidR="00CF4890" w:rsidRPr="000047E6">
        <w:rPr>
          <w:rFonts w:asciiTheme="minorHAnsi" w:eastAsiaTheme="minorHAnsi" w:hAnsiTheme="minorHAnsi" w:cstheme="minorHAnsi"/>
          <w:bCs/>
          <w:vanish w:val="0"/>
          <w:color w:val="C00000"/>
          <w:sz w:val="24"/>
          <w:szCs w:val="24"/>
        </w:rPr>
        <w:t>.</w:t>
      </w:r>
      <w:r w:rsidR="00CF4890" w:rsidRPr="000047E6">
        <w:rPr>
          <w:rFonts w:asciiTheme="minorHAnsi" w:hAnsiTheme="minorHAnsi" w:cstheme="minorHAnsi"/>
          <w:vanish w:val="0"/>
          <w:color w:val="C00000"/>
          <w:sz w:val="24"/>
          <w:szCs w:val="24"/>
        </w:rPr>
        <w:t xml:space="preserve"> </w:t>
      </w:r>
      <w:r w:rsidR="00700529" w:rsidRPr="000047E6">
        <w:rPr>
          <w:rFonts w:asciiTheme="minorHAnsi" w:hAnsiTheme="minorHAnsi" w:cstheme="minorHAnsi"/>
          <w:vanish w:val="0"/>
          <w:color w:val="C00000"/>
          <w:sz w:val="24"/>
          <w:szCs w:val="24"/>
        </w:rPr>
        <w:t xml:space="preserve">For </w:t>
      </w:r>
      <w:r w:rsidR="004A0698" w:rsidRPr="000047E6">
        <w:rPr>
          <w:rFonts w:asciiTheme="minorHAnsi" w:hAnsiTheme="minorHAnsi" w:cstheme="minorHAnsi"/>
          <w:vanish w:val="0"/>
          <w:color w:val="C00000"/>
          <w:sz w:val="24"/>
          <w:szCs w:val="24"/>
        </w:rPr>
        <w:t xml:space="preserve">trials </w:t>
      </w:r>
      <w:r w:rsidR="00700529" w:rsidRPr="000047E6">
        <w:rPr>
          <w:rFonts w:asciiTheme="minorHAnsi" w:hAnsiTheme="minorHAnsi" w:cstheme="minorHAnsi"/>
          <w:vanish w:val="0"/>
          <w:color w:val="C00000"/>
          <w:sz w:val="24"/>
          <w:szCs w:val="24"/>
        </w:rPr>
        <w:t xml:space="preserve">with </w:t>
      </w:r>
      <w:r w:rsidR="00796B73" w:rsidRPr="000047E6">
        <w:rPr>
          <w:rFonts w:asciiTheme="minorHAnsi" w:hAnsiTheme="minorHAnsi" w:cstheme="minorHAnsi"/>
          <w:vanish w:val="0"/>
          <w:color w:val="C00000"/>
          <w:sz w:val="24"/>
          <w:szCs w:val="24"/>
        </w:rPr>
        <w:t xml:space="preserve">a different number of arms in different periods, </w:t>
      </w:r>
      <w:r w:rsidR="006966F0" w:rsidRPr="000047E6">
        <w:rPr>
          <w:rFonts w:asciiTheme="minorHAnsi" w:hAnsiTheme="minorHAnsi" w:cstheme="minorHAnsi"/>
          <w:vanish w:val="0"/>
          <w:color w:val="C00000"/>
          <w:sz w:val="24"/>
          <w:szCs w:val="24"/>
        </w:rPr>
        <w:t xml:space="preserve">populate this field based on the </w:t>
      </w:r>
      <w:r w:rsidR="00A47C28" w:rsidRPr="000047E6">
        <w:rPr>
          <w:rFonts w:asciiTheme="minorHAnsi" w:hAnsiTheme="minorHAnsi" w:cstheme="minorHAnsi"/>
          <w:vanish w:val="0"/>
          <w:color w:val="C00000"/>
          <w:sz w:val="24"/>
          <w:szCs w:val="24"/>
        </w:rPr>
        <w:t>total number of arms.</w:t>
      </w:r>
    </w:p>
    <w:p w14:paraId="60AC1A89" w14:textId="61555F01" w:rsidR="005263A2" w:rsidRPr="0080561E" w:rsidRDefault="00D077D8" w:rsidP="00A1100E">
      <w:pPr>
        <w:pStyle w:val="CPTInstructional"/>
        <w:spacing w:before="240"/>
        <w:rPr>
          <w:rFonts w:ascii="Calibri" w:eastAsiaTheme="minorEastAsia" w:hAnsi="Calibri" w:cs="Times New Roman"/>
          <w:vanish w:val="0"/>
          <w:color w:val="auto"/>
          <w:sz w:val="24"/>
          <w:szCs w:val="24"/>
          <w:lang w:val="de-DE"/>
        </w:rPr>
      </w:pPr>
      <w:r w:rsidRPr="0080561E">
        <w:rPr>
          <w:rFonts w:cs="Times New Roman"/>
          <w:b/>
          <w:vanish w:val="0"/>
          <w:color w:val="auto"/>
          <w:sz w:val="24"/>
          <w:szCs w:val="24"/>
          <w:lang w:val="de-DE"/>
        </w:rPr>
        <w:t>Trial Blind Schema</w:t>
      </w:r>
      <w:r w:rsidR="00A1100E" w:rsidRPr="0082740E">
        <w:rPr>
          <w:rFonts w:cs="Times New Roman"/>
          <w:b/>
          <w:vanish w:val="0"/>
          <w:color w:val="auto"/>
          <w:sz w:val="24"/>
          <w:szCs w:val="24"/>
          <w:lang w:val="de-DE"/>
        </w:rPr>
        <w:t xml:space="preserve">: </w:t>
      </w:r>
      <w:r w:rsidRPr="0082740E">
        <w:rPr>
          <w:rFonts w:cs="Times New Roman"/>
          <w:vanish w:val="0"/>
          <w:color w:val="auto"/>
          <w:sz w:val="24"/>
          <w:szCs w:val="24"/>
          <w:lang w:val="de-DE"/>
        </w:rPr>
        <w:t>[</w:t>
      </w:r>
      <w:r w:rsidR="00CC31A0" w:rsidRPr="0080561E">
        <w:rPr>
          <w:rFonts w:cs="Times New Roman"/>
          <w:vanish w:val="0"/>
          <w:color w:val="auto"/>
          <w:sz w:val="24"/>
          <w:szCs w:val="24"/>
          <w:highlight w:val="lightGray"/>
          <w:lang w:val="de-DE"/>
        </w:rPr>
        <w:t>T</w:t>
      </w:r>
      <w:r w:rsidRPr="0080561E">
        <w:rPr>
          <w:rFonts w:cs="Times New Roman"/>
          <w:vanish w:val="0"/>
          <w:color w:val="auto"/>
          <w:sz w:val="24"/>
          <w:szCs w:val="24"/>
          <w:highlight w:val="lightGray"/>
          <w:lang w:val="de-DE"/>
        </w:rPr>
        <w:t xml:space="preserve">rial </w:t>
      </w:r>
      <w:r w:rsidR="00CC31A0" w:rsidRPr="0080561E">
        <w:rPr>
          <w:rFonts w:cs="Times New Roman"/>
          <w:vanish w:val="0"/>
          <w:color w:val="auto"/>
          <w:sz w:val="24"/>
          <w:szCs w:val="24"/>
          <w:highlight w:val="lightGray"/>
          <w:lang w:val="de-DE"/>
        </w:rPr>
        <w:t>B</w:t>
      </w:r>
      <w:r w:rsidRPr="0080561E">
        <w:rPr>
          <w:rFonts w:cs="Times New Roman"/>
          <w:vanish w:val="0"/>
          <w:color w:val="auto"/>
          <w:sz w:val="24"/>
          <w:szCs w:val="24"/>
          <w:highlight w:val="lightGray"/>
          <w:lang w:val="de-DE"/>
        </w:rPr>
        <w:t xml:space="preserve">lind </w:t>
      </w:r>
      <w:r w:rsidR="00CC31A0" w:rsidRPr="0080561E">
        <w:rPr>
          <w:rFonts w:cs="Times New Roman"/>
          <w:vanish w:val="0"/>
          <w:color w:val="auto"/>
          <w:sz w:val="24"/>
          <w:szCs w:val="24"/>
          <w:highlight w:val="lightGray"/>
          <w:lang w:val="de-DE"/>
        </w:rPr>
        <w:t>S</w:t>
      </w:r>
      <w:r w:rsidRPr="0080561E">
        <w:rPr>
          <w:rFonts w:cs="Times New Roman"/>
          <w:vanish w:val="0"/>
          <w:color w:val="auto"/>
          <w:sz w:val="24"/>
          <w:szCs w:val="24"/>
          <w:highlight w:val="lightGray"/>
          <w:lang w:val="de-DE"/>
        </w:rPr>
        <w:t>chema]</w:t>
      </w:r>
    </w:p>
    <w:p w14:paraId="59322F30" w14:textId="7A29A542" w:rsidR="00C5539C" w:rsidRPr="0080561E" w:rsidRDefault="00A1100E" w:rsidP="002275B0">
      <w:pPr>
        <w:pStyle w:val="InstructionalTExt"/>
      </w:pPr>
      <w:r w:rsidRPr="0080561E">
        <w:t xml:space="preserve">For designs in which these details may differ in one or more </w:t>
      </w:r>
      <w:r w:rsidR="00B456C9" w:rsidRPr="0080561E">
        <w:t xml:space="preserve">trial </w:t>
      </w:r>
      <w:r w:rsidRPr="0080561E">
        <w:t xml:space="preserve">periods, answer according to the portion of the </w:t>
      </w:r>
      <w:r w:rsidR="004A0698" w:rsidRPr="0080561E">
        <w:t xml:space="preserve">trial </w:t>
      </w:r>
      <w:r w:rsidRPr="0080561E">
        <w:t xml:space="preserve">in which the </w:t>
      </w:r>
      <w:r w:rsidR="00A85E7C" w:rsidRPr="0080561E">
        <w:t>highest</w:t>
      </w:r>
      <w:r w:rsidR="006F69F7" w:rsidRPr="0080561E">
        <w:t xml:space="preserve"> number of</w:t>
      </w:r>
      <w:r w:rsidRPr="0080561E">
        <w:t xml:space="preserve"> </w:t>
      </w:r>
      <w:r w:rsidR="00814F5D" w:rsidRPr="0080561E">
        <w:t>blind</w:t>
      </w:r>
      <w:r w:rsidR="006F69F7" w:rsidRPr="0080561E">
        <w:t>ed roles</w:t>
      </w:r>
      <w:r w:rsidR="00814F5D" w:rsidRPr="0080561E">
        <w:t xml:space="preserve"> </w:t>
      </w:r>
      <w:r w:rsidRPr="0080561E">
        <w:t xml:space="preserve">occurs. </w:t>
      </w:r>
      <w:r w:rsidR="00D56520">
        <w:t>Additional</w:t>
      </w:r>
      <w:r w:rsidRPr="0080561E">
        <w:t xml:space="preserve"> details can be provided in </w:t>
      </w:r>
      <w:r w:rsidR="007C34EB" w:rsidRPr="0080561E">
        <w:t>Section 6.</w:t>
      </w:r>
      <w:r w:rsidR="00C6578D">
        <w:t>7</w:t>
      </w:r>
      <w:r w:rsidR="00630F09" w:rsidRPr="0080561E">
        <w:t>.3</w:t>
      </w:r>
      <w:r w:rsidRPr="0080561E">
        <w:t xml:space="preserve"> </w:t>
      </w:r>
      <w:r w:rsidR="00C6578D">
        <w:t>Blinding</w:t>
      </w:r>
      <w:r w:rsidRPr="0080561E">
        <w:t>.</w:t>
      </w:r>
    </w:p>
    <w:p w14:paraId="34A30FC5" w14:textId="14A1E575" w:rsidR="005336C5" w:rsidRPr="0080561E" w:rsidRDefault="00D077D8" w:rsidP="002275B0">
      <w:pPr>
        <w:pStyle w:val="InstructionalTExt"/>
        <w:rPr>
          <w:rFonts w:ascii="Times New Roman" w:hAnsi="Times New Roman"/>
          <w:color w:val="auto"/>
        </w:rPr>
      </w:pPr>
      <w:r w:rsidRPr="0080561E">
        <w:rPr>
          <w:rFonts w:ascii="Times New Roman" w:hAnsi="Times New Roman"/>
          <w:b/>
          <w:color w:val="auto"/>
        </w:rPr>
        <w:t xml:space="preserve">Blinded </w:t>
      </w:r>
      <w:r w:rsidR="007D2F9D">
        <w:rPr>
          <w:rFonts w:ascii="Times New Roman" w:hAnsi="Times New Roman"/>
          <w:b/>
          <w:bCs/>
          <w:color w:val="auto"/>
        </w:rPr>
        <w:t>R</w:t>
      </w:r>
      <w:r w:rsidRPr="0080561E">
        <w:rPr>
          <w:rFonts w:ascii="Times New Roman" w:hAnsi="Times New Roman"/>
          <w:b/>
          <w:bCs/>
          <w:color w:val="auto"/>
        </w:rPr>
        <w:t>oles</w:t>
      </w:r>
      <w:r w:rsidR="36A7FC8B" w:rsidRPr="0080561E">
        <w:rPr>
          <w:rFonts w:ascii="Times New Roman" w:hAnsi="Times New Roman"/>
          <w:b/>
          <w:bCs/>
          <w:color w:val="auto"/>
        </w:rPr>
        <w:t xml:space="preserve">: </w:t>
      </w:r>
      <w:r w:rsidRPr="0080561E">
        <w:rPr>
          <w:rFonts w:ascii="Times New Roman" w:hAnsi="Times New Roman"/>
          <w:color w:val="auto"/>
        </w:rPr>
        <w:t xml:space="preserve">The following roles indicated will not be made aware of the treatment group assignment </w:t>
      </w:r>
      <w:sdt>
        <w:sdtPr>
          <w:rPr>
            <w:rFonts w:ascii="Times New Roman" w:hAnsi="Times New Roman"/>
          </w:rPr>
          <w:tag w:val="goog_rdk_90"/>
          <w:id w:val="1253402782"/>
          <w:placeholder>
            <w:docPart w:val="6373183CA7D542D3AF799AF3AD5BEDF6"/>
          </w:placeholder>
        </w:sdtPr>
        <w:sdtContent/>
      </w:sdt>
      <w:r w:rsidRPr="0080561E">
        <w:rPr>
          <w:rFonts w:ascii="Times New Roman" w:hAnsi="Times New Roman"/>
          <w:color w:val="auto"/>
        </w:rPr>
        <w:t xml:space="preserve">during the trial: </w:t>
      </w:r>
      <w:r w:rsidRPr="0082740E">
        <w:rPr>
          <w:rFonts w:ascii="Times New Roman" w:hAnsi="Times New Roman"/>
          <w:color w:val="auto"/>
        </w:rPr>
        <w:t>[</w:t>
      </w:r>
      <w:r w:rsidRPr="0080561E">
        <w:rPr>
          <w:rFonts w:ascii="Times New Roman" w:hAnsi="Times New Roman"/>
          <w:color w:val="auto"/>
          <w:highlight w:val="lightGray"/>
        </w:rPr>
        <w:t>blinded roles</w:t>
      </w:r>
      <w:r w:rsidRPr="0082740E">
        <w:rPr>
          <w:rFonts w:ascii="Times New Roman" w:hAnsi="Times New Roman"/>
          <w:color w:val="auto"/>
        </w:rPr>
        <w:t>]</w:t>
      </w:r>
    </w:p>
    <w:p w14:paraId="18754179" w14:textId="444352F5" w:rsidR="00D70FAB" w:rsidRPr="0080561E" w:rsidRDefault="00D70FAB" w:rsidP="00D70FAB">
      <w:pPr>
        <w:pStyle w:val="InstructionalTExt"/>
        <w:rPr>
          <w:rFonts w:ascii="Calibri" w:eastAsiaTheme="minorEastAsia" w:hAnsi="Calibri"/>
          <w:iCs/>
        </w:rPr>
      </w:pPr>
      <w:r w:rsidRPr="0080561E">
        <w:lastRenderedPageBreak/>
        <w:t>“Not applicable (No blinding)” indicates an open-label trial</w:t>
      </w:r>
      <w:r w:rsidRPr="0080561E">
        <w:rPr>
          <w:rFonts w:ascii="Calibri" w:eastAsiaTheme="minorEastAsia" w:hAnsi="Calibri"/>
          <w:iCs/>
        </w:rPr>
        <w:t>.</w:t>
      </w:r>
    </w:p>
    <w:p w14:paraId="31AAC9D5" w14:textId="7D496DDC" w:rsidR="001E309A" w:rsidRPr="0080561E" w:rsidRDefault="001E309A" w:rsidP="001E309A">
      <w:pPr>
        <w:pStyle w:val="HeadingNoTOC"/>
        <w:keepNext/>
        <w:keepLines/>
        <w:spacing w:after="120"/>
        <w:rPr>
          <w:rFonts w:ascii="Times New Roman" w:hAnsi="Times New Roman" w:cs="Times New Roman"/>
          <w:b/>
        </w:rPr>
      </w:pPr>
      <w:r w:rsidRPr="0080561E">
        <w:rPr>
          <w:rFonts w:ascii="Times New Roman" w:hAnsi="Times New Roman" w:cs="Times New Roman"/>
          <w:b/>
        </w:rPr>
        <w:t xml:space="preserve">Number of </w:t>
      </w:r>
      <w:r w:rsidRPr="0080561E">
        <w:rPr>
          <w:rFonts w:ascii="Times New Roman" w:hAnsi="Times New Roman" w:cs="Times New Roman"/>
          <w:b/>
          <w:bCs/>
        </w:rPr>
        <w:t>Participant</w:t>
      </w:r>
      <w:r w:rsidRPr="0080561E">
        <w:rPr>
          <w:rFonts w:ascii="Times New Roman" w:hAnsi="Times New Roman" w:cs="Times New Roman"/>
          <w:b/>
        </w:rPr>
        <w:t>s</w:t>
      </w:r>
      <w:r w:rsidR="0042084F" w:rsidRPr="0080561E">
        <w:rPr>
          <w:rFonts w:ascii="Times New Roman" w:hAnsi="Times New Roman" w:cs="Times New Roman"/>
          <w:b/>
        </w:rPr>
        <w:t>:</w:t>
      </w:r>
    </w:p>
    <w:p w14:paraId="7CFB31E4" w14:textId="05087AA6" w:rsidR="00DF220B" w:rsidRPr="000047E6" w:rsidRDefault="00DF220B" w:rsidP="00DF220B">
      <w:pPr>
        <w:pStyle w:val="CPTInstructional"/>
        <w:spacing w:before="0" w:after="200" w:line="276" w:lineRule="auto"/>
        <w:contextualSpacing/>
        <w:rPr>
          <w:rFonts w:asciiTheme="minorHAnsi" w:eastAsiaTheme="minorHAnsi" w:hAnsiTheme="minorHAnsi" w:cstheme="minorHAnsi"/>
          <w:bCs/>
          <w:vanish w:val="0"/>
          <w:color w:val="C00000"/>
          <w:sz w:val="24"/>
          <w:szCs w:val="24"/>
        </w:rPr>
      </w:pPr>
      <w:r w:rsidRPr="000047E6">
        <w:rPr>
          <w:rFonts w:asciiTheme="minorHAnsi" w:eastAsiaTheme="minorEastAsia" w:hAnsiTheme="minorHAnsi" w:cstheme="minorHAnsi"/>
          <w:iCs/>
          <w:vanish w:val="0"/>
          <w:color w:val="C00000"/>
          <w:sz w:val="24"/>
          <w:szCs w:val="24"/>
          <w:shd w:val="clear" w:color="auto" w:fill="FFFFFF" w:themeFill="background1"/>
        </w:rPr>
        <w:t xml:space="preserve">State the expected number of participants to be assigned to trial intervention/enrolled. </w:t>
      </w:r>
      <w:r w:rsidRPr="000047E6">
        <w:rPr>
          <w:rFonts w:asciiTheme="minorHAnsi" w:eastAsiaTheme="minorHAnsi" w:hAnsiTheme="minorHAnsi" w:cstheme="minorHAnsi"/>
          <w:bCs/>
          <w:vanish w:val="0"/>
          <w:color w:val="C00000"/>
          <w:sz w:val="24"/>
          <w:szCs w:val="24"/>
          <w:shd w:val="clear" w:color="auto" w:fill="FFFFFF" w:themeFill="background1"/>
        </w:rPr>
        <w:t>Indicate</w:t>
      </w:r>
      <w:r w:rsidRPr="000047E6">
        <w:rPr>
          <w:rFonts w:asciiTheme="minorHAnsi" w:eastAsiaTheme="minorHAnsi" w:hAnsiTheme="minorHAnsi" w:cstheme="minorHAnsi"/>
          <w:bCs/>
          <w:vanish w:val="0"/>
          <w:color w:val="C00000"/>
          <w:sz w:val="24"/>
          <w:szCs w:val="24"/>
        </w:rPr>
        <w:t xml:space="preserve"> whether the number provided is the target or maximum number of individuals to be randomly assigned to trial intervention/enrolled.</w:t>
      </w:r>
    </w:p>
    <w:p w14:paraId="000DB877" w14:textId="4911E7AC" w:rsidR="001E309A" w:rsidRPr="0080561E" w:rsidRDefault="00DC28A2" w:rsidP="001E309A">
      <w:pPr>
        <w:rPr>
          <w:rFonts w:cs="Times New Roman"/>
          <w:szCs w:val="24"/>
        </w:rPr>
      </w:pPr>
      <w:r w:rsidRPr="0080561E">
        <w:rPr>
          <w:rFonts w:cs="Times New Roman"/>
          <w:szCs w:val="24"/>
        </w:rPr>
        <w:t xml:space="preserve">A </w:t>
      </w:r>
      <w:r w:rsidRPr="0082740E">
        <w:rPr>
          <w:rFonts w:cs="Times New Roman"/>
          <w:szCs w:val="24"/>
        </w:rPr>
        <w:t>[</w:t>
      </w:r>
      <w:r w:rsidRPr="0080561E">
        <w:rPr>
          <w:rFonts w:cs="Times New Roman"/>
          <w:szCs w:val="24"/>
          <w:highlight w:val="lightGray"/>
        </w:rPr>
        <w:t>Target/Maximum</w:t>
      </w:r>
      <w:r w:rsidRPr="0082740E">
        <w:rPr>
          <w:rFonts w:cs="Times New Roman"/>
          <w:szCs w:val="24"/>
        </w:rPr>
        <w:t>]</w:t>
      </w:r>
      <w:r w:rsidRPr="0080561E">
        <w:rPr>
          <w:rFonts w:cs="Times New Roman"/>
          <w:szCs w:val="24"/>
        </w:rPr>
        <w:t xml:space="preserve"> of </w:t>
      </w:r>
      <w:r w:rsidR="00A10B5E" w:rsidRPr="0080561E">
        <w:rPr>
          <w:rFonts w:cs="Times New Roman"/>
          <w:szCs w:val="24"/>
        </w:rPr>
        <w:t>&lt;</w:t>
      </w:r>
      <w:r w:rsidR="00A10B5E" w:rsidRPr="0080561E">
        <w:rPr>
          <w:rFonts w:cs="Times New Roman"/>
          <w:szCs w:val="24"/>
          <w:highlight w:val="lightGray"/>
        </w:rPr>
        <w:t xml:space="preserve">Enter </w:t>
      </w:r>
      <w:r w:rsidR="001E309A" w:rsidRPr="0080561E">
        <w:rPr>
          <w:rFonts w:cs="Times New Roman"/>
          <w:szCs w:val="24"/>
          <w:highlight w:val="lightGray"/>
        </w:rPr>
        <w:t>Number</w:t>
      </w:r>
      <w:r w:rsidR="00A10B5E" w:rsidRPr="0080561E">
        <w:rPr>
          <w:rFonts w:cs="Times New Roman"/>
          <w:szCs w:val="24"/>
          <w:highlight w:val="lightGray"/>
        </w:rPr>
        <w:t xml:space="preserve"> of Participants</w:t>
      </w:r>
      <w:r w:rsidR="00A10B5E" w:rsidRPr="0080561E">
        <w:rPr>
          <w:rFonts w:cs="Times New Roman"/>
          <w:szCs w:val="24"/>
        </w:rPr>
        <w:t>&gt;</w:t>
      </w:r>
      <w:r w:rsidR="001E309A" w:rsidRPr="0080561E">
        <w:rPr>
          <w:rFonts w:cs="Times New Roman"/>
          <w:szCs w:val="24"/>
        </w:rPr>
        <w:t xml:space="preserve"> </w:t>
      </w:r>
      <w:r w:rsidRPr="0080561E">
        <w:rPr>
          <w:rFonts w:cs="Times New Roman"/>
          <w:szCs w:val="24"/>
        </w:rPr>
        <w:t>participants will be</w:t>
      </w:r>
      <w:r w:rsidR="000E0FF4" w:rsidRPr="0080561E">
        <w:rPr>
          <w:rFonts w:cs="Times New Roman"/>
          <w:szCs w:val="24"/>
        </w:rPr>
        <w:t xml:space="preserve"> </w:t>
      </w:r>
      <w:r w:rsidR="00A10B5E" w:rsidRPr="0082740E">
        <w:rPr>
          <w:rFonts w:cs="Times New Roman"/>
          <w:szCs w:val="24"/>
        </w:rPr>
        <w:t>[</w:t>
      </w:r>
      <w:r w:rsidR="001E309A" w:rsidRPr="0080561E">
        <w:rPr>
          <w:rFonts w:cs="Times New Roman"/>
          <w:szCs w:val="24"/>
          <w:highlight w:val="lightGray"/>
        </w:rPr>
        <w:t xml:space="preserve">randomly assigned to </w:t>
      </w:r>
      <w:r w:rsidR="00061F29" w:rsidRPr="0080561E">
        <w:rPr>
          <w:rFonts w:cs="Times New Roman"/>
          <w:szCs w:val="24"/>
          <w:highlight w:val="lightGray"/>
        </w:rPr>
        <w:t xml:space="preserve">trial </w:t>
      </w:r>
      <w:r w:rsidR="001E309A" w:rsidRPr="0080561E">
        <w:rPr>
          <w:rFonts w:cs="Times New Roman"/>
          <w:szCs w:val="24"/>
          <w:highlight w:val="lightGray"/>
        </w:rPr>
        <w:t>intervention/enrolled</w:t>
      </w:r>
      <w:r w:rsidR="00A10B5E" w:rsidRPr="0082740E">
        <w:rPr>
          <w:rFonts w:cs="Times New Roman"/>
          <w:szCs w:val="24"/>
        </w:rPr>
        <w:t>]</w:t>
      </w:r>
      <w:r w:rsidRPr="0080561E">
        <w:rPr>
          <w:rFonts w:cs="Times New Roman"/>
          <w:szCs w:val="24"/>
        </w:rPr>
        <w:t>.</w:t>
      </w:r>
    </w:p>
    <w:p w14:paraId="6F8BA2C1" w14:textId="75BDF202" w:rsidR="001E309A" w:rsidRPr="0080561E" w:rsidRDefault="001E309A" w:rsidP="001E309A">
      <w:pPr>
        <w:pStyle w:val="HeadingNoTOC"/>
        <w:keepNext/>
        <w:keepLines/>
        <w:spacing w:after="120"/>
        <w:rPr>
          <w:rFonts w:ascii="Times New Roman" w:hAnsi="Times New Roman" w:cs="Times New Roman"/>
          <w:b/>
          <w:bCs/>
        </w:rPr>
      </w:pPr>
      <w:r w:rsidRPr="0080561E">
        <w:rPr>
          <w:rFonts w:ascii="Times New Roman" w:hAnsi="Times New Roman" w:cs="Times New Roman"/>
          <w:b/>
          <w:bCs/>
        </w:rPr>
        <w:t>Duration</w:t>
      </w:r>
      <w:r w:rsidR="00F92790">
        <w:rPr>
          <w:rFonts w:ascii="Times New Roman" w:hAnsi="Times New Roman" w:cs="Times New Roman"/>
          <w:b/>
          <w:bCs/>
        </w:rPr>
        <w:t>:</w:t>
      </w:r>
    </w:p>
    <w:p w14:paraId="485B7951" w14:textId="510035E5" w:rsidR="00EA00BC" w:rsidRPr="000047E6" w:rsidRDefault="00EA00BC" w:rsidP="00CB4923">
      <w:pPr>
        <w:pStyle w:val="CPTInstructional"/>
        <w:spacing w:line="276" w:lineRule="auto"/>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 xml:space="preserve">Select </w:t>
      </w:r>
      <w:r w:rsidR="000254C6" w:rsidRPr="000047E6">
        <w:rPr>
          <w:rFonts w:asciiTheme="minorHAnsi" w:eastAsiaTheme="minorHAnsi" w:hAnsiTheme="minorHAnsi" w:cstheme="minorHAnsi"/>
          <w:bCs/>
          <w:vanish w:val="0"/>
          <w:color w:val="C00000"/>
          <w:sz w:val="24"/>
          <w:szCs w:val="24"/>
        </w:rPr>
        <w:t>one of the two options for total planned duration of trial intervention and trial participation for each participant</w:t>
      </w:r>
      <w:r w:rsidRPr="000047E6">
        <w:rPr>
          <w:rFonts w:asciiTheme="minorHAnsi" w:eastAsiaTheme="minorHAnsi" w:hAnsiTheme="minorHAnsi" w:cstheme="minorHAnsi"/>
          <w:bCs/>
          <w:vanish w:val="0"/>
          <w:color w:val="C00000"/>
          <w:sz w:val="24"/>
          <w:szCs w:val="24"/>
        </w:rPr>
        <w:t xml:space="preserve">. Note that </w:t>
      </w:r>
      <w:r w:rsidR="000738A3" w:rsidRPr="000047E6">
        <w:rPr>
          <w:rFonts w:asciiTheme="minorHAnsi" w:eastAsiaTheme="minorHAnsi" w:hAnsiTheme="minorHAnsi" w:cstheme="minorHAnsi"/>
          <w:bCs/>
          <w:vanish w:val="0"/>
          <w:color w:val="C00000"/>
          <w:sz w:val="24"/>
          <w:szCs w:val="24"/>
        </w:rPr>
        <w:t xml:space="preserve">the </w:t>
      </w:r>
      <w:r w:rsidRPr="000047E6">
        <w:rPr>
          <w:rFonts w:asciiTheme="minorHAnsi" w:eastAsiaTheme="minorHAnsi" w:hAnsiTheme="minorHAnsi" w:cstheme="minorHAnsi"/>
          <w:bCs/>
          <w:vanish w:val="0"/>
          <w:color w:val="C00000"/>
          <w:sz w:val="24"/>
          <w:szCs w:val="24"/>
        </w:rPr>
        <w:t xml:space="preserve">total duration of </w:t>
      </w:r>
      <w:r w:rsidR="000738A3" w:rsidRPr="000047E6">
        <w:rPr>
          <w:rFonts w:asciiTheme="minorHAnsi" w:eastAsiaTheme="minorHAnsi" w:hAnsiTheme="minorHAnsi" w:cstheme="minorHAnsi"/>
          <w:bCs/>
          <w:vanish w:val="0"/>
          <w:color w:val="C00000"/>
          <w:sz w:val="24"/>
          <w:szCs w:val="24"/>
        </w:rPr>
        <w:t xml:space="preserve">trial </w:t>
      </w:r>
      <w:r w:rsidRPr="000047E6">
        <w:rPr>
          <w:rFonts w:asciiTheme="minorHAnsi" w:eastAsiaTheme="minorHAnsi" w:hAnsiTheme="minorHAnsi" w:cstheme="minorHAnsi"/>
          <w:bCs/>
          <w:vanish w:val="0"/>
          <w:color w:val="C00000"/>
          <w:sz w:val="24"/>
          <w:szCs w:val="24"/>
        </w:rPr>
        <w:t xml:space="preserve">participation should include any washout and any follow-up periods in which the participant is not receiving trial intervention. When duration </w:t>
      </w:r>
      <w:r w:rsidR="00294C7F" w:rsidRPr="000047E6">
        <w:rPr>
          <w:rFonts w:asciiTheme="minorHAnsi" w:eastAsiaTheme="minorHAnsi" w:hAnsiTheme="minorHAnsi" w:cstheme="minorHAnsi"/>
          <w:bCs/>
          <w:vanish w:val="0"/>
          <w:color w:val="C00000"/>
          <w:sz w:val="24"/>
          <w:szCs w:val="24"/>
        </w:rPr>
        <w:t>will vary</w:t>
      </w:r>
      <w:r w:rsidRPr="000047E6">
        <w:rPr>
          <w:rFonts w:asciiTheme="minorHAnsi" w:eastAsiaTheme="minorHAnsi" w:hAnsiTheme="minorHAnsi" w:cstheme="minorHAnsi"/>
          <w:bCs/>
          <w:vanish w:val="0"/>
          <w:color w:val="C00000"/>
          <w:sz w:val="24"/>
          <w:szCs w:val="24"/>
        </w:rPr>
        <w:t>, provide a short explanation (</w:t>
      </w:r>
      <w:r w:rsidR="00B56FE8" w:rsidRPr="000047E6">
        <w:rPr>
          <w:rFonts w:asciiTheme="minorHAnsi" w:eastAsiaTheme="minorHAnsi" w:hAnsiTheme="minorHAnsi" w:cstheme="minorHAnsi"/>
          <w:bCs/>
          <w:vanish w:val="0"/>
          <w:color w:val="C00000"/>
          <w:sz w:val="24"/>
          <w:szCs w:val="24"/>
        </w:rPr>
        <w:t>e.g.</w:t>
      </w:r>
      <w:r w:rsidRPr="000047E6">
        <w:rPr>
          <w:rFonts w:asciiTheme="minorHAnsi" w:eastAsiaTheme="minorHAnsi" w:hAnsiTheme="minorHAnsi" w:cstheme="minorHAnsi"/>
          <w:bCs/>
          <w:vanish w:val="0"/>
          <w:color w:val="C00000"/>
          <w:sz w:val="24"/>
          <w:szCs w:val="24"/>
        </w:rPr>
        <w:t xml:space="preserve">, “event-driven” or “adaptive </w:t>
      </w:r>
      <w:commentRangeStart w:id="6"/>
      <w:r w:rsidRPr="000047E6">
        <w:rPr>
          <w:rFonts w:asciiTheme="minorHAnsi" w:eastAsiaTheme="minorHAnsi" w:hAnsiTheme="minorHAnsi" w:cstheme="minorHAnsi"/>
          <w:bCs/>
          <w:vanish w:val="0"/>
          <w:color w:val="C00000"/>
          <w:sz w:val="24"/>
          <w:szCs w:val="24"/>
        </w:rPr>
        <w:t>design</w:t>
      </w:r>
      <w:commentRangeEnd w:id="6"/>
      <w:r w:rsidR="00274437">
        <w:rPr>
          <w:rStyle w:val="CommentReference"/>
          <w:rFonts w:ascii="Arial" w:eastAsiaTheme="minorEastAsia" w:hAnsi="Arial"/>
          <w:vanish w:val="0"/>
          <w:color w:val="auto"/>
        </w:rPr>
        <w:commentReference w:id="6"/>
      </w:r>
      <w:r w:rsidRPr="000047E6">
        <w:rPr>
          <w:rFonts w:asciiTheme="minorHAnsi" w:eastAsiaTheme="minorHAnsi" w:hAnsiTheme="minorHAnsi" w:cstheme="minorHAnsi"/>
          <w:bCs/>
          <w:vanish w:val="0"/>
          <w:color w:val="C00000"/>
          <w:sz w:val="24"/>
          <w:szCs w:val="24"/>
        </w:rPr>
        <w:t>”.</w:t>
      </w:r>
    </w:p>
    <w:p w14:paraId="5AEFBC46" w14:textId="51E6AB56" w:rsidR="001E309A" w:rsidRPr="0080561E" w:rsidRDefault="001E309A" w:rsidP="00CB4923">
      <w:pPr>
        <w:pStyle w:val="CPTInstructional"/>
        <w:spacing w:line="276" w:lineRule="auto"/>
        <w:rPr>
          <w:rFonts w:cs="Times New Roman"/>
          <w:vanish w:val="0"/>
          <w:color w:val="auto"/>
          <w:sz w:val="24"/>
          <w:szCs w:val="24"/>
        </w:rPr>
      </w:pPr>
      <w:r w:rsidRPr="0080561E">
        <w:rPr>
          <w:rFonts w:cs="Times New Roman"/>
          <w:vanish w:val="0"/>
          <w:color w:val="auto"/>
          <w:sz w:val="24"/>
          <w:szCs w:val="24"/>
        </w:rPr>
        <w:t xml:space="preserve">Total </w:t>
      </w:r>
      <w:r w:rsidR="00DB0DD6" w:rsidRPr="0080561E">
        <w:rPr>
          <w:rFonts w:cs="Times New Roman"/>
          <w:vanish w:val="0"/>
          <w:color w:val="auto"/>
          <w:sz w:val="24"/>
          <w:szCs w:val="24"/>
        </w:rPr>
        <w:t xml:space="preserve">planned </w:t>
      </w:r>
      <w:r w:rsidRPr="0080561E">
        <w:rPr>
          <w:rFonts w:cs="Times New Roman"/>
          <w:vanish w:val="0"/>
          <w:color w:val="auto"/>
          <w:sz w:val="24"/>
          <w:szCs w:val="24"/>
        </w:rPr>
        <w:t xml:space="preserve">duration of </w:t>
      </w:r>
      <w:r w:rsidR="00BC0B19" w:rsidRPr="0080561E">
        <w:rPr>
          <w:rFonts w:cs="Times New Roman"/>
          <w:vanish w:val="0"/>
          <w:color w:val="auto"/>
          <w:sz w:val="24"/>
          <w:szCs w:val="24"/>
        </w:rPr>
        <w:t xml:space="preserve">trial </w:t>
      </w:r>
      <w:r w:rsidRPr="0080561E">
        <w:rPr>
          <w:rFonts w:cs="Times New Roman"/>
          <w:vanish w:val="0"/>
          <w:color w:val="auto"/>
          <w:sz w:val="24"/>
          <w:szCs w:val="24"/>
          <w:u w:val="single"/>
        </w:rPr>
        <w:t>intervention</w:t>
      </w:r>
      <w:r w:rsidRPr="0080561E">
        <w:rPr>
          <w:rFonts w:cs="Times New Roman"/>
          <w:vanish w:val="0"/>
          <w:color w:val="auto"/>
          <w:sz w:val="24"/>
          <w:szCs w:val="24"/>
        </w:rPr>
        <w:t xml:space="preserve"> for each participant:</w:t>
      </w:r>
    </w:p>
    <w:p w14:paraId="3A16B481" w14:textId="1AD4D227" w:rsidR="001E309A" w:rsidRPr="0080561E" w:rsidRDefault="00340E72" w:rsidP="00CB4923">
      <w:pPr>
        <w:pStyle w:val="CPTInstructional"/>
        <w:spacing w:line="276" w:lineRule="auto"/>
        <w:ind w:left="360"/>
        <w:rPr>
          <w:rFonts w:cs="Times New Roman"/>
          <w:vanish w:val="0"/>
          <w:color w:val="auto"/>
          <w:sz w:val="24"/>
          <w:szCs w:val="24"/>
        </w:rPr>
      </w:pPr>
      <w:r w:rsidRPr="0080561E">
        <w:rPr>
          <w:rFonts w:cs="Times New Roman"/>
          <w:vanish w:val="0"/>
          <w:color w:val="auto"/>
          <w:sz w:val="24"/>
          <w:szCs w:val="24"/>
        </w:rPr>
        <w:t>{</w:t>
      </w:r>
      <w:r w:rsidR="00DB0DD6" w:rsidRPr="0080561E">
        <w:rPr>
          <w:rFonts w:cs="Times New Roman"/>
          <w:vanish w:val="0"/>
          <w:color w:val="auto"/>
          <w:sz w:val="24"/>
          <w:szCs w:val="24"/>
        </w:rPr>
        <w:t>&lt;</w:t>
      </w:r>
      <w:r w:rsidR="00DB0DD6" w:rsidRPr="004F7F8F">
        <w:rPr>
          <w:rFonts w:cs="Times New Roman"/>
          <w:vanish w:val="0"/>
          <w:color w:val="auto"/>
          <w:sz w:val="24"/>
          <w:szCs w:val="24"/>
          <w:highlight w:val="lightGray"/>
        </w:rPr>
        <w:t xml:space="preserve">Enter </w:t>
      </w:r>
      <w:r w:rsidR="00F53FF6" w:rsidRPr="004F7F8F">
        <w:rPr>
          <w:rFonts w:cs="Times New Roman"/>
          <w:vanish w:val="0"/>
          <w:color w:val="auto"/>
          <w:sz w:val="24"/>
          <w:szCs w:val="24"/>
          <w:highlight w:val="lightGray"/>
        </w:rPr>
        <w:t>total planned duration</w:t>
      </w:r>
      <w:r w:rsidR="004F7F8F" w:rsidRPr="004F7F8F">
        <w:rPr>
          <w:rFonts w:cs="Times New Roman"/>
          <w:vanish w:val="0"/>
          <w:color w:val="auto"/>
          <w:sz w:val="24"/>
          <w:szCs w:val="24"/>
          <w:highlight w:val="lightGray"/>
        </w:rPr>
        <w:t xml:space="preserve"> of trial intervention</w:t>
      </w:r>
      <w:r w:rsidR="00DB0DD6" w:rsidRPr="0080561E">
        <w:rPr>
          <w:rFonts w:cs="Times New Roman"/>
          <w:vanish w:val="0"/>
          <w:color w:val="auto"/>
          <w:sz w:val="24"/>
          <w:szCs w:val="24"/>
        </w:rPr>
        <w:t>&gt;</w:t>
      </w:r>
      <w:r w:rsidR="001E309A" w:rsidRPr="0080561E">
        <w:rPr>
          <w:rFonts w:cs="Times New Roman"/>
          <w:vanish w:val="0"/>
          <w:color w:val="auto"/>
          <w:sz w:val="24"/>
          <w:szCs w:val="24"/>
        </w:rPr>
        <w:t xml:space="preserve"> </w:t>
      </w:r>
      <w:r w:rsidR="00DB0DD6" w:rsidRPr="0080561E">
        <w:rPr>
          <w:rFonts w:cs="Times New Roman"/>
          <w:vanish w:val="0"/>
          <w:color w:val="auto"/>
          <w:sz w:val="24"/>
          <w:szCs w:val="24"/>
        </w:rPr>
        <w:t>[</w:t>
      </w:r>
      <w:r w:rsidR="004F7F8F" w:rsidRPr="007B5103">
        <w:rPr>
          <w:rFonts w:cs="Times New Roman"/>
          <w:vanish w:val="0"/>
          <w:color w:val="auto"/>
          <w:sz w:val="24"/>
          <w:szCs w:val="24"/>
          <w:highlight w:val="lightGray"/>
        </w:rPr>
        <w:t>total planned duration of trial intervention</w:t>
      </w:r>
      <w:r w:rsidR="007B5103" w:rsidRPr="007B5103">
        <w:rPr>
          <w:rFonts w:cs="Times New Roman"/>
          <w:vanish w:val="0"/>
          <w:color w:val="auto"/>
          <w:sz w:val="24"/>
          <w:szCs w:val="24"/>
          <w:highlight w:val="lightGray"/>
        </w:rPr>
        <w:t xml:space="preserve"> </w:t>
      </w:r>
      <w:r w:rsidR="00DB0DD6" w:rsidRPr="007B5103">
        <w:rPr>
          <w:rFonts w:cs="Times New Roman"/>
          <w:vanish w:val="0"/>
          <w:color w:val="auto"/>
          <w:sz w:val="24"/>
          <w:szCs w:val="24"/>
          <w:highlight w:val="lightGray"/>
        </w:rPr>
        <w:t>unit of time</w:t>
      </w:r>
      <w:r w:rsidR="00DB0DD6" w:rsidRPr="0080561E">
        <w:rPr>
          <w:rFonts w:cs="Times New Roman"/>
          <w:vanish w:val="0"/>
          <w:color w:val="auto"/>
          <w:sz w:val="24"/>
          <w:szCs w:val="24"/>
        </w:rPr>
        <w:t>]</w:t>
      </w:r>
      <w:r w:rsidRPr="0080561E">
        <w:rPr>
          <w:rFonts w:cs="Times New Roman"/>
          <w:vanish w:val="0"/>
          <w:color w:val="auto"/>
          <w:sz w:val="24"/>
          <w:szCs w:val="24"/>
        </w:rPr>
        <w:t>}</w:t>
      </w:r>
    </w:p>
    <w:p w14:paraId="05D5F898" w14:textId="1E4F441A" w:rsidR="008A124C" w:rsidRPr="000047E6" w:rsidRDefault="008A124C" w:rsidP="00CB4923">
      <w:pPr>
        <w:pStyle w:val="CPTInstructional"/>
        <w:spacing w:line="276" w:lineRule="auto"/>
        <w:ind w:left="360"/>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or</w:t>
      </w:r>
    </w:p>
    <w:p w14:paraId="141781FF" w14:textId="661DFD0F" w:rsidR="001E309A" w:rsidRPr="0080561E" w:rsidRDefault="00340E72" w:rsidP="00CB4923">
      <w:pPr>
        <w:pStyle w:val="CPTInstructional"/>
        <w:spacing w:line="276" w:lineRule="auto"/>
        <w:ind w:left="360"/>
        <w:rPr>
          <w:rFonts w:cs="Times New Roman"/>
          <w:vanish w:val="0"/>
          <w:color w:val="auto"/>
          <w:sz w:val="24"/>
          <w:szCs w:val="24"/>
        </w:rPr>
      </w:pPr>
      <w:r w:rsidRPr="0080561E">
        <w:rPr>
          <w:rFonts w:cs="Times New Roman"/>
          <w:vanish w:val="0"/>
          <w:color w:val="auto"/>
          <w:sz w:val="24"/>
          <w:szCs w:val="24"/>
        </w:rPr>
        <w:t>{</w:t>
      </w:r>
      <w:r w:rsidR="00DB0DD6" w:rsidRPr="0080561E">
        <w:rPr>
          <w:rFonts w:cs="Times New Roman"/>
          <w:vanish w:val="0"/>
          <w:color w:val="auto"/>
          <w:sz w:val="24"/>
          <w:szCs w:val="24"/>
        </w:rPr>
        <w:t>&lt;</w:t>
      </w:r>
      <w:r w:rsidR="00DB0DD6" w:rsidRPr="0080561E">
        <w:rPr>
          <w:rFonts w:cs="Times New Roman"/>
          <w:vanish w:val="0"/>
          <w:color w:val="auto"/>
          <w:sz w:val="24"/>
          <w:szCs w:val="24"/>
          <w:highlight w:val="lightGray"/>
        </w:rPr>
        <w:t>Enter alternate description of planned duration of trial intervention if duration will vary</w:t>
      </w:r>
      <w:r w:rsidR="00DB0DD6" w:rsidRPr="0080561E">
        <w:rPr>
          <w:rFonts w:cs="Times New Roman"/>
          <w:vanish w:val="0"/>
          <w:color w:val="auto"/>
          <w:sz w:val="24"/>
          <w:szCs w:val="24"/>
        </w:rPr>
        <w:t>&gt;</w:t>
      </w:r>
      <w:r w:rsidRPr="0080561E">
        <w:rPr>
          <w:rFonts w:cs="Times New Roman"/>
          <w:vanish w:val="0"/>
          <w:color w:val="auto"/>
          <w:sz w:val="24"/>
          <w:szCs w:val="24"/>
        </w:rPr>
        <w:t>}</w:t>
      </w:r>
    </w:p>
    <w:p w14:paraId="64E2D1E6" w14:textId="4EF17E49" w:rsidR="001E309A" w:rsidRPr="0080561E" w:rsidRDefault="001E309A" w:rsidP="00CB4923">
      <w:pPr>
        <w:pStyle w:val="CPTInstructional"/>
        <w:spacing w:line="276" w:lineRule="auto"/>
        <w:rPr>
          <w:rFonts w:cs="Times New Roman"/>
          <w:vanish w:val="0"/>
          <w:color w:val="auto"/>
          <w:sz w:val="24"/>
          <w:szCs w:val="24"/>
        </w:rPr>
      </w:pPr>
      <w:r w:rsidRPr="0080561E">
        <w:rPr>
          <w:rFonts w:cs="Times New Roman"/>
          <w:vanish w:val="0"/>
          <w:color w:val="auto"/>
          <w:sz w:val="24"/>
          <w:szCs w:val="24"/>
        </w:rPr>
        <w:t xml:space="preserve">Total </w:t>
      </w:r>
      <w:r w:rsidR="002C2B30" w:rsidRPr="0080561E">
        <w:rPr>
          <w:rFonts w:cs="Times New Roman"/>
          <w:vanish w:val="0"/>
          <w:color w:val="auto"/>
          <w:sz w:val="24"/>
          <w:szCs w:val="24"/>
        </w:rPr>
        <w:t xml:space="preserve">planned </w:t>
      </w:r>
      <w:r w:rsidRPr="0080561E">
        <w:rPr>
          <w:rFonts w:cs="Times New Roman"/>
          <w:vanish w:val="0"/>
          <w:color w:val="auto"/>
          <w:sz w:val="24"/>
          <w:szCs w:val="24"/>
        </w:rPr>
        <w:t xml:space="preserve">duration of </w:t>
      </w:r>
      <w:r w:rsidR="008976BC" w:rsidRPr="0080561E">
        <w:rPr>
          <w:rFonts w:cs="Times New Roman"/>
          <w:vanish w:val="0"/>
          <w:color w:val="auto"/>
          <w:sz w:val="24"/>
          <w:szCs w:val="24"/>
        </w:rPr>
        <w:t xml:space="preserve">trial </w:t>
      </w:r>
      <w:r w:rsidRPr="0080561E">
        <w:rPr>
          <w:rFonts w:cs="Times New Roman"/>
          <w:vanish w:val="0"/>
          <w:color w:val="auto"/>
          <w:sz w:val="24"/>
          <w:szCs w:val="24"/>
          <w:u w:val="single"/>
        </w:rPr>
        <w:t>participation</w:t>
      </w:r>
      <w:r w:rsidRPr="0080561E">
        <w:rPr>
          <w:rFonts w:cs="Times New Roman"/>
          <w:vanish w:val="0"/>
          <w:color w:val="auto"/>
          <w:sz w:val="24"/>
          <w:szCs w:val="24"/>
        </w:rPr>
        <w:t xml:space="preserve"> for each participant:</w:t>
      </w:r>
    </w:p>
    <w:p w14:paraId="65E84608" w14:textId="0CBF16E1" w:rsidR="002C2B30" w:rsidRPr="0080561E" w:rsidRDefault="00340E72" w:rsidP="00CB4923">
      <w:pPr>
        <w:pStyle w:val="CPTInstructional"/>
        <w:spacing w:line="276" w:lineRule="auto"/>
        <w:ind w:left="360"/>
        <w:rPr>
          <w:rFonts w:cs="Times New Roman"/>
          <w:vanish w:val="0"/>
          <w:color w:val="auto"/>
          <w:sz w:val="24"/>
          <w:szCs w:val="24"/>
        </w:rPr>
      </w:pPr>
      <w:r w:rsidRPr="0080561E">
        <w:rPr>
          <w:rFonts w:cs="Times New Roman"/>
          <w:vanish w:val="0"/>
          <w:color w:val="auto"/>
          <w:sz w:val="24"/>
          <w:szCs w:val="24"/>
        </w:rPr>
        <w:t>{</w:t>
      </w:r>
      <w:r w:rsidR="002C2B30" w:rsidRPr="0080561E">
        <w:rPr>
          <w:rFonts w:cs="Times New Roman"/>
          <w:vanish w:val="0"/>
          <w:color w:val="auto"/>
          <w:sz w:val="24"/>
          <w:szCs w:val="24"/>
        </w:rPr>
        <w:t>&lt;</w:t>
      </w:r>
      <w:r w:rsidR="002C2B30" w:rsidRPr="007B5103">
        <w:rPr>
          <w:rFonts w:cs="Times New Roman"/>
          <w:vanish w:val="0"/>
          <w:color w:val="auto"/>
          <w:sz w:val="24"/>
          <w:szCs w:val="24"/>
          <w:highlight w:val="lightGray"/>
        </w:rPr>
        <w:t xml:space="preserve">Enter </w:t>
      </w:r>
      <w:r w:rsidR="007B5103" w:rsidRPr="007B5103">
        <w:rPr>
          <w:rFonts w:cs="Times New Roman"/>
          <w:vanish w:val="0"/>
          <w:color w:val="auto"/>
          <w:sz w:val="24"/>
          <w:szCs w:val="24"/>
          <w:highlight w:val="lightGray"/>
        </w:rPr>
        <w:t>total planned duration of trial participation</w:t>
      </w:r>
      <w:r w:rsidR="002C2B30" w:rsidRPr="0080561E">
        <w:rPr>
          <w:rFonts w:cs="Times New Roman"/>
          <w:vanish w:val="0"/>
          <w:color w:val="auto"/>
          <w:sz w:val="24"/>
          <w:szCs w:val="24"/>
        </w:rPr>
        <w:t>&gt; [</w:t>
      </w:r>
      <w:r w:rsidR="007B5103" w:rsidRPr="007B5103">
        <w:rPr>
          <w:rFonts w:cs="Times New Roman"/>
          <w:vanish w:val="0"/>
          <w:color w:val="auto"/>
          <w:sz w:val="24"/>
          <w:szCs w:val="24"/>
          <w:highlight w:val="lightGray"/>
        </w:rPr>
        <w:t xml:space="preserve">total planned duration of trial participation </w:t>
      </w:r>
      <w:r w:rsidR="002C2B30" w:rsidRPr="007B5103">
        <w:rPr>
          <w:rFonts w:cs="Times New Roman"/>
          <w:vanish w:val="0"/>
          <w:color w:val="auto"/>
          <w:sz w:val="24"/>
          <w:szCs w:val="24"/>
          <w:highlight w:val="lightGray"/>
        </w:rPr>
        <w:t>unit of time</w:t>
      </w:r>
      <w:r w:rsidR="002C2B30" w:rsidRPr="0080561E">
        <w:rPr>
          <w:rFonts w:cs="Times New Roman"/>
          <w:vanish w:val="0"/>
          <w:color w:val="auto"/>
          <w:sz w:val="24"/>
          <w:szCs w:val="24"/>
        </w:rPr>
        <w:t>]</w:t>
      </w:r>
      <w:r w:rsidRPr="0080561E">
        <w:rPr>
          <w:rFonts w:cs="Times New Roman"/>
          <w:vanish w:val="0"/>
          <w:color w:val="auto"/>
          <w:sz w:val="24"/>
          <w:szCs w:val="24"/>
        </w:rPr>
        <w:t>}</w:t>
      </w:r>
    </w:p>
    <w:p w14:paraId="1AD3950C" w14:textId="77777777" w:rsidR="002C2B30" w:rsidRPr="000047E6" w:rsidRDefault="002C2B30" w:rsidP="00CB4923">
      <w:pPr>
        <w:pStyle w:val="CPTInstructional"/>
        <w:spacing w:line="276" w:lineRule="auto"/>
        <w:ind w:left="360"/>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or</w:t>
      </w:r>
    </w:p>
    <w:p w14:paraId="4209B5AA" w14:textId="39F7547C" w:rsidR="002C2B30" w:rsidRPr="0080561E" w:rsidRDefault="00340E72" w:rsidP="00CB4923">
      <w:pPr>
        <w:pStyle w:val="CPTInstructional"/>
        <w:spacing w:line="276" w:lineRule="auto"/>
        <w:ind w:left="360"/>
        <w:rPr>
          <w:rFonts w:cs="Times New Roman"/>
          <w:vanish w:val="0"/>
          <w:color w:val="auto"/>
          <w:sz w:val="24"/>
          <w:szCs w:val="24"/>
        </w:rPr>
      </w:pPr>
      <w:r w:rsidRPr="0080561E">
        <w:rPr>
          <w:rFonts w:cs="Times New Roman"/>
          <w:vanish w:val="0"/>
          <w:color w:val="auto"/>
          <w:sz w:val="24"/>
          <w:szCs w:val="24"/>
        </w:rPr>
        <w:t>{</w:t>
      </w:r>
      <w:r w:rsidR="002C2B30" w:rsidRPr="0080561E">
        <w:rPr>
          <w:rFonts w:cs="Times New Roman"/>
          <w:vanish w:val="0"/>
          <w:color w:val="auto"/>
          <w:sz w:val="24"/>
          <w:szCs w:val="24"/>
        </w:rPr>
        <w:t>&lt;</w:t>
      </w:r>
      <w:r w:rsidR="002C2B30" w:rsidRPr="0080561E">
        <w:rPr>
          <w:rFonts w:cs="Times New Roman"/>
          <w:vanish w:val="0"/>
          <w:color w:val="auto"/>
          <w:sz w:val="24"/>
          <w:szCs w:val="24"/>
          <w:highlight w:val="lightGray"/>
        </w:rPr>
        <w:t>Enter alternate description of planned duration of trial participation if duration will vary</w:t>
      </w:r>
      <w:r w:rsidR="002C2B30" w:rsidRPr="0080561E">
        <w:rPr>
          <w:rFonts w:cs="Times New Roman"/>
          <w:vanish w:val="0"/>
          <w:color w:val="auto"/>
          <w:sz w:val="24"/>
          <w:szCs w:val="24"/>
        </w:rPr>
        <w:t>&gt;</w:t>
      </w:r>
      <w:r w:rsidRPr="0080561E">
        <w:rPr>
          <w:rFonts w:cs="Times New Roman"/>
          <w:vanish w:val="0"/>
          <w:color w:val="auto"/>
          <w:sz w:val="24"/>
          <w:szCs w:val="24"/>
        </w:rPr>
        <w:t>}</w:t>
      </w:r>
    </w:p>
    <w:p w14:paraId="78D10C04" w14:textId="21869754" w:rsidR="00EE62B7" w:rsidRPr="000047E6" w:rsidRDefault="00305CD4" w:rsidP="00CB4923">
      <w:pPr>
        <w:pStyle w:val="CPTInstructional"/>
        <w:spacing w:line="276" w:lineRule="auto"/>
        <w:contextualSpacing/>
        <w:rPr>
          <w:rFonts w:asciiTheme="minorHAnsi" w:eastAsiaTheme="minorEastAsia" w:hAnsiTheme="minorHAnsi" w:cstheme="minorHAnsi"/>
          <w:iCs/>
          <w:vanish w:val="0"/>
          <w:color w:val="C00000"/>
          <w:sz w:val="24"/>
          <w:szCs w:val="24"/>
        </w:rPr>
      </w:pPr>
      <w:r w:rsidRPr="000047E6">
        <w:rPr>
          <w:rFonts w:asciiTheme="minorHAnsi" w:eastAsiaTheme="minorEastAsia" w:hAnsiTheme="minorHAnsi" w:cstheme="minorHAnsi"/>
          <w:iCs/>
          <w:vanish w:val="0"/>
          <w:color w:val="C00000"/>
          <w:sz w:val="24"/>
          <w:szCs w:val="24"/>
        </w:rPr>
        <w:t xml:space="preserve">If </w:t>
      </w:r>
      <w:r w:rsidR="008973F3" w:rsidRPr="000047E6">
        <w:rPr>
          <w:rFonts w:asciiTheme="minorHAnsi" w:eastAsiaTheme="minorEastAsia" w:hAnsiTheme="minorHAnsi" w:cstheme="minorHAnsi"/>
          <w:iCs/>
          <w:vanish w:val="0"/>
          <w:color w:val="C00000"/>
          <w:sz w:val="24"/>
          <w:szCs w:val="24"/>
        </w:rPr>
        <w:t xml:space="preserve">necessary, include any clarifications or </w:t>
      </w:r>
      <w:r w:rsidR="00840AB9" w:rsidRPr="000047E6">
        <w:rPr>
          <w:rFonts w:asciiTheme="minorHAnsi" w:eastAsiaTheme="minorEastAsia" w:hAnsiTheme="minorHAnsi" w:cstheme="minorHAnsi"/>
          <w:iCs/>
          <w:vanish w:val="0"/>
          <w:color w:val="C00000"/>
          <w:sz w:val="24"/>
          <w:szCs w:val="24"/>
        </w:rPr>
        <w:t>cross</w:t>
      </w:r>
      <w:r w:rsidR="00E624C3" w:rsidRPr="000047E6">
        <w:rPr>
          <w:rFonts w:asciiTheme="minorHAnsi" w:eastAsiaTheme="minorEastAsia" w:hAnsiTheme="minorHAnsi" w:cstheme="minorHAnsi"/>
          <w:iCs/>
          <w:vanish w:val="0"/>
          <w:color w:val="C00000"/>
          <w:sz w:val="24"/>
          <w:szCs w:val="24"/>
        </w:rPr>
        <w:t xml:space="preserve"> </w:t>
      </w:r>
      <w:r w:rsidR="00840AB9" w:rsidRPr="000047E6">
        <w:rPr>
          <w:rFonts w:asciiTheme="minorHAnsi" w:eastAsiaTheme="minorEastAsia" w:hAnsiTheme="minorHAnsi" w:cstheme="minorHAnsi"/>
          <w:iCs/>
          <w:vanish w:val="0"/>
          <w:color w:val="C00000"/>
          <w:sz w:val="24"/>
          <w:szCs w:val="24"/>
        </w:rPr>
        <w:t>references to detail</w:t>
      </w:r>
      <w:r w:rsidR="00152150" w:rsidRPr="000047E6">
        <w:rPr>
          <w:rFonts w:asciiTheme="minorHAnsi" w:eastAsiaTheme="minorEastAsia" w:hAnsiTheme="minorHAnsi" w:cstheme="minorHAnsi"/>
          <w:iCs/>
          <w:vanish w:val="0"/>
          <w:color w:val="C00000"/>
          <w:sz w:val="24"/>
          <w:szCs w:val="24"/>
        </w:rPr>
        <w:t>s</w:t>
      </w:r>
      <w:r w:rsidR="00840AB9" w:rsidRPr="000047E6">
        <w:rPr>
          <w:rFonts w:asciiTheme="minorHAnsi" w:eastAsiaTheme="minorEastAsia" w:hAnsiTheme="minorHAnsi" w:cstheme="minorHAnsi"/>
          <w:iCs/>
          <w:vanish w:val="0"/>
          <w:color w:val="C00000"/>
          <w:sz w:val="24"/>
          <w:szCs w:val="24"/>
        </w:rPr>
        <w:t xml:space="preserve"> in the main body of the protocol </w:t>
      </w:r>
      <w:r w:rsidR="00D71D3D" w:rsidRPr="000047E6">
        <w:rPr>
          <w:rFonts w:asciiTheme="minorHAnsi" w:eastAsiaTheme="minorEastAsia" w:hAnsiTheme="minorHAnsi" w:cstheme="minorHAnsi"/>
          <w:iCs/>
          <w:vanish w:val="0"/>
          <w:color w:val="C00000"/>
          <w:sz w:val="24"/>
          <w:szCs w:val="24"/>
        </w:rPr>
        <w:t>in the optional field below.</w:t>
      </w:r>
    </w:p>
    <w:p w14:paraId="3E52C204" w14:textId="43683F11" w:rsidR="005B7835" w:rsidRPr="0080561E" w:rsidRDefault="00AE6969" w:rsidP="00CB4923">
      <w:pPr>
        <w:pStyle w:val="CPTInstructional"/>
        <w:keepNext/>
        <w:keepLines/>
        <w:rPr>
          <w:rFonts w:ascii="Arial" w:eastAsiaTheme="minorEastAsia" w:hAnsi="Arial"/>
          <w:iCs/>
          <w:vanish w:val="0"/>
          <w:color w:val="auto"/>
          <w:sz w:val="24"/>
          <w:szCs w:val="24"/>
        </w:rPr>
      </w:pPr>
      <w:r w:rsidRPr="0080561E">
        <w:rPr>
          <w:rFonts w:ascii="Arial" w:eastAsiaTheme="minorHAnsi" w:hAnsi="Arial"/>
          <w:vanish w:val="0"/>
          <w:color w:val="3333FF"/>
          <w:sz w:val="24"/>
          <w:szCs w:val="24"/>
        </w:rPr>
        <w:t>&lt;</w:t>
      </w:r>
      <w:r w:rsidRPr="0080561E">
        <w:rPr>
          <w:rFonts w:ascii="Arial" w:eastAsiaTheme="minorHAnsi" w:hAnsi="Arial"/>
          <w:vanish w:val="0"/>
          <w:color w:val="3333FF"/>
          <w:sz w:val="24"/>
          <w:szCs w:val="24"/>
          <w:highlight w:val="lightGray"/>
        </w:rPr>
        <w:t xml:space="preserve">Enter </w:t>
      </w:r>
      <w:r w:rsidR="002E41B7">
        <w:rPr>
          <w:rFonts w:ascii="Arial" w:eastAsiaTheme="minorHAnsi" w:hAnsi="Arial"/>
          <w:vanish w:val="0"/>
          <w:color w:val="3333FF"/>
          <w:sz w:val="24"/>
          <w:szCs w:val="24"/>
          <w:highlight w:val="lightGray"/>
        </w:rPr>
        <w:t xml:space="preserve">Additional </w:t>
      </w:r>
      <w:r w:rsidRPr="0080561E">
        <w:rPr>
          <w:rFonts w:ascii="Arial" w:eastAsiaTheme="minorHAnsi" w:hAnsi="Arial"/>
          <w:vanish w:val="0"/>
          <w:color w:val="3333FF"/>
          <w:sz w:val="24"/>
          <w:szCs w:val="24"/>
          <w:highlight w:val="lightGray"/>
        </w:rPr>
        <w:t xml:space="preserve">Description of </w:t>
      </w:r>
      <w:r w:rsidR="001E309A" w:rsidRPr="0080561E">
        <w:rPr>
          <w:rFonts w:ascii="Arial" w:eastAsiaTheme="minorHAnsi" w:hAnsi="Arial"/>
          <w:vanish w:val="0"/>
          <w:color w:val="3333FF"/>
          <w:sz w:val="24"/>
          <w:szCs w:val="24"/>
          <w:highlight w:val="lightGray"/>
        </w:rPr>
        <w:t>Duration</w:t>
      </w:r>
      <w:r w:rsidRPr="0080561E">
        <w:rPr>
          <w:rFonts w:ascii="Arial" w:eastAsiaTheme="minorHAnsi" w:hAnsi="Arial"/>
          <w:vanish w:val="0"/>
          <w:color w:val="3333FF"/>
          <w:sz w:val="24"/>
          <w:szCs w:val="24"/>
        </w:rPr>
        <w:t>&gt;</w:t>
      </w:r>
    </w:p>
    <w:p w14:paraId="16C98A74" w14:textId="114848F1" w:rsidR="001E309A" w:rsidRPr="0080561E" w:rsidRDefault="001E309A" w:rsidP="00CB4923">
      <w:pPr>
        <w:pStyle w:val="CPTInstructional"/>
        <w:spacing w:before="240" w:line="276" w:lineRule="auto"/>
        <w:contextualSpacing/>
        <w:rPr>
          <w:rFonts w:eastAsia="Times New Roman" w:cs="Times New Roman"/>
          <w:b/>
          <w:bCs/>
          <w:vanish w:val="0"/>
          <w:color w:val="auto"/>
          <w:sz w:val="24"/>
          <w:szCs w:val="24"/>
          <w:lang w:eastAsia="ja-JP"/>
        </w:rPr>
      </w:pPr>
      <w:r w:rsidRPr="0080561E">
        <w:rPr>
          <w:rFonts w:eastAsia="Times New Roman" w:cs="Times New Roman"/>
          <w:b/>
          <w:bCs/>
          <w:vanish w:val="0"/>
          <w:color w:val="auto"/>
          <w:sz w:val="24"/>
          <w:szCs w:val="24"/>
          <w:lang w:eastAsia="ja-JP"/>
        </w:rPr>
        <w:t>Committees</w:t>
      </w:r>
      <w:r w:rsidRPr="0080561E">
        <w:rPr>
          <w:b/>
          <w:vanish w:val="0"/>
          <w:color w:val="auto"/>
          <w:sz w:val="24"/>
        </w:rPr>
        <w:t>:</w:t>
      </w:r>
    </w:p>
    <w:p w14:paraId="5B42EE89" w14:textId="65336B1F" w:rsidR="001E309A" w:rsidRPr="000047E6" w:rsidRDefault="001E309A" w:rsidP="00A72918">
      <w:pPr>
        <w:pStyle w:val="CPTInstructional"/>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Indicate whether any committee</w:t>
      </w:r>
      <w:r w:rsidR="00A97BA5" w:rsidRPr="000047E6">
        <w:rPr>
          <w:rFonts w:asciiTheme="minorHAnsi" w:eastAsiaTheme="minorHAnsi" w:hAnsiTheme="minorHAnsi" w:cstheme="minorHAnsi"/>
          <w:bCs/>
          <w:vanish w:val="0"/>
          <w:color w:val="C00000"/>
          <w:sz w:val="24"/>
          <w:szCs w:val="24"/>
        </w:rPr>
        <w:t>(s)</w:t>
      </w:r>
      <w:r w:rsidRPr="000047E6">
        <w:rPr>
          <w:rFonts w:asciiTheme="minorHAnsi" w:eastAsiaTheme="minorHAnsi" w:hAnsiTheme="minorHAnsi" w:cstheme="minorHAnsi"/>
          <w:bCs/>
          <w:vanish w:val="0"/>
          <w:color w:val="C00000"/>
          <w:sz w:val="24"/>
          <w:szCs w:val="24"/>
        </w:rPr>
        <w:t xml:space="preserve"> will be reviewing data while the </w:t>
      </w:r>
      <w:r w:rsidR="00B80385" w:rsidRPr="000047E6">
        <w:rPr>
          <w:rFonts w:asciiTheme="minorHAnsi" w:eastAsiaTheme="minorHAnsi" w:hAnsiTheme="minorHAnsi" w:cstheme="minorHAnsi"/>
          <w:bCs/>
          <w:vanish w:val="0"/>
          <w:color w:val="C00000"/>
          <w:sz w:val="24"/>
          <w:szCs w:val="24"/>
        </w:rPr>
        <w:t xml:space="preserve">trial </w:t>
      </w:r>
      <w:r w:rsidRPr="000047E6">
        <w:rPr>
          <w:rFonts w:asciiTheme="minorHAnsi" w:eastAsiaTheme="minorHAnsi" w:hAnsiTheme="minorHAnsi" w:cstheme="minorHAnsi"/>
          <w:bCs/>
          <w:vanish w:val="0"/>
          <w:color w:val="C00000"/>
          <w:sz w:val="24"/>
          <w:szCs w:val="24"/>
        </w:rPr>
        <w:t>is ongoing</w:t>
      </w:r>
      <w:r w:rsidR="001F0DCE" w:rsidRPr="000047E6">
        <w:rPr>
          <w:rFonts w:asciiTheme="minorHAnsi" w:eastAsiaTheme="minorHAnsi" w:hAnsiTheme="minorHAnsi" w:cstheme="minorHAnsi"/>
          <w:bCs/>
          <w:vanish w:val="0"/>
          <w:color w:val="C00000"/>
          <w:sz w:val="24"/>
          <w:szCs w:val="24"/>
        </w:rPr>
        <w:t>, and the</w:t>
      </w:r>
      <w:r w:rsidRPr="000047E6">
        <w:rPr>
          <w:rFonts w:asciiTheme="minorHAnsi" w:eastAsiaTheme="minorHAnsi" w:hAnsiTheme="minorHAnsi" w:cstheme="minorHAnsi"/>
          <w:bCs/>
          <w:vanish w:val="0"/>
          <w:color w:val="C00000"/>
          <w:sz w:val="24"/>
          <w:szCs w:val="24"/>
        </w:rPr>
        <w:t xml:space="preserve"> type of committee.</w:t>
      </w:r>
      <w:r w:rsidR="00B81E7B" w:rsidRPr="000047E6">
        <w:rPr>
          <w:rFonts w:asciiTheme="minorHAnsi" w:eastAsiaTheme="minorHAnsi" w:hAnsiTheme="minorHAnsi" w:cstheme="minorHAnsi"/>
          <w:bCs/>
          <w:vanish w:val="0"/>
          <w:color w:val="C00000"/>
          <w:sz w:val="24"/>
          <w:szCs w:val="24"/>
        </w:rPr>
        <w:t xml:space="preserve"> </w:t>
      </w:r>
      <w:r w:rsidR="001F0DCE" w:rsidRPr="000047E6">
        <w:rPr>
          <w:rFonts w:asciiTheme="minorHAnsi" w:eastAsiaTheme="minorHAnsi" w:hAnsiTheme="minorHAnsi" w:cstheme="minorHAnsi"/>
          <w:bCs/>
          <w:vanish w:val="0"/>
          <w:color w:val="C00000"/>
          <w:sz w:val="24"/>
          <w:szCs w:val="24"/>
        </w:rPr>
        <w:t xml:space="preserve">Common examples include Data Monitoring Committee, Dose Escalation Committee, </w:t>
      </w:r>
      <w:r w:rsidR="00FF7753" w:rsidRPr="000047E6">
        <w:rPr>
          <w:rFonts w:asciiTheme="minorHAnsi" w:eastAsiaTheme="minorHAnsi" w:hAnsiTheme="minorHAnsi" w:cstheme="minorHAnsi"/>
          <w:bCs/>
          <w:vanish w:val="0"/>
          <w:color w:val="C00000"/>
          <w:sz w:val="24"/>
          <w:szCs w:val="24"/>
        </w:rPr>
        <w:t xml:space="preserve">or </w:t>
      </w:r>
      <w:r w:rsidR="001F0DCE" w:rsidRPr="000047E6">
        <w:rPr>
          <w:rFonts w:asciiTheme="minorHAnsi" w:eastAsiaTheme="minorHAnsi" w:hAnsiTheme="minorHAnsi" w:cstheme="minorHAnsi"/>
          <w:bCs/>
          <w:vanish w:val="0"/>
          <w:color w:val="C00000"/>
          <w:sz w:val="24"/>
          <w:szCs w:val="24"/>
        </w:rPr>
        <w:t>Endpoint Adjudication Committee</w:t>
      </w:r>
      <w:r w:rsidR="00FF7753" w:rsidRPr="000047E6">
        <w:rPr>
          <w:rFonts w:asciiTheme="minorHAnsi" w:eastAsiaTheme="minorHAnsi" w:hAnsiTheme="minorHAnsi" w:cstheme="minorHAnsi"/>
          <w:bCs/>
          <w:vanish w:val="0"/>
          <w:color w:val="C00000"/>
          <w:sz w:val="24"/>
          <w:szCs w:val="24"/>
        </w:rPr>
        <w:t xml:space="preserve">; </w:t>
      </w:r>
      <w:r w:rsidR="001F0DCE" w:rsidRPr="000047E6">
        <w:rPr>
          <w:rFonts w:asciiTheme="minorHAnsi" w:eastAsiaTheme="minorHAnsi" w:hAnsiTheme="minorHAnsi" w:cstheme="minorHAnsi"/>
          <w:bCs/>
          <w:vanish w:val="0"/>
          <w:color w:val="C00000"/>
          <w:sz w:val="24"/>
          <w:szCs w:val="24"/>
        </w:rPr>
        <w:t xml:space="preserve">describe others, if applicable. List independent committees in the space indicated. Other committees may be included </w:t>
      </w:r>
      <w:r w:rsidR="00FF7753" w:rsidRPr="000047E6">
        <w:rPr>
          <w:rFonts w:asciiTheme="minorHAnsi" w:eastAsiaTheme="minorHAnsi" w:hAnsiTheme="minorHAnsi" w:cstheme="minorHAnsi"/>
          <w:bCs/>
          <w:vanish w:val="0"/>
          <w:color w:val="C00000"/>
          <w:sz w:val="24"/>
          <w:szCs w:val="24"/>
        </w:rPr>
        <w:t>in the separate space provided</w:t>
      </w:r>
      <w:r w:rsidR="001F0DCE" w:rsidRPr="000047E6">
        <w:rPr>
          <w:rFonts w:asciiTheme="minorHAnsi" w:eastAsiaTheme="minorHAnsi" w:hAnsiTheme="minorHAnsi" w:cstheme="minorHAnsi"/>
          <w:bCs/>
          <w:vanish w:val="0"/>
          <w:color w:val="C00000"/>
          <w:sz w:val="24"/>
          <w:szCs w:val="24"/>
        </w:rPr>
        <w:t xml:space="preserve">. </w:t>
      </w:r>
      <w:r w:rsidRPr="000047E6">
        <w:rPr>
          <w:rFonts w:asciiTheme="minorHAnsi" w:eastAsiaTheme="minorHAnsi" w:hAnsiTheme="minorHAnsi" w:cstheme="minorHAnsi"/>
          <w:bCs/>
          <w:vanish w:val="0"/>
          <w:color w:val="C00000"/>
          <w:sz w:val="24"/>
          <w:szCs w:val="24"/>
        </w:rPr>
        <w:t xml:space="preserve">Committees listed here should be fully described in Section </w:t>
      </w:r>
      <w:r w:rsidR="00D67755" w:rsidRPr="000047E6">
        <w:rPr>
          <w:rFonts w:asciiTheme="minorHAnsi" w:eastAsiaTheme="minorHAnsi" w:hAnsiTheme="minorHAnsi" w:cstheme="minorHAnsi"/>
          <w:bCs/>
          <w:vanish w:val="0"/>
          <w:color w:val="C00000"/>
          <w:sz w:val="24"/>
          <w:szCs w:val="24"/>
        </w:rPr>
        <w:t>11.</w:t>
      </w:r>
      <w:r w:rsidR="00630F09" w:rsidRPr="000047E6">
        <w:rPr>
          <w:rFonts w:asciiTheme="minorHAnsi" w:eastAsiaTheme="minorHAnsi" w:hAnsiTheme="minorHAnsi" w:cstheme="minorHAnsi"/>
          <w:bCs/>
          <w:vanish w:val="0"/>
          <w:color w:val="C00000"/>
          <w:sz w:val="24"/>
          <w:szCs w:val="24"/>
        </w:rPr>
        <w:t>4</w:t>
      </w:r>
      <w:r w:rsidR="00C6578D" w:rsidRPr="000047E6">
        <w:rPr>
          <w:rFonts w:asciiTheme="minorHAnsi" w:eastAsiaTheme="minorHAnsi" w:hAnsiTheme="minorHAnsi" w:cstheme="minorHAnsi"/>
          <w:bCs/>
          <w:vanish w:val="0"/>
          <w:color w:val="C00000"/>
          <w:sz w:val="24"/>
          <w:szCs w:val="24"/>
        </w:rPr>
        <w:t xml:space="preserve"> Committees</w:t>
      </w:r>
      <w:r w:rsidRPr="000047E6">
        <w:rPr>
          <w:rFonts w:asciiTheme="minorHAnsi" w:eastAsiaTheme="minorHAnsi" w:hAnsiTheme="minorHAnsi" w:cstheme="minorHAnsi"/>
          <w:bCs/>
          <w:vanish w:val="0"/>
          <w:color w:val="C00000"/>
          <w:sz w:val="24"/>
          <w:szCs w:val="24"/>
        </w:rPr>
        <w:t>.</w:t>
      </w:r>
    </w:p>
    <w:p w14:paraId="4F96DA93" w14:textId="347E0F04" w:rsidR="00A72918" w:rsidRPr="0080561E" w:rsidRDefault="009C31EC" w:rsidP="00CB4923">
      <w:pPr>
        <w:pStyle w:val="CPTInstructional"/>
        <w:spacing w:line="276" w:lineRule="auto"/>
        <w:rPr>
          <w:rFonts w:cs="Times New Roman"/>
          <w:vanish w:val="0"/>
          <w:color w:val="auto"/>
          <w:sz w:val="24"/>
          <w:szCs w:val="24"/>
        </w:rPr>
      </w:pPr>
      <w:r w:rsidRPr="0080561E">
        <w:rPr>
          <w:rFonts w:cs="Times New Roman"/>
          <w:vanish w:val="0"/>
          <w:color w:val="auto"/>
          <w:sz w:val="24"/>
          <w:szCs w:val="24"/>
        </w:rPr>
        <w:t>Independent Committees</w:t>
      </w:r>
      <w:r w:rsidR="001C584F" w:rsidRPr="0080561E">
        <w:rPr>
          <w:rFonts w:cs="Times New Roman"/>
          <w:vanish w:val="0"/>
          <w:color w:val="auto"/>
          <w:sz w:val="24"/>
          <w:szCs w:val="24"/>
        </w:rPr>
        <w:t xml:space="preserve">: </w:t>
      </w:r>
      <w:r w:rsidR="004574FF" w:rsidRPr="0080561E">
        <w:rPr>
          <w:rFonts w:cs="Times New Roman"/>
          <w:vanish w:val="0"/>
          <w:color w:val="auto"/>
          <w:sz w:val="24"/>
          <w:szCs w:val="24"/>
        </w:rPr>
        <w:t>&lt;</w:t>
      </w:r>
      <w:r w:rsidR="004574FF" w:rsidRPr="0080561E">
        <w:rPr>
          <w:rFonts w:cs="Times New Roman"/>
          <w:vanish w:val="0"/>
          <w:color w:val="auto"/>
          <w:sz w:val="24"/>
          <w:szCs w:val="24"/>
          <w:highlight w:val="lightGray"/>
        </w:rPr>
        <w:t xml:space="preserve">Enter </w:t>
      </w:r>
      <w:r w:rsidRPr="0080561E">
        <w:rPr>
          <w:rFonts w:cs="Times New Roman"/>
          <w:vanish w:val="0"/>
          <w:color w:val="auto"/>
          <w:sz w:val="24"/>
          <w:szCs w:val="24"/>
          <w:highlight w:val="lightGray"/>
        </w:rPr>
        <w:t xml:space="preserve">Independent </w:t>
      </w:r>
      <w:r w:rsidR="00A72918" w:rsidRPr="0080561E">
        <w:rPr>
          <w:rFonts w:cs="Times New Roman"/>
          <w:vanish w:val="0"/>
          <w:color w:val="auto"/>
          <w:sz w:val="24"/>
          <w:szCs w:val="24"/>
          <w:highlight w:val="lightGray"/>
        </w:rPr>
        <w:t>Committees</w:t>
      </w:r>
      <w:r w:rsidR="004574FF" w:rsidRPr="0080561E">
        <w:rPr>
          <w:rFonts w:cs="Times New Roman"/>
          <w:vanish w:val="0"/>
          <w:color w:val="auto"/>
          <w:sz w:val="24"/>
          <w:szCs w:val="24"/>
        </w:rPr>
        <w:t>&gt;</w:t>
      </w:r>
    </w:p>
    <w:p w14:paraId="575BBE77" w14:textId="61DF04F5" w:rsidR="009C31EC" w:rsidRPr="0080561E" w:rsidRDefault="009C31EC" w:rsidP="00CB4923">
      <w:pPr>
        <w:pStyle w:val="CPTInstructional"/>
        <w:rPr>
          <w:rFonts w:ascii="Arial" w:eastAsiaTheme="minorHAnsi" w:hAnsi="Arial"/>
          <w:vanish w:val="0"/>
          <w:color w:val="3333FF"/>
          <w:sz w:val="24"/>
          <w:szCs w:val="24"/>
        </w:rPr>
      </w:pPr>
      <w:r w:rsidRPr="0080561E">
        <w:rPr>
          <w:rFonts w:ascii="Arial" w:eastAsiaTheme="minorHAnsi" w:hAnsi="Arial"/>
          <w:vanish w:val="0"/>
          <w:color w:val="3333FF"/>
          <w:sz w:val="24"/>
          <w:szCs w:val="24"/>
        </w:rPr>
        <w:lastRenderedPageBreak/>
        <w:t>Other Committees</w:t>
      </w:r>
      <w:r w:rsidR="001C584F" w:rsidRPr="0080561E">
        <w:rPr>
          <w:rFonts w:ascii="Arial" w:eastAsiaTheme="minorHAnsi" w:hAnsi="Arial"/>
          <w:vanish w:val="0"/>
          <w:color w:val="3333FF"/>
          <w:sz w:val="24"/>
          <w:szCs w:val="24"/>
        </w:rPr>
        <w:t xml:space="preserve">: </w:t>
      </w:r>
      <w:r w:rsidR="0041109F" w:rsidRPr="0080561E">
        <w:rPr>
          <w:rFonts w:ascii="Arial" w:eastAsiaTheme="minorHAnsi" w:hAnsi="Arial"/>
          <w:vanish w:val="0"/>
          <w:color w:val="3333FF"/>
          <w:sz w:val="24"/>
          <w:szCs w:val="24"/>
        </w:rPr>
        <w:t>&lt;</w:t>
      </w:r>
      <w:r w:rsidR="0041109F" w:rsidRPr="0080561E">
        <w:rPr>
          <w:rFonts w:ascii="Arial" w:eastAsiaTheme="minorHAnsi" w:hAnsi="Arial"/>
          <w:vanish w:val="0"/>
          <w:color w:val="3333FF"/>
          <w:sz w:val="24"/>
          <w:szCs w:val="24"/>
          <w:highlight w:val="lightGray"/>
        </w:rPr>
        <w:t xml:space="preserve">Enter </w:t>
      </w:r>
      <w:r w:rsidRPr="0080561E">
        <w:rPr>
          <w:rFonts w:ascii="Arial" w:eastAsiaTheme="minorHAnsi" w:hAnsi="Arial"/>
          <w:vanish w:val="0"/>
          <w:color w:val="3333FF"/>
          <w:sz w:val="24"/>
          <w:szCs w:val="24"/>
          <w:highlight w:val="lightGray"/>
        </w:rPr>
        <w:t>Other Committees</w:t>
      </w:r>
      <w:r w:rsidR="0041109F" w:rsidRPr="0080561E">
        <w:rPr>
          <w:rFonts w:ascii="Arial" w:eastAsiaTheme="minorHAnsi" w:hAnsi="Arial"/>
          <w:vanish w:val="0"/>
          <w:color w:val="3333FF"/>
          <w:sz w:val="24"/>
          <w:szCs w:val="24"/>
        </w:rPr>
        <w:t>&gt;</w:t>
      </w:r>
    </w:p>
    <w:p w14:paraId="76EE99BA" w14:textId="2EB7B566" w:rsidR="00A278DA" w:rsidRPr="000047E6" w:rsidRDefault="008D2405" w:rsidP="00CB4923">
      <w:pPr>
        <w:pStyle w:val="CPTInstructional"/>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Delete “Other Committees” if not applicable.</w:t>
      </w:r>
    </w:p>
    <w:p w14:paraId="15CDCAEB" w14:textId="17253843" w:rsidR="00702836" w:rsidRPr="0080561E" w:rsidRDefault="00005A2D" w:rsidP="00A63BFB">
      <w:pPr>
        <w:pStyle w:val="02Heading2"/>
      </w:pPr>
      <w:bookmarkStart w:id="7" w:name="_Toc185590856"/>
      <w:r w:rsidRPr="0080561E">
        <w:t xml:space="preserve">Trial </w:t>
      </w:r>
      <w:r w:rsidR="00702836" w:rsidRPr="0080561E">
        <w:t>Schema</w:t>
      </w:r>
      <w:bookmarkEnd w:id="7"/>
    </w:p>
    <w:p w14:paraId="331B88EB" w14:textId="28B07E41" w:rsidR="006C3691" w:rsidRPr="0080561E" w:rsidRDefault="006C3691" w:rsidP="00CB4923">
      <w:pPr>
        <w:pStyle w:val="InstructionalTExt"/>
      </w:pPr>
      <w:r w:rsidRPr="0080561E">
        <w:t xml:space="preserve">The purpose of this section is to provide a visual depiction of the </w:t>
      </w:r>
      <w:r w:rsidR="00005A2D" w:rsidRPr="0080561E">
        <w:t xml:space="preserve">trial </w:t>
      </w:r>
      <w:r w:rsidRPr="0080561E">
        <w:t xml:space="preserve">design, orienting users of the protocol to the key features of the design. The schema depicts the </w:t>
      </w:r>
      <w:r w:rsidR="00005A2D" w:rsidRPr="0080561E">
        <w:t xml:space="preserve">trial </w:t>
      </w:r>
      <w:r w:rsidR="00E25D45" w:rsidRPr="0080561E">
        <w:t>arms,</w:t>
      </w:r>
      <w:r w:rsidRPr="0080561E">
        <w:t xml:space="preserve"> the flow of individual participant through the progression of </w:t>
      </w:r>
      <w:r w:rsidR="00005A2D" w:rsidRPr="0080561E">
        <w:t xml:space="preserve">trial </w:t>
      </w:r>
      <w:r w:rsidRPr="0080561E">
        <w:t>period(s)/epochs (such as screening, washout/run-in, intervention, and key milestones</w:t>
      </w:r>
      <w:sdt>
        <w:sdtPr>
          <w:tag w:val="goog_rdk_107"/>
          <w:id w:val="-106052016"/>
        </w:sdtPr>
        <w:sdtContent/>
      </w:sdt>
      <w:r w:rsidRPr="0080561E">
        <w:rPr>
          <w:rFonts w:eastAsia="Calibri" w:cs="Calibri"/>
        </w:rPr>
        <w:t xml:space="preserve"> </w:t>
      </w:r>
      <w:r w:rsidR="00183ABD" w:rsidRPr="0080561E">
        <w:rPr>
          <w:rFonts w:eastAsia="Calibri" w:cs="Calibri"/>
        </w:rPr>
        <w:t>[</w:t>
      </w:r>
      <w:r w:rsidR="00B56FE8">
        <w:rPr>
          <w:rFonts w:eastAsia="Calibri" w:cs="Calibri"/>
        </w:rPr>
        <w:t>e.g.</w:t>
      </w:r>
      <w:r w:rsidR="00F24567" w:rsidRPr="0080561E">
        <w:rPr>
          <w:rFonts w:eastAsia="Calibri" w:cs="Calibri"/>
        </w:rPr>
        <w:t>,</w:t>
      </w:r>
      <w:r w:rsidRPr="0080561E">
        <w:t xml:space="preserve"> </w:t>
      </w:r>
      <w:proofErr w:type="spellStart"/>
      <w:r w:rsidRPr="0080561E">
        <w:t>randomi</w:t>
      </w:r>
      <w:r w:rsidR="0037777E" w:rsidRPr="0080561E">
        <w:t>s</w:t>
      </w:r>
      <w:r w:rsidRPr="0080561E">
        <w:t>ation</w:t>
      </w:r>
      <w:proofErr w:type="spellEnd"/>
      <w:r w:rsidRPr="0080561E">
        <w:t>, cross</w:t>
      </w:r>
      <w:r w:rsidR="00857667" w:rsidRPr="0080561E">
        <w:t>-over</w:t>
      </w:r>
      <w:r w:rsidRPr="0080561E">
        <w:t>, end of treatment</w:t>
      </w:r>
      <w:r w:rsidR="0020405C" w:rsidRPr="0080561E">
        <w:t xml:space="preserve">, </w:t>
      </w:r>
      <w:r w:rsidR="00974037" w:rsidRPr="0080561E">
        <w:t xml:space="preserve">end of study, </w:t>
      </w:r>
      <w:r w:rsidR="0020405C" w:rsidRPr="0080561E">
        <w:t>post-treatment follow-up</w:t>
      </w:r>
      <w:r w:rsidR="00183ABD" w:rsidRPr="0080561E">
        <w:t>]</w:t>
      </w:r>
      <w:r w:rsidRPr="0080561E">
        <w:t xml:space="preserve">). For complex </w:t>
      </w:r>
      <w:r w:rsidR="00683F34" w:rsidRPr="0080561E">
        <w:t>trials</w:t>
      </w:r>
      <w:r w:rsidRPr="0080561E">
        <w:t xml:space="preserve">, additional schemas may be added to describe activities or </w:t>
      </w:r>
      <w:r w:rsidR="00683F34" w:rsidRPr="0080561E">
        <w:t xml:space="preserve">trial </w:t>
      </w:r>
      <w:r w:rsidRPr="0080561E">
        <w:t>periods in greater detail.</w:t>
      </w:r>
    </w:p>
    <w:p w14:paraId="1763A645" w14:textId="1C8F3707" w:rsidR="006C3691" w:rsidRPr="0080561E" w:rsidRDefault="00B44B8A" w:rsidP="0009412E">
      <w:pPr>
        <w:pStyle w:val="00Paragraph"/>
        <w:rPr>
          <w:lang w:val="de-DE"/>
        </w:rPr>
      </w:pPr>
      <w:r w:rsidRPr="0082740E">
        <w:rPr>
          <w:lang w:val="de-DE"/>
        </w:rPr>
        <w:t>&lt;</w:t>
      </w:r>
      <w:r w:rsidRPr="0080561E">
        <w:rPr>
          <w:highlight w:val="lightGray"/>
          <w:lang w:val="de-DE"/>
        </w:rPr>
        <w:t xml:space="preserve">Enter Trial </w:t>
      </w:r>
      <w:r w:rsidR="006C3691" w:rsidRPr="0080561E">
        <w:rPr>
          <w:highlight w:val="lightGray"/>
          <w:lang w:val="de-DE"/>
        </w:rPr>
        <w:t>Schema</w:t>
      </w:r>
      <w:r w:rsidRPr="0082740E">
        <w:rPr>
          <w:lang w:val="de-DE"/>
        </w:rPr>
        <w:t>&gt;</w:t>
      </w:r>
    </w:p>
    <w:p w14:paraId="3D3ED924" w14:textId="67FDB981" w:rsidR="00B44B8A" w:rsidRPr="0080561E" w:rsidRDefault="00B44B8A" w:rsidP="0009412E">
      <w:pPr>
        <w:pStyle w:val="00Paragraph"/>
        <w:rPr>
          <w:rFonts w:ascii="Arial" w:hAnsi="Arial" w:cs="Arial"/>
          <w:lang w:val="de-DE"/>
        </w:rPr>
      </w:pPr>
      <w:r w:rsidRPr="0082740E">
        <w:rPr>
          <w:rFonts w:ascii="Arial" w:hAnsi="Arial" w:cs="Arial"/>
          <w:color w:val="3333FF"/>
          <w:lang w:val="de-DE"/>
        </w:rPr>
        <w:t>&lt;</w:t>
      </w:r>
      <w:r w:rsidRPr="0080561E">
        <w:rPr>
          <w:rFonts w:ascii="Arial" w:hAnsi="Arial" w:cs="Arial"/>
          <w:color w:val="3333FF"/>
          <w:highlight w:val="lightGray"/>
          <w:lang w:val="de-DE"/>
        </w:rPr>
        <w:t xml:space="preserve">Enter </w:t>
      </w:r>
      <w:r w:rsidR="00E77791" w:rsidRPr="0080561E">
        <w:rPr>
          <w:rFonts w:ascii="Arial" w:hAnsi="Arial" w:cs="Arial"/>
          <w:color w:val="3333FF"/>
          <w:highlight w:val="lightGray"/>
          <w:lang w:val="de-DE"/>
        </w:rPr>
        <w:t>S</w:t>
      </w:r>
      <w:r w:rsidRPr="0080561E">
        <w:rPr>
          <w:rFonts w:ascii="Arial" w:hAnsi="Arial" w:cs="Arial"/>
          <w:color w:val="3333FF"/>
          <w:highlight w:val="lightGray"/>
          <w:lang w:val="de-DE"/>
        </w:rPr>
        <w:t xml:space="preserve">chema </w:t>
      </w:r>
      <w:r w:rsidR="00E77791" w:rsidRPr="0080561E">
        <w:rPr>
          <w:rFonts w:ascii="Arial" w:hAnsi="Arial" w:cs="Arial"/>
          <w:color w:val="3333FF"/>
          <w:highlight w:val="lightGray"/>
          <w:lang w:val="de-DE"/>
        </w:rPr>
        <w:t>N</w:t>
      </w:r>
      <w:r w:rsidRPr="0080561E">
        <w:rPr>
          <w:rFonts w:ascii="Arial" w:hAnsi="Arial" w:cs="Arial"/>
          <w:color w:val="3333FF"/>
          <w:highlight w:val="lightGray"/>
          <w:lang w:val="de-DE"/>
        </w:rPr>
        <w:t>otes</w:t>
      </w:r>
      <w:r w:rsidRPr="0082740E">
        <w:rPr>
          <w:rFonts w:ascii="Arial" w:hAnsi="Arial" w:cs="Arial"/>
          <w:color w:val="3333FF"/>
          <w:lang w:val="de-DE"/>
        </w:rPr>
        <w:t>&gt;</w:t>
      </w:r>
    </w:p>
    <w:p w14:paraId="7FC41A36" w14:textId="03D3D38D" w:rsidR="00702836" w:rsidRPr="0080561E" w:rsidRDefault="00702836" w:rsidP="00702836">
      <w:pPr>
        <w:pStyle w:val="02Heading2"/>
      </w:pPr>
      <w:bookmarkStart w:id="8" w:name="_Toc185590857"/>
      <w:r w:rsidRPr="0080561E">
        <w:t>Schedule of Activities</w:t>
      </w:r>
      <w:bookmarkEnd w:id="8"/>
    </w:p>
    <w:p w14:paraId="6C263703" w14:textId="5C362DA0" w:rsidR="006C3691" w:rsidRPr="0080561E" w:rsidRDefault="006C3691" w:rsidP="00CB4923">
      <w:pPr>
        <w:pStyle w:val="InstructionalTExt"/>
      </w:pPr>
      <w:r w:rsidRPr="0080561E">
        <w:t xml:space="preserve">The schedule of activities must capture the procedures that will be accomplished at each </w:t>
      </w:r>
      <w:r w:rsidR="004C30F8" w:rsidRPr="0080561E">
        <w:t xml:space="preserve">trial </w:t>
      </w:r>
      <w:r w:rsidRPr="0080561E">
        <w:t>visit, and all contact with participants</w:t>
      </w:r>
      <w:r w:rsidR="00342D82" w:rsidRPr="0080561E">
        <w:t>,</w:t>
      </w:r>
      <w:r w:rsidRPr="0080561E">
        <w:t xml:space="preserve"> </w:t>
      </w:r>
      <w:r w:rsidR="00B56FE8">
        <w:t>e.g.</w:t>
      </w:r>
      <w:r w:rsidRPr="0080561E">
        <w:t xml:space="preserve">, telephone contacts. This includes any tests that are used for eligibility, participant </w:t>
      </w:r>
      <w:proofErr w:type="spellStart"/>
      <w:r w:rsidRPr="0080561E">
        <w:t>randomi</w:t>
      </w:r>
      <w:r w:rsidR="0037777E" w:rsidRPr="0080561E">
        <w:t>s</w:t>
      </w:r>
      <w:r w:rsidRPr="0080561E">
        <w:t>ation</w:t>
      </w:r>
      <w:proofErr w:type="spellEnd"/>
      <w:r w:rsidRPr="0080561E">
        <w:t xml:space="preserve"> or stratification, or decisions on </w:t>
      </w:r>
      <w:r w:rsidR="004C30F8" w:rsidRPr="0080561E">
        <w:t xml:space="preserve">trial </w:t>
      </w:r>
      <w:r w:rsidRPr="0080561E">
        <w:t>intervention discontinuation. Allowable windows should be stated for all visits</w:t>
      </w:r>
      <w:r w:rsidR="009458FA" w:rsidRPr="0080561E">
        <w:t xml:space="preserve"> and procedures</w:t>
      </w:r>
      <w:r w:rsidRPr="0080561E">
        <w:t xml:space="preserve">. </w:t>
      </w:r>
      <w:r w:rsidR="00162552" w:rsidRPr="0080561E">
        <w:t>A tabular format is recommended.</w:t>
      </w:r>
    </w:p>
    <w:p w14:paraId="231D7F2E" w14:textId="215E3C18" w:rsidR="0058507F" w:rsidRPr="0080561E" w:rsidRDefault="000B3D69" w:rsidP="00CB4923">
      <w:pPr>
        <w:pStyle w:val="InstructionalTExt"/>
      </w:pPr>
      <w:r w:rsidRPr="0080561E">
        <w:t xml:space="preserve">When applicable for studies with </w:t>
      </w:r>
      <w:r w:rsidR="00557AEC" w:rsidRPr="0080561E">
        <w:t>extensive sampling</w:t>
      </w:r>
      <w:r w:rsidR="00E7709B">
        <w:t xml:space="preserve"> (e.g.,</w:t>
      </w:r>
      <w:r w:rsidR="00730E89" w:rsidRPr="0080561E">
        <w:t xml:space="preserve"> serial PK sampling</w:t>
      </w:r>
      <w:r w:rsidR="00E7709B">
        <w:t>)</w:t>
      </w:r>
      <w:r w:rsidR="00730E89" w:rsidRPr="0080561E">
        <w:t xml:space="preserve"> a separate table may be added.</w:t>
      </w:r>
    </w:p>
    <w:p w14:paraId="2964EF70" w14:textId="37341A12" w:rsidR="00DF74EE" w:rsidRPr="0082740E" w:rsidRDefault="00162552" w:rsidP="00CB4923">
      <w:pPr>
        <w:pStyle w:val="00Paragraph"/>
      </w:pPr>
      <w:r w:rsidRPr="0082740E">
        <w:t>&lt;</w:t>
      </w:r>
      <w:r w:rsidRPr="0080561E">
        <w:rPr>
          <w:highlight w:val="lightGray"/>
        </w:rPr>
        <w:t xml:space="preserve">Enter </w:t>
      </w:r>
      <w:r w:rsidR="006C3691" w:rsidRPr="0080561E">
        <w:rPr>
          <w:highlight w:val="lightGray"/>
        </w:rPr>
        <w:t>Schedule of Activities</w:t>
      </w:r>
      <w:r w:rsidRPr="0082740E">
        <w:t>&gt;</w:t>
      </w:r>
    </w:p>
    <w:p w14:paraId="0F5EE694" w14:textId="79DB38D3" w:rsidR="00702836" w:rsidRPr="0080561E" w:rsidRDefault="00702836" w:rsidP="000047E6">
      <w:pPr>
        <w:pStyle w:val="01Heading1"/>
        <w:pageBreakBefore/>
        <w:ind w:left="850" w:hanging="850"/>
      </w:pPr>
      <w:bookmarkStart w:id="9" w:name="_Toc185590858"/>
      <w:r w:rsidRPr="0080561E">
        <w:lastRenderedPageBreak/>
        <w:t>Introduction</w:t>
      </w:r>
      <w:bookmarkEnd w:id="9"/>
    </w:p>
    <w:p w14:paraId="5A8216E7" w14:textId="64D8E49A" w:rsidR="00F34FF4" w:rsidRPr="0080561E" w:rsidRDefault="001122ED" w:rsidP="002D0BE9">
      <w:pPr>
        <w:pStyle w:val="InstructionalTExt"/>
      </w:pPr>
      <w:r w:rsidRPr="0080561E">
        <w:t>No text is intended here</w:t>
      </w:r>
      <w:r w:rsidR="0054696E" w:rsidRPr="0080561E">
        <w:t xml:space="preserve"> (</w:t>
      </w:r>
      <w:r w:rsidR="00362EEC">
        <w:t>heading</w:t>
      </w:r>
      <w:r w:rsidR="0054696E" w:rsidRPr="0080561E">
        <w:t xml:space="preserve"> only)</w:t>
      </w:r>
      <w:r w:rsidR="00CA31D8" w:rsidRPr="0080561E">
        <w:t>.</w:t>
      </w:r>
    </w:p>
    <w:p w14:paraId="1F45C881" w14:textId="7A68F107" w:rsidR="00702836" w:rsidRPr="0080561E" w:rsidRDefault="005C531A" w:rsidP="00702836">
      <w:pPr>
        <w:pStyle w:val="02Heading2"/>
      </w:pPr>
      <w:bookmarkStart w:id="10" w:name="_Toc185590859"/>
      <w:r w:rsidRPr="0080561E">
        <w:t xml:space="preserve">Purpose of </w:t>
      </w:r>
      <w:r w:rsidR="0086195F" w:rsidRPr="0080561E">
        <w:t>Trial</w:t>
      </w:r>
      <w:bookmarkEnd w:id="10"/>
    </w:p>
    <w:p w14:paraId="211FB83F" w14:textId="38C299A6" w:rsidR="00A10FB3" w:rsidRPr="0080561E" w:rsidRDefault="00A10FB3" w:rsidP="002D0BE9">
      <w:pPr>
        <w:pStyle w:val="InstructionalTExt"/>
      </w:pPr>
      <w:r w:rsidRPr="0080561E">
        <w:t xml:space="preserve">Explain why the </w:t>
      </w:r>
      <w:r w:rsidR="0086195F" w:rsidRPr="0080561E">
        <w:t xml:space="preserve">trial </w:t>
      </w:r>
      <w:r w:rsidRPr="0080561E">
        <w:t xml:space="preserve">is needed, </w:t>
      </w:r>
      <w:r w:rsidR="00A63BFB" w:rsidRPr="0080561E">
        <w:t xml:space="preserve">and </w:t>
      </w:r>
      <w:r w:rsidRPr="0080561E">
        <w:t xml:space="preserve">why the research questions being asked are important. </w:t>
      </w:r>
      <w:r w:rsidR="00E5792A" w:rsidRPr="0080561E">
        <w:t xml:space="preserve">Do not </w:t>
      </w:r>
      <w:r w:rsidR="004521E2" w:rsidRPr="0080561E">
        <w:t xml:space="preserve">restate the </w:t>
      </w:r>
      <w:r w:rsidR="00777627" w:rsidRPr="0080561E">
        <w:t>objectives</w:t>
      </w:r>
      <w:r w:rsidR="00243C69" w:rsidRPr="0080561E">
        <w:t xml:space="preserve"> or estimands</w:t>
      </w:r>
      <w:r w:rsidR="00F02346" w:rsidRPr="0080561E">
        <w:t xml:space="preserve">. </w:t>
      </w:r>
      <w:r w:rsidRPr="0080561E">
        <w:t>Do not restate the IB</w:t>
      </w:r>
      <w:r w:rsidR="000F3C24">
        <w:t>; rather</w:t>
      </w:r>
      <w:r w:rsidR="00777627" w:rsidRPr="0080561E">
        <w:t>, cross</w:t>
      </w:r>
      <w:r w:rsidR="00E624C3">
        <w:t xml:space="preserve"> </w:t>
      </w:r>
      <w:r w:rsidR="00777627" w:rsidRPr="0080561E">
        <w:t>reference to the IB as applicable to the description</w:t>
      </w:r>
      <w:r w:rsidRPr="0080561E">
        <w:t>.</w:t>
      </w:r>
    </w:p>
    <w:p w14:paraId="58EC0DF8" w14:textId="585DC149" w:rsidR="00A10FB3" w:rsidRPr="0080561E" w:rsidRDefault="00FF532E" w:rsidP="00A10FB3">
      <w:pPr>
        <w:spacing w:before="120" w:after="120" w:line="240" w:lineRule="auto"/>
        <w:ind w:left="34"/>
        <w:rPr>
          <w:rStyle w:val="CPTVariable"/>
          <w:rFonts w:eastAsia="Calibri" w:cs="Times New Roman"/>
          <w:color w:val="auto"/>
        </w:rPr>
      </w:pPr>
      <w:r w:rsidRPr="0082740E">
        <w:rPr>
          <w:rStyle w:val="CPTVariable"/>
          <w:rFonts w:eastAsia="Calibri" w:cs="Times New Roman"/>
          <w:color w:val="auto"/>
        </w:rPr>
        <w:t>&lt;</w:t>
      </w:r>
      <w:r w:rsidR="00915D25" w:rsidRPr="0080561E">
        <w:rPr>
          <w:rStyle w:val="CPTVariable"/>
          <w:rFonts w:eastAsia="Calibri" w:cs="Times New Roman"/>
          <w:color w:val="auto"/>
          <w:highlight w:val="lightGray"/>
        </w:rPr>
        <w:t>Enter Purpose of Trial</w:t>
      </w:r>
      <w:r w:rsidRPr="0082740E">
        <w:rPr>
          <w:rStyle w:val="CPTVariable"/>
          <w:rFonts w:eastAsia="Calibri" w:cs="Times New Roman"/>
          <w:color w:val="auto"/>
        </w:rPr>
        <w:t>&gt;</w:t>
      </w:r>
    </w:p>
    <w:p w14:paraId="044F6576" w14:textId="176E289B" w:rsidR="00702836" w:rsidRPr="0080561E" w:rsidRDefault="00263DD9" w:rsidP="00702836">
      <w:pPr>
        <w:pStyle w:val="02Heading2"/>
      </w:pPr>
      <w:bookmarkStart w:id="11" w:name="_Toc185590860"/>
      <w:r>
        <w:t>Assessment</w:t>
      </w:r>
      <w:r w:rsidR="00702836" w:rsidRPr="0080561E">
        <w:t xml:space="preserve"> of </w:t>
      </w:r>
      <w:r>
        <w:t xml:space="preserve">Risks and </w:t>
      </w:r>
      <w:r w:rsidR="00702836" w:rsidRPr="0080561E">
        <w:t>Benefits</w:t>
      </w:r>
      <w:bookmarkEnd w:id="11"/>
    </w:p>
    <w:p w14:paraId="6BF763FF" w14:textId="12D4CFC4" w:rsidR="00A10CF6" w:rsidRPr="0080561E" w:rsidRDefault="00A10CF6" w:rsidP="002D0BE9">
      <w:pPr>
        <w:pStyle w:val="InstructionalTExt"/>
      </w:pPr>
      <w:r w:rsidRPr="0080561E">
        <w:t>Include an assessment of known</w:t>
      </w:r>
      <w:r w:rsidR="00A5639F" w:rsidRPr="0080561E">
        <w:t xml:space="preserve"> and potential</w:t>
      </w:r>
      <w:r w:rsidRPr="0080561E">
        <w:t xml:space="preserve"> r</w:t>
      </w:r>
      <w:r w:rsidR="14A4C593" w:rsidRPr="0080561E">
        <w:t>isks</w:t>
      </w:r>
      <w:r w:rsidR="00A5639F" w:rsidRPr="0080561E">
        <w:t xml:space="preserve"> and benefits, if any,</w:t>
      </w:r>
      <w:r w:rsidR="00B3258B" w:rsidRPr="0080561E">
        <w:t xml:space="preserve"> </w:t>
      </w:r>
      <w:r w:rsidR="00EA53D3">
        <w:t xml:space="preserve">as a result of participating in the trial </w:t>
      </w:r>
      <w:r w:rsidR="00B3258B" w:rsidRPr="0080561E">
        <w:t>from the perspective of an individual participant</w:t>
      </w:r>
      <w:r w:rsidR="14A4C593" w:rsidRPr="0080561E">
        <w:t>, including the basis of the risk (</w:t>
      </w:r>
      <w:r w:rsidR="00B56FE8">
        <w:t>e.g.</w:t>
      </w:r>
      <w:r w:rsidR="14A4C593" w:rsidRPr="0080561E">
        <w:t xml:space="preserve">, </w:t>
      </w:r>
      <w:r w:rsidR="00E86021" w:rsidRPr="0080561E">
        <w:t>nonclinical</w:t>
      </w:r>
      <w:r w:rsidR="14A4C593" w:rsidRPr="0080561E">
        <w:t xml:space="preserve"> </w:t>
      </w:r>
      <w:r w:rsidR="00BE19E5">
        <w:t>trials</w:t>
      </w:r>
      <w:r w:rsidR="006D4643" w:rsidRPr="0080561E">
        <w:t xml:space="preserve"> </w:t>
      </w:r>
      <w:r w:rsidR="14A4C593" w:rsidRPr="0080561E">
        <w:t xml:space="preserve">or prior clinical </w:t>
      </w:r>
      <w:r w:rsidR="00624399" w:rsidRPr="0080561E">
        <w:t>trials</w:t>
      </w:r>
      <w:r w:rsidR="443BC984" w:rsidRPr="0080561E">
        <w:t xml:space="preserve">). </w:t>
      </w:r>
      <w:r w:rsidR="00B27DC6">
        <w:t xml:space="preserve">This section may be structured under one single </w:t>
      </w:r>
      <w:r w:rsidR="00340D83">
        <w:t>heading</w:t>
      </w:r>
      <w:r w:rsidR="00B27DC6">
        <w:t xml:space="preserve"> 2.2 Assessment of Risks and Benefits, or if applicable under 3 subhead</w:t>
      </w:r>
      <w:r w:rsidR="00340D83">
        <w:t>ings</w:t>
      </w:r>
      <w:r w:rsidR="00B27DC6">
        <w:t xml:space="preserve"> as </w:t>
      </w:r>
      <w:r w:rsidR="002849F9">
        <w:t xml:space="preserve">2.2.1 </w:t>
      </w:r>
      <w:r w:rsidR="00E75B28">
        <w:t>Risk Summary and Mitigation Strategy, 2.2.2 Benefit Assessment and 2.2.3 Overall Risk-Benefit Assessment</w:t>
      </w:r>
    </w:p>
    <w:p w14:paraId="3C46A09D" w14:textId="77777777" w:rsidR="007F2EF7" w:rsidRPr="0080561E" w:rsidRDefault="007F2EF7" w:rsidP="003C4A13">
      <w:pPr>
        <w:pStyle w:val="03Heading3"/>
        <w:ind w:left="850" w:hanging="850"/>
        <w:rPr>
          <w:rFonts w:ascii="Arial" w:hAnsi="Arial" w:cs="Arial"/>
          <w:color w:val="3333FF"/>
        </w:rPr>
      </w:pPr>
      <w:bookmarkStart w:id="12" w:name="_Toc185590861"/>
      <w:bookmarkStart w:id="13" w:name="_Toc528734847"/>
      <w:bookmarkStart w:id="14" w:name="_Toc8761412"/>
      <w:bookmarkStart w:id="15" w:name="_Toc521927381"/>
      <w:bookmarkStart w:id="16" w:name="_Toc499639085"/>
      <w:bookmarkStart w:id="17" w:name="_Toc450389545"/>
      <w:bookmarkStart w:id="18" w:name="_Toc450240192"/>
      <w:bookmarkStart w:id="19" w:name="_Toc447264344"/>
      <w:bookmarkStart w:id="20" w:name="_Toc528734846"/>
      <w:bookmarkStart w:id="21" w:name="_Toc8761411"/>
      <w:r w:rsidRPr="0080561E">
        <w:rPr>
          <w:rFonts w:ascii="Arial" w:hAnsi="Arial" w:cs="Arial"/>
          <w:color w:val="3333FF"/>
        </w:rPr>
        <w:t>Risk Summary and Mitigation Strategy</w:t>
      </w:r>
      <w:bookmarkEnd w:id="12"/>
    </w:p>
    <w:p w14:paraId="7C8C8AC3" w14:textId="77777777" w:rsidR="007F2EF7" w:rsidRPr="0080561E" w:rsidRDefault="007F2EF7" w:rsidP="007F2EF7">
      <w:pPr>
        <w:pStyle w:val="InstructionalTExt"/>
      </w:pPr>
      <w:r w:rsidRPr="0080561E">
        <w:rPr>
          <w:b/>
        </w:rPr>
        <w:t>Trial Intervention</w:t>
      </w:r>
      <w:r w:rsidRPr="0080561E">
        <w:t xml:space="preserve"> – Describe risks related to trial-specific treatments and interventions. For the protocol, focus on the relevant key risks for THIS trial. Provide a brief description of strategies to mitigate identified risks or provide a cross</w:t>
      </w:r>
      <w:r>
        <w:t xml:space="preserve"> </w:t>
      </w:r>
      <w:r w:rsidRPr="0080561E">
        <w:t>reference to the relevant protocol section.</w:t>
      </w:r>
    </w:p>
    <w:p w14:paraId="36B451FA" w14:textId="77777777" w:rsidR="007F2EF7" w:rsidRPr="0080561E" w:rsidRDefault="007F2EF7" w:rsidP="007F2EF7">
      <w:pPr>
        <w:spacing w:before="120" w:after="120"/>
        <w:rPr>
          <w:rFonts w:ascii="Arial" w:hAnsi="Arial" w:cs="Arial"/>
          <w:color w:val="3333FF"/>
          <w:szCs w:val="24"/>
        </w:rPr>
      </w:pPr>
      <w:r w:rsidRPr="0082740E">
        <w:rPr>
          <w:rFonts w:ascii="Arial" w:hAnsi="Arial" w:cs="Arial"/>
          <w:color w:val="3333FF"/>
          <w:szCs w:val="24"/>
        </w:rPr>
        <w:t>&lt;</w:t>
      </w:r>
      <w:r w:rsidRPr="0080561E">
        <w:rPr>
          <w:rFonts w:ascii="Arial" w:hAnsi="Arial" w:cs="Arial"/>
          <w:color w:val="3333FF"/>
          <w:szCs w:val="24"/>
          <w:highlight w:val="lightGray"/>
        </w:rPr>
        <w:t>Enter Trial-specific Intervention Risks and Mitigations</w:t>
      </w:r>
      <w:r w:rsidRPr="0082740E">
        <w:rPr>
          <w:rFonts w:ascii="Arial" w:hAnsi="Arial" w:cs="Arial"/>
          <w:color w:val="3333FF"/>
          <w:szCs w:val="24"/>
        </w:rPr>
        <w:t>&gt;</w:t>
      </w:r>
    </w:p>
    <w:p w14:paraId="3EB9B677" w14:textId="402187EB" w:rsidR="007F2EF7" w:rsidRPr="0080561E" w:rsidRDefault="007F2EF7" w:rsidP="007F2EF7">
      <w:pPr>
        <w:pStyle w:val="InstructionalTExt"/>
      </w:pPr>
      <w:r w:rsidRPr="0080561E">
        <w:rPr>
          <w:b/>
        </w:rPr>
        <w:t>Trial Procedures</w:t>
      </w:r>
      <w:r w:rsidRPr="0080561E">
        <w:t xml:space="preserve"> – </w:t>
      </w:r>
      <w:r w:rsidR="009C2694">
        <w:t>Describe</w:t>
      </w:r>
      <w:r w:rsidRPr="0080561E">
        <w:t xml:space="preserve"> risks associated with the design (</w:t>
      </w:r>
      <w:r>
        <w:t>e.g.</w:t>
      </w:r>
      <w:r w:rsidRPr="0080561E">
        <w:t xml:space="preserve">, placebo arm) and procedures specific to </w:t>
      </w:r>
      <w:r w:rsidR="00376281">
        <w:t>this</w:t>
      </w:r>
      <w:r w:rsidRPr="0080561E">
        <w:t xml:space="preserve"> trial (</w:t>
      </w:r>
      <w:r>
        <w:t>e.g.</w:t>
      </w:r>
      <w:r w:rsidRPr="0080561E">
        <w:t>, biopsies), and any measures to control or mitigate the risks. Provide a brief description of strategies to mitigate identified risks or provide a cross</w:t>
      </w:r>
      <w:r>
        <w:t xml:space="preserve"> </w:t>
      </w:r>
      <w:r w:rsidRPr="0080561E">
        <w:t>reference to the relevant protocol section. This is not intended to be an exhaustive list of all possible risks associated with trial procedures but should focus on the unique risks inherent in the design or less common or high-risk procedures. As above, provide a brief description of strategies to mitigate identified risks or provide a cross</w:t>
      </w:r>
      <w:r>
        <w:t xml:space="preserve"> </w:t>
      </w:r>
      <w:r w:rsidRPr="0080561E">
        <w:t>reference to the relevant protocol section.</w:t>
      </w:r>
    </w:p>
    <w:p w14:paraId="7599DA7B" w14:textId="77777777" w:rsidR="007F2EF7" w:rsidRPr="0080561E" w:rsidRDefault="007F2EF7" w:rsidP="007F2EF7">
      <w:pPr>
        <w:spacing w:before="120" w:after="120"/>
        <w:rPr>
          <w:rFonts w:ascii="Arial" w:hAnsi="Arial" w:cs="Arial"/>
          <w:color w:val="3333FF"/>
          <w:szCs w:val="24"/>
        </w:rPr>
      </w:pPr>
      <w:r w:rsidRPr="0082740E">
        <w:rPr>
          <w:rFonts w:ascii="Arial" w:hAnsi="Arial" w:cs="Arial"/>
          <w:color w:val="3333FF"/>
          <w:szCs w:val="24"/>
        </w:rPr>
        <w:t>&lt;</w:t>
      </w:r>
      <w:r w:rsidRPr="0080561E">
        <w:rPr>
          <w:rFonts w:ascii="Arial" w:hAnsi="Arial" w:cs="Arial"/>
          <w:color w:val="3333FF"/>
          <w:szCs w:val="24"/>
          <w:highlight w:val="lightGray"/>
        </w:rPr>
        <w:t>Enter Trial-specific Procedure Risks and Mitigations</w:t>
      </w:r>
      <w:r w:rsidRPr="0082740E">
        <w:rPr>
          <w:rFonts w:ascii="Arial" w:hAnsi="Arial" w:cs="Arial"/>
          <w:color w:val="3333FF"/>
          <w:szCs w:val="24"/>
        </w:rPr>
        <w:t>&gt;</w:t>
      </w:r>
    </w:p>
    <w:p w14:paraId="2A5F8610" w14:textId="77777777" w:rsidR="007F2EF7" w:rsidRPr="0080561E" w:rsidRDefault="007F2EF7" w:rsidP="007F2EF7">
      <w:pPr>
        <w:pStyle w:val="InstructionalTExt"/>
      </w:pPr>
      <w:r w:rsidRPr="0080561E">
        <w:rPr>
          <w:b/>
          <w:bCs/>
        </w:rPr>
        <w:t xml:space="preserve">Other </w:t>
      </w:r>
      <w:r w:rsidRPr="0080561E">
        <w:t>– Consider risks associated with other items (</w:t>
      </w:r>
      <w:r>
        <w:t>e.g.</w:t>
      </w:r>
      <w:r w:rsidRPr="0080561E">
        <w:t>, challenge agents, imaging agents, medical devices). This could include discussion of risk mitigation for special populations, if not described elsewhere. Insert a line for each, as needed.</w:t>
      </w:r>
    </w:p>
    <w:p w14:paraId="2DA6E483" w14:textId="77777777" w:rsidR="007F2EF7" w:rsidRPr="0080561E" w:rsidRDefault="007F2EF7" w:rsidP="007F2EF7">
      <w:pPr>
        <w:spacing w:before="120" w:after="120"/>
        <w:rPr>
          <w:rFonts w:ascii="Arial" w:hAnsi="Arial" w:cs="Arial"/>
          <w:color w:val="3333FF"/>
          <w:szCs w:val="24"/>
        </w:rPr>
      </w:pPr>
      <w:r w:rsidRPr="0082740E">
        <w:rPr>
          <w:rFonts w:ascii="Arial" w:hAnsi="Arial" w:cs="Arial"/>
          <w:color w:val="3333FF"/>
          <w:szCs w:val="24"/>
        </w:rPr>
        <w:t>&lt;</w:t>
      </w:r>
      <w:r w:rsidRPr="0080561E">
        <w:rPr>
          <w:rFonts w:ascii="Arial" w:hAnsi="Arial" w:cs="Arial"/>
          <w:color w:val="3333FF"/>
          <w:szCs w:val="24"/>
          <w:highlight w:val="lightGray"/>
        </w:rPr>
        <w:t>Enter Trial-specific Other Risks and Mitigations</w:t>
      </w:r>
      <w:r w:rsidRPr="0082740E">
        <w:rPr>
          <w:rFonts w:ascii="Arial" w:hAnsi="Arial" w:cs="Arial"/>
          <w:color w:val="3333FF"/>
          <w:szCs w:val="24"/>
        </w:rPr>
        <w:t>&gt;</w:t>
      </w:r>
    </w:p>
    <w:p w14:paraId="0CC424ED" w14:textId="09A1C7BF" w:rsidR="00A10CF6" w:rsidRPr="0080561E" w:rsidRDefault="00A10CF6" w:rsidP="00FF532E">
      <w:pPr>
        <w:pStyle w:val="03Heading3"/>
        <w:rPr>
          <w:rFonts w:ascii="Arial" w:hAnsi="Arial" w:cs="Arial"/>
          <w:color w:val="3333FF"/>
        </w:rPr>
      </w:pPr>
      <w:bookmarkStart w:id="22" w:name="_Toc185590862"/>
      <w:r w:rsidRPr="0080561E">
        <w:rPr>
          <w:rFonts w:ascii="Arial" w:hAnsi="Arial" w:cs="Arial"/>
          <w:color w:val="3333FF"/>
        </w:rPr>
        <w:t xml:space="preserve">Benefit </w:t>
      </w:r>
      <w:bookmarkEnd w:id="13"/>
      <w:bookmarkEnd w:id="14"/>
      <w:r w:rsidRPr="0080561E">
        <w:rPr>
          <w:rFonts w:ascii="Arial" w:hAnsi="Arial" w:cs="Arial"/>
          <w:color w:val="3333FF"/>
        </w:rPr>
        <w:t>Summary</w:t>
      </w:r>
      <w:bookmarkEnd w:id="22"/>
    </w:p>
    <w:p w14:paraId="5BC9522A" w14:textId="2F29B5A3" w:rsidR="00A10CF6" w:rsidRPr="0080561E" w:rsidRDefault="00A10CF6" w:rsidP="002D0BE9">
      <w:pPr>
        <w:pStyle w:val="InstructionalTExt"/>
      </w:pPr>
      <w:r w:rsidRPr="0080561E">
        <w:t xml:space="preserve">The benefit summary should describe any physical, psychological, social, or any other potential benefits to individual participants as a result of participating in the </w:t>
      </w:r>
      <w:r w:rsidR="00B02340" w:rsidRPr="0080561E">
        <w:t>trial</w:t>
      </w:r>
      <w:r w:rsidRPr="0080561E">
        <w:t>, addressing immediate potential benefits and/or long-range potential benefits. Clearly state if no benefits to an individual participant can be anticipated, or if potential benefits are unknown.</w:t>
      </w:r>
      <w:r w:rsidR="00436D7B" w:rsidRPr="0080561E">
        <w:t xml:space="preserve"> For early </w:t>
      </w:r>
      <w:r w:rsidR="004950A3" w:rsidRPr="0080561E">
        <w:t xml:space="preserve">clinical </w:t>
      </w:r>
      <w:r w:rsidR="00254338" w:rsidRPr="0080561E">
        <w:lastRenderedPageBreak/>
        <w:t xml:space="preserve">trials </w:t>
      </w:r>
      <w:r w:rsidR="004950A3" w:rsidRPr="0080561E">
        <w:t xml:space="preserve">such as </w:t>
      </w:r>
      <w:r w:rsidR="004950A3" w:rsidRPr="00AD1709">
        <w:t>Phase 1</w:t>
      </w:r>
      <w:r w:rsidR="006170E3">
        <w:t xml:space="preserve"> or trials in healthy participants</w:t>
      </w:r>
      <w:r w:rsidR="004950A3" w:rsidRPr="0080561E">
        <w:t xml:space="preserve">, benefits for an individual participant </w:t>
      </w:r>
      <w:r w:rsidR="00D73676" w:rsidRPr="0080561E">
        <w:t xml:space="preserve">(other than those of altruism) </w:t>
      </w:r>
      <w:r w:rsidR="00740EBF" w:rsidRPr="0080561E">
        <w:t>are expected to</w:t>
      </w:r>
      <w:r w:rsidR="00C9776D" w:rsidRPr="0080561E">
        <w:t xml:space="preserve"> </w:t>
      </w:r>
      <w:r w:rsidR="0095193C" w:rsidRPr="0080561E">
        <w:t>be minimal</w:t>
      </w:r>
      <w:r w:rsidR="00537879" w:rsidRPr="0080561E">
        <w:t>.</w:t>
      </w:r>
    </w:p>
    <w:p w14:paraId="55620CB1" w14:textId="40D932E1" w:rsidR="00A10CF6" w:rsidRPr="0080561E" w:rsidRDefault="00A10CF6" w:rsidP="002D0BE9">
      <w:pPr>
        <w:pStyle w:val="InstructionalTExt"/>
      </w:pPr>
      <w:r w:rsidRPr="0080561E">
        <w:t xml:space="preserve">Benefits to society in general may also be included but should be </w:t>
      </w:r>
      <w:r w:rsidR="00E85AC9" w:rsidRPr="0080561E">
        <w:t>described</w:t>
      </w:r>
      <w:r w:rsidRPr="0080561E">
        <w:t xml:space="preserve"> separately</w:t>
      </w:r>
      <w:r w:rsidR="005E2B47" w:rsidRPr="0080561E">
        <w:t xml:space="preserve"> from the individual participant perspective</w:t>
      </w:r>
      <w:r w:rsidRPr="0080561E">
        <w:t>.</w:t>
      </w:r>
    </w:p>
    <w:p w14:paraId="6B4C417E" w14:textId="00153FB5" w:rsidR="00A77DD5" w:rsidRPr="0080561E" w:rsidRDefault="00F5142A" w:rsidP="00A77DD5">
      <w:pPr>
        <w:spacing w:before="120" w:after="120" w:line="240" w:lineRule="auto"/>
        <w:ind w:left="34"/>
        <w:rPr>
          <w:rFonts w:ascii="Arial" w:hAnsi="Arial" w:cs="Arial"/>
          <w:color w:val="3333FF"/>
          <w:szCs w:val="24"/>
        </w:rPr>
      </w:pPr>
      <w:r w:rsidRPr="0082740E">
        <w:rPr>
          <w:rStyle w:val="CPTVariable"/>
          <w:rFonts w:ascii="Arial" w:eastAsia="Calibri" w:hAnsi="Arial" w:cs="Arial"/>
          <w:color w:val="3333FF"/>
        </w:rPr>
        <w:t>&lt;</w:t>
      </w:r>
      <w:r w:rsidRPr="0080561E">
        <w:rPr>
          <w:rStyle w:val="CPTVariable"/>
          <w:rFonts w:ascii="Arial" w:eastAsia="Calibri" w:hAnsi="Arial" w:cs="Arial"/>
          <w:color w:val="3333FF"/>
          <w:highlight w:val="lightGray"/>
        </w:rPr>
        <w:t xml:space="preserve">Enter </w:t>
      </w:r>
      <w:r w:rsidR="00A10CF6" w:rsidRPr="0080561E">
        <w:rPr>
          <w:rStyle w:val="CPTVariable"/>
          <w:rFonts w:ascii="Arial" w:eastAsia="Calibri" w:hAnsi="Arial" w:cs="Arial"/>
          <w:color w:val="3333FF"/>
          <w:highlight w:val="lightGray"/>
        </w:rPr>
        <w:t>Benefit Summary</w:t>
      </w:r>
      <w:r w:rsidRPr="0082740E">
        <w:rPr>
          <w:rStyle w:val="CPTVariable"/>
          <w:rFonts w:ascii="Arial" w:eastAsia="Calibri" w:hAnsi="Arial" w:cs="Arial"/>
          <w:color w:val="3333FF"/>
        </w:rPr>
        <w:t>&gt;</w:t>
      </w:r>
    </w:p>
    <w:p w14:paraId="02DE6BD3" w14:textId="2612DC83" w:rsidR="00A10CF6" w:rsidRPr="0080561E" w:rsidRDefault="00A10CF6" w:rsidP="000C2D03">
      <w:pPr>
        <w:pStyle w:val="03Heading3"/>
        <w:rPr>
          <w:rFonts w:ascii="Arial" w:hAnsi="Arial" w:cs="Arial"/>
          <w:color w:val="3333FF"/>
        </w:rPr>
      </w:pPr>
      <w:bookmarkStart w:id="23" w:name="_Toc528734848"/>
      <w:bookmarkStart w:id="24" w:name="_Toc8761413"/>
      <w:bookmarkStart w:id="25" w:name="_Toc185590863"/>
      <w:bookmarkEnd w:id="15"/>
      <w:bookmarkEnd w:id="16"/>
      <w:bookmarkEnd w:id="17"/>
      <w:bookmarkEnd w:id="18"/>
      <w:bookmarkEnd w:id="19"/>
      <w:bookmarkEnd w:id="20"/>
      <w:bookmarkEnd w:id="21"/>
      <w:r w:rsidRPr="0080561E">
        <w:rPr>
          <w:rFonts w:ascii="Arial" w:hAnsi="Arial" w:cs="Arial"/>
          <w:color w:val="3333FF"/>
        </w:rPr>
        <w:t xml:space="preserve">Overall </w:t>
      </w:r>
      <w:r w:rsidR="00DF12DC">
        <w:rPr>
          <w:rFonts w:ascii="Arial" w:hAnsi="Arial" w:cs="Arial"/>
          <w:color w:val="3333FF"/>
        </w:rPr>
        <w:t>Risk-Benefit</w:t>
      </w:r>
      <w:r w:rsidRPr="0080561E">
        <w:rPr>
          <w:rFonts w:ascii="Arial" w:hAnsi="Arial" w:cs="Arial"/>
          <w:color w:val="3333FF"/>
        </w:rPr>
        <w:t xml:space="preserve"> </w:t>
      </w:r>
      <w:bookmarkEnd w:id="23"/>
      <w:bookmarkEnd w:id="24"/>
      <w:r w:rsidR="00DF12DC">
        <w:rPr>
          <w:rFonts w:ascii="Arial" w:hAnsi="Arial" w:cs="Arial"/>
          <w:color w:val="3333FF"/>
        </w:rPr>
        <w:t>Assessment</w:t>
      </w:r>
      <w:bookmarkEnd w:id="25"/>
    </w:p>
    <w:p w14:paraId="29DB2C43" w14:textId="2BA0096A" w:rsidR="00A10CF6" w:rsidRPr="0080561E" w:rsidRDefault="00A10CF6" w:rsidP="002D0BE9">
      <w:pPr>
        <w:pStyle w:val="InstructionalTExt"/>
      </w:pPr>
      <w:r w:rsidRPr="0080561E">
        <w:t xml:space="preserve">Provide a succinct, concluding statement on the perceived balance between risks that have been identified from cumulative safety data, protocol procedures, and anticipated efficacy/benefits within the context of the proposed </w:t>
      </w:r>
      <w:r w:rsidR="00021700" w:rsidRPr="0080561E">
        <w:t>trial</w:t>
      </w:r>
      <w:r w:rsidRPr="0080561E">
        <w:t>.</w:t>
      </w:r>
    </w:p>
    <w:p w14:paraId="7A041A7A" w14:textId="7F133FB2" w:rsidR="001F543A" w:rsidRPr="0080561E" w:rsidRDefault="004E4414" w:rsidP="003A52D5">
      <w:pPr>
        <w:pStyle w:val="00Paragraph"/>
      </w:pPr>
      <w:r w:rsidRPr="0082740E">
        <w:t>&lt;</w:t>
      </w:r>
      <w:r w:rsidRPr="0080561E">
        <w:rPr>
          <w:highlight w:val="lightGray"/>
        </w:rPr>
        <w:t xml:space="preserve">Enter </w:t>
      </w:r>
      <w:r w:rsidR="00A10CF6" w:rsidRPr="0080561E">
        <w:rPr>
          <w:highlight w:val="lightGray"/>
        </w:rPr>
        <w:t xml:space="preserve">Overall </w:t>
      </w:r>
      <w:r w:rsidR="00DF12DC">
        <w:rPr>
          <w:highlight w:val="lightGray"/>
        </w:rPr>
        <w:t>Risk-Benefit</w:t>
      </w:r>
      <w:r w:rsidR="00A10CF6" w:rsidRPr="0080561E">
        <w:rPr>
          <w:highlight w:val="lightGray"/>
        </w:rPr>
        <w:t xml:space="preserve"> </w:t>
      </w:r>
      <w:r w:rsidR="00DF12DC">
        <w:rPr>
          <w:highlight w:val="lightGray"/>
        </w:rPr>
        <w:t>Assessment</w:t>
      </w:r>
      <w:r w:rsidRPr="0082740E">
        <w:t>&gt;</w:t>
      </w:r>
    </w:p>
    <w:p w14:paraId="585289E9" w14:textId="3EE2C86D" w:rsidR="00702836" w:rsidRPr="0080561E" w:rsidRDefault="001D037B" w:rsidP="000047E6">
      <w:pPr>
        <w:pStyle w:val="01Heading1"/>
        <w:pageBreakBefore/>
        <w:ind w:left="850" w:hanging="850"/>
      </w:pPr>
      <w:bookmarkStart w:id="26" w:name="_Toc157079391"/>
      <w:bookmarkStart w:id="27" w:name="_Toc185590864"/>
      <w:r w:rsidRPr="0080561E">
        <w:lastRenderedPageBreak/>
        <w:t xml:space="preserve">Trial Objectives and </w:t>
      </w:r>
      <w:r w:rsidR="00C6578D">
        <w:t>Associated</w:t>
      </w:r>
      <w:r w:rsidR="00A63BFB" w:rsidRPr="0080561E">
        <w:t xml:space="preserve"> </w:t>
      </w:r>
      <w:r w:rsidRPr="0080561E">
        <w:t>Estimands</w:t>
      </w:r>
      <w:bookmarkEnd w:id="26"/>
      <w:bookmarkEnd w:id="27"/>
    </w:p>
    <w:p w14:paraId="5D5D5DD1" w14:textId="2D1A4A56" w:rsidR="00D30654" w:rsidRPr="0080561E" w:rsidRDefault="00D30654" w:rsidP="00D30654">
      <w:pPr>
        <w:pStyle w:val="InstructionalTExt"/>
      </w:pPr>
      <w:r w:rsidRPr="0080561E">
        <w:t>In this section, precisely define</w:t>
      </w:r>
      <w:r w:rsidR="00A63BFB" w:rsidRPr="0080561E">
        <w:t xml:space="preserve"> each</w:t>
      </w:r>
      <w:r w:rsidRPr="0080561E">
        <w:t xml:space="preserve"> </w:t>
      </w:r>
      <w:r w:rsidR="004C1273" w:rsidRPr="0080561E">
        <w:t xml:space="preserve">trial objective and refine each trial objective into a precise </w:t>
      </w:r>
      <w:r w:rsidRPr="0080561E">
        <w:t xml:space="preserve">clinical question of interest by </w:t>
      </w:r>
      <w:r w:rsidR="004C1273" w:rsidRPr="0080561E">
        <w:t xml:space="preserve">defining the associated </w:t>
      </w:r>
      <w:r w:rsidRPr="0080561E">
        <w:t>estimand</w:t>
      </w:r>
      <w:r w:rsidR="004C1273" w:rsidRPr="0080561E">
        <w:t>.</w:t>
      </w:r>
      <w:r w:rsidRPr="0080561E">
        <w:t xml:space="preserve"> </w:t>
      </w:r>
      <w:r w:rsidR="004C1273" w:rsidRPr="0080561E">
        <w:t xml:space="preserve">For considerations on estimands, </w:t>
      </w:r>
      <w:r w:rsidR="007C3332">
        <w:t>refer to</w:t>
      </w:r>
      <w:r w:rsidR="004C1273" w:rsidRPr="0080561E">
        <w:t xml:space="preserve"> ICH E9(R1). </w:t>
      </w:r>
      <w:r w:rsidRPr="0080561E">
        <w:t>Ensure alignment with every other section of the protocol.</w:t>
      </w:r>
    </w:p>
    <w:p w14:paraId="01739F82" w14:textId="5C420930" w:rsidR="0012727E" w:rsidRPr="00012087" w:rsidRDefault="0012727E" w:rsidP="000047E6">
      <w:pPr>
        <w:pStyle w:val="InstructionalText0"/>
      </w:pPr>
      <w:r w:rsidRPr="000047E6">
        <w:rPr>
          <w:sz w:val="24"/>
          <w:szCs w:val="24"/>
        </w:rPr>
        <w:t xml:space="preserve">Include additional level </w:t>
      </w:r>
      <w:r w:rsidR="00886306" w:rsidRPr="000047E6">
        <w:rPr>
          <w:sz w:val="24"/>
          <w:szCs w:val="24"/>
        </w:rPr>
        <w:t>3</w:t>
      </w:r>
      <w:r w:rsidRPr="000047E6">
        <w:rPr>
          <w:sz w:val="24"/>
          <w:szCs w:val="24"/>
        </w:rPr>
        <w:t xml:space="preserve"> </w:t>
      </w:r>
      <w:r w:rsidR="00362EEC" w:rsidRPr="000047E6">
        <w:rPr>
          <w:sz w:val="24"/>
          <w:szCs w:val="24"/>
        </w:rPr>
        <w:t>heading</w:t>
      </w:r>
      <w:r w:rsidRPr="000047E6">
        <w:rPr>
          <w:sz w:val="24"/>
          <w:szCs w:val="24"/>
        </w:rPr>
        <w:t xml:space="preserve">s </w:t>
      </w:r>
      <w:r w:rsidR="004C1273" w:rsidRPr="000047E6">
        <w:rPr>
          <w:sz w:val="24"/>
          <w:szCs w:val="24"/>
        </w:rPr>
        <w:t>(e.g.</w:t>
      </w:r>
      <w:r w:rsidR="00C07C42" w:rsidRPr="000047E6">
        <w:rPr>
          <w:sz w:val="24"/>
          <w:szCs w:val="24"/>
        </w:rPr>
        <w:t xml:space="preserve">, add a new level 3 </w:t>
      </w:r>
      <w:r w:rsidR="00362EEC" w:rsidRPr="000047E6">
        <w:rPr>
          <w:sz w:val="24"/>
          <w:szCs w:val="24"/>
        </w:rPr>
        <w:t>heading</w:t>
      </w:r>
      <w:r w:rsidR="004C1273" w:rsidRPr="000047E6">
        <w:rPr>
          <w:sz w:val="24"/>
          <w:szCs w:val="24"/>
        </w:rPr>
        <w:t xml:space="preserve"> for </w:t>
      </w:r>
      <w:r w:rsidR="00C07C42" w:rsidRPr="000047E6">
        <w:rPr>
          <w:sz w:val="24"/>
          <w:szCs w:val="24"/>
        </w:rPr>
        <w:t xml:space="preserve">each </w:t>
      </w:r>
      <w:r w:rsidR="004C1273" w:rsidRPr="000047E6">
        <w:rPr>
          <w:sz w:val="24"/>
          <w:szCs w:val="24"/>
        </w:rPr>
        <w:t xml:space="preserve">secondary objective </w:t>
      </w:r>
      <w:r w:rsidRPr="000047E6">
        <w:rPr>
          <w:sz w:val="24"/>
          <w:szCs w:val="24"/>
        </w:rPr>
        <w:t>as needed</w:t>
      </w:r>
      <w:r w:rsidR="0070398F" w:rsidRPr="000047E6">
        <w:rPr>
          <w:sz w:val="24"/>
          <w:szCs w:val="24"/>
        </w:rPr>
        <w:t>)</w:t>
      </w:r>
      <w:r w:rsidRPr="000047E6">
        <w:rPr>
          <w:sz w:val="24"/>
          <w:szCs w:val="24"/>
        </w:rPr>
        <w:t>.</w:t>
      </w:r>
      <w:r w:rsidR="00DF12DC">
        <w:rPr>
          <w:sz w:val="24"/>
          <w:szCs w:val="24"/>
        </w:rPr>
        <w:t xml:space="preserve"> If there is more than one objective in a category (e.g., more than one secondary objective), number each objective consecutively as the level 3 head</w:t>
      </w:r>
      <w:r w:rsidR="00B352C4">
        <w:rPr>
          <w:sz w:val="24"/>
          <w:szCs w:val="24"/>
        </w:rPr>
        <w:t>ing (e.g., Secondary Objective 1, Secondary Objective 2</w:t>
      </w:r>
      <w:r w:rsidR="007619BD">
        <w:rPr>
          <w:sz w:val="24"/>
          <w:szCs w:val="24"/>
        </w:rPr>
        <w:t>, etc</w:t>
      </w:r>
      <w:r w:rsidR="001C3E45">
        <w:rPr>
          <w:sz w:val="24"/>
          <w:szCs w:val="24"/>
        </w:rPr>
        <w:t>.</w:t>
      </w:r>
      <w:r w:rsidR="00B352C4">
        <w:rPr>
          <w:sz w:val="24"/>
          <w:szCs w:val="24"/>
        </w:rPr>
        <w:t xml:space="preserve">). </w:t>
      </w:r>
    </w:p>
    <w:p w14:paraId="32756982" w14:textId="3BE6F6C9" w:rsidR="00D30654" w:rsidRPr="0080561E" w:rsidRDefault="00E77913" w:rsidP="005115C0">
      <w:pPr>
        <w:pStyle w:val="InstructionalTExt"/>
        <w:tabs>
          <w:tab w:val="center" w:pos="4680"/>
        </w:tabs>
      </w:pPr>
      <w:r w:rsidRPr="0080561E">
        <w:t>No text is intended here (</w:t>
      </w:r>
      <w:r w:rsidR="00362EEC">
        <w:t>heading</w:t>
      </w:r>
      <w:r w:rsidRPr="0080561E">
        <w:t xml:space="preserve"> only).</w:t>
      </w:r>
    </w:p>
    <w:p w14:paraId="4C9A0811" w14:textId="001AF0CE" w:rsidR="00D96717" w:rsidRPr="0080561E" w:rsidRDefault="004151E6" w:rsidP="00DD1CFD">
      <w:pPr>
        <w:pStyle w:val="02Heading2"/>
        <w:spacing w:after="120"/>
        <w:ind w:left="850" w:hanging="850"/>
      </w:pPr>
      <w:bookmarkStart w:id="28" w:name="_Toc185590865"/>
      <w:r w:rsidRPr="0080561E">
        <w:t>Primary</w:t>
      </w:r>
      <w:r w:rsidR="00D713C0" w:rsidRPr="0080561E">
        <w:t xml:space="preserve"> Objective</w:t>
      </w:r>
      <w:r w:rsidR="00BE231A" w:rsidRPr="0080561E">
        <w:t>(s)</w:t>
      </w:r>
      <w:r w:rsidR="00D713C0" w:rsidRPr="0080561E">
        <w:t xml:space="preserve"> </w:t>
      </w:r>
      <w:r w:rsidR="00BE231A" w:rsidRPr="0080561E">
        <w:t xml:space="preserve">and </w:t>
      </w:r>
      <w:r w:rsidR="00D713C0" w:rsidRPr="0080561E">
        <w:t>Associated Estimand</w:t>
      </w:r>
      <w:r w:rsidR="00BE231A" w:rsidRPr="0080561E">
        <w:t>(s)</w:t>
      </w:r>
      <w:bookmarkEnd w:id="28"/>
    </w:p>
    <w:p w14:paraId="3D4E4A8B" w14:textId="172B17D0" w:rsidR="00EC1C42" w:rsidRPr="0080561E" w:rsidRDefault="00983962" w:rsidP="003B312F">
      <w:pPr>
        <w:pStyle w:val="InstructionalTExt"/>
      </w:pPr>
      <w:r w:rsidRPr="0080561E">
        <w:t>For all trials, precisely state each primary trial objective by providing a meaningful and concise description of the treatment effect of interest using natural, nontechnical language for clear understanding of sponsors, investigators, clinical site personnel, trial participants, ethics committees, and regulators.</w:t>
      </w:r>
    </w:p>
    <w:p w14:paraId="1FEAB647" w14:textId="5BAFE812" w:rsidR="00D35B8B" w:rsidRPr="000047E6" w:rsidRDefault="00D35B8B" w:rsidP="003B312F">
      <w:pPr>
        <w:pStyle w:val="InstructionalTExt"/>
        <w:rPr>
          <w:rFonts w:cstheme="minorHAnsi"/>
        </w:rPr>
      </w:pPr>
      <w:r w:rsidRPr="000047E6">
        <w:rPr>
          <w:rFonts w:cstheme="minorHAnsi"/>
        </w:rPr>
        <w:t>For trials intended to estimate a treatment effect or test a hypothesis related to a treatment effect, use the table to precisely describe the associated estimand(s). This includes specification of the population</w:t>
      </w:r>
      <w:r w:rsidR="00D94C2D" w:rsidRPr="005828AF">
        <w:rPr>
          <w:rFonts w:cstheme="minorHAnsi"/>
        </w:rPr>
        <w:t xml:space="preserve"> targeted by the clinical </w:t>
      </w:r>
      <w:r w:rsidR="008E626F" w:rsidRPr="005828AF">
        <w:rPr>
          <w:rFonts w:cstheme="minorHAnsi"/>
        </w:rPr>
        <w:t>question</w:t>
      </w:r>
      <w:r w:rsidRPr="000047E6">
        <w:rPr>
          <w:rFonts w:cstheme="minorHAnsi"/>
        </w:rPr>
        <w:t xml:space="preserve">, the treatment condition(s), the endpoint (or variable), </w:t>
      </w:r>
      <w:r w:rsidR="00340D83">
        <w:rPr>
          <w:rFonts w:cstheme="minorHAnsi"/>
        </w:rPr>
        <w:t xml:space="preserve">and </w:t>
      </w:r>
      <w:r w:rsidRPr="000047E6">
        <w:rPr>
          <w:rFonts w:cstheme="minorHAnsi"/>
        </w:rPr>
        <w:t xml:space="preserve">the population-level summary. </w:t>
      </w:r>
      <w:r w:rsidR="00340D83">
        <w:rPr>
          <w:rFonts w:cstheme="minorHAnsi"/>
        </w:rPr>
        <w:t>Precise specifications of treatment, population</w:t>
      </w:r>
      <w:r w:rsidR="00B50E1C">
        <w:rPr>
          <w:rFonts w:cstheme="minorHAnsi"/>
        </w:rPr>
        <w:t xml:space="preserve">, and variable are likely to address many of the key intercurrent events. Other key intercurrent events not already addressed in the clinical question of interest by the aforementioned attributes should be described with their associated strategies. </w:t>
      </w:r>
      <w:r w:rsidRPr="000047E6">
        <w:rPr>
          <w:rFonts w:cstheme="minorHAnsi"/>
        </w:rPr>
        <w:t>For other types of trials not intended to estimate a treatment effect or test a hypothesis related to a treatment effect, describe additional information relevant to the clinical question(s) of interest (</w:t>
      </w:r>
      <w:r w:rsidR="003B32DE" w:rsidRPr="000047E6">
        <w:rPr>
          <w:rFonts w:cstheme="minorHAnsi"/>
        </w:rPr>
        <w:t>at a minimum, present</w:t>
      </w:r>
      <w:r w:rsidRPr="000047E6">
        <w:rPr>
          <w:rFonts w:cstheme="minorHAnsi"/>
        </w:rPr>
        <w:t xml:space="preserve"> the endpoint(s) associated with each objective).</w:t>
      </w:r>
      <w:r w:rsidR="00097D39" w:rsidRPr="000047E6">
        <w:rPr>
          <w:rFonts w:cstheme="minorHAnsi"/>
        </w:rPr>
        <w:t xml:space="preserve"> For these trials, including the </w:t>
      </w:r>
      <w:r w:rsidR="00B44635" w:rsidRPr="000047E6">
        <w:rPr>
          <w:rFonts w:cstheme="minorHAnsi"/>
        </w:rPr>
        <w:t xml:space="preserve">below </w:t>
      </w:r>
      <w:r w:rsidR="00097D39" w:rsidRPr="000047E6">
        <w:rPr>
          <w:rFonts w:cstheme="minorHAnsi"/>
        </w:rPr>
        <w:t>table is not required.</w:t>
      </w:r>
    </w:p>
    <w:p w14:paraId="6095F340" w14:textId="1D6EC79A" w:rsidR="003B32DE" w:rsidRPr="000047E6" w:rsidRDefault="003B32DE" w:rsidP="003B312F">
      <w:pPr>
        <w:pStyle w:val="InstructionalTExt"/>
        <w:rPr>
          <w:rFonts w:cstheme="minorHAnsi"/>
        </w:rPr>
      </w:pPr>
      <w:r w:rsidRPr="000047E6">
        <w:rPr>
          <w:rFonts w:cstheme="minorHAnsi"/>
        </w:rPr>
        <w:t>No text is intended here (</w:t>
      </w:r>
      <w:r w:rsidR="00362EEC" w:rsidRPr="000047E6">
        <w:rPr>
          <w:rFonts w:cstheme="minorHAnsi"/>
        </w:rPr>
        <w:t>heading</w:t>
      </w:r>
      <w:r w:rsidRPr="000047E6">
        <w:rPr>
          <w:rFonts w:cstheme="minorHAnsi"/>
        </w:rPr>
        <w:t xml:space="preserve"> only)</w:t>
      </w:r>
      <w:r w:rsidR="00C200BE" w:rsidRPr="000047E6">
        <w:rPr>
          <w:rFonts w:cstheme="minorHAnsi"/>
        </w:rPr>
        <w:t>.</w:t>
      </w:r>
    </w:p>
    <w:p w14:paraId="431DD94F" w14:textId="6D842D96" w:rsidR="001E2E81" w:rsidRPr="0080561E" w:rsidRDefault="4D253F49" w:rsidP="001E2E81">
      <w:pPr>
        <w:pStyle w:val="03Heading3"/>
      </w:pPr>
      <w:bookmarkStart w:id="29" w:name="_Toc185590866"/>
      <w:commentRangeStart w:id="30"/>
      <w:r>
        <w:t>Primary Objective</w:t>
      </w:r>
      <w:bookmarkEnd w:id="29"/>
      <w:ins w:id="31" w:author="Allred, Mitzi" w:date="2025-01-17T08:30:00Z" w16du:dateUtc="2025-01-17T13:30:00Z">
        <w:r w:rsidR="00EB71C2">
          <w:t xml:space="preserve"> &lt;</w:t>
        </w:r>
      </w:ins>
      <w:ins w:id="32" w:author="Allred, Mitzi" w:date="2025-01-17T08:31:00Z" w16du:dateUtc="2025-01-17T13:31:00Z">
        <w:r w:rsidR="003B1273">
          <w:t>#</w:t>
        </w:r>
      </w:ins>
      <w:ins w:id="33" w:author="Allred, Mitzi" w:date="2025-01-17T08:30:00Z" w16du:dateUtc="2025-01-17T13:30:00Z">
        <w:r w:rsidR="003B1273">
          <w:t>&gt;</w:t>
        </w:r>
      </w:ins>
      <w:commentRangeEnd w:id="30"/>
      <w:ins w:id="34" w:author="Allred, Mitzi" w:date="2025-01-17T08:32:00Z" w16du:dateUtc="2025-01-17T13:32:00Z">
        <w:r w:rsidR="0047370C">
          <w:rPr>
            <w:rStyle w:val="CommentReference"/>
            <w:rFonts w:ascii="Arial" w:eastAsiaTheme="minorEastAsia" w:hAnsi="Arial" w:cs="Arial"/>
            <w:b w:val="0"/>
          </w:rPr>
          <w:commentReference w:id="30"/>
        </w:r>
      </w:ins>
    </w:p>
    <w:p w14:paraId="31105D48" w14:textId="494FF6F3" w:rsidR="001E2E81" w:rsidRPr="0080561E" w:rsidRDefault="001E2E81" w:rsidP="001E2E81">
      <w:pPr>
        <w:pStyle w:val="00Paragraph"/>
      </w:pPr>
      <w:r w:rsidRPr="0080561E">
        <w:t>&lt;</w:t>
      </w:r>
      <w:r w:rsidRPr="0080561E">
        <w:rPr>
          <w:highlight w:val="lightGray"/>
        </w:rPr>
        <w:t>Enter Primary Objective</w:t>
      </w:r>
      <w:r w:rsidRPr="0080561E">
        <w:t>&gt;</w:t>
      </w:r>
    </w:p>
    <w:p w14:paraId="1BC1935C" w14:textId="7B05F8D0" w:rsidR="001E2E81" w:rsidRDefault="001E2E81" w:rsidP="001E2E81">
      <w:pPr>
        <w:pStyle w:val="00Paragraph"/>
        <w:rPr>
          <w:color w:val="000000" w:themeColor="text1"/>
        </w:rPr>
      </w:pPr>
      <w:r w:rsidRPr="0080561E">
        <w:rPr>
          <w:color w:val="000000" w:themeColor="text1"/>
        </w:rPr>
        <w:t>&lt;</w:t>
      </w:r>
      <w:r w:rsidRPr="0080561E">
        <w:rPr>
          <w:color w:val="000000" w:themeColor="text1"/>
          <w:highlight w:val="lightGray"/>
        </w:rPr>
        <w:t>Enter Table of Estimand Characteristics</w:t>
      </w:r>
      <w:r w:rsidR="006B2BAD" w:rsidRPr="005B0772">
        <w:rPr>
          <w:color w:val="000000" w:themeColor="text1"/>
          <w:highlight w:val="lightGray"/>
        </w:rPr>
        <w:t xml:space="preserve"> </w:t>
      </w:r>
      <w:r w:rsidR="006B2BAD" w:rsidRPr="00861A38">
        <w:rPr>
          <w:color w:val="000000" w:themeColor="text1"/>
        </w:rPr>
        <w:t xml:space="preserve">including </w:t>
      </w:r>
      <w:r w:rsidR="00DE1AC5" w:rsidRPr="00861A38">
        <w:rPr>
          <w:color w:val="000000" w:themeColor="text1"/>
        </w:rPr>
        <w:t>E</w:t>
      </w:r>
      <w:r w:rsidR="006B2BAD" w:rsidRPr="00861A38">
        <w:rPr>
          <w:color w:val="000000" w:themeColor="text1"/>
        </w:rPr>
        <w:t>ndpoint at a minimum</w:t>
      </w:r>
      <w:r w:rsidR="006B2BAD">
        <w:rPr>
          <w:color w:val="000000" w:themeColor="text1"/>
        </w:rPr>
        <w:t>&gt;</w:t>
      </w:r>
      <w:r w:rsidR="002C327C">
        <w:rPr>
          <w:color w:val="000000" w:themeColor="text1"/>
        </w:rPr>
        <w:t>.</w:t>
      </w:r>
    </w:p>
    <w:tbl>
      <w:tblPr>
        <w:tblStyle w:val="TableGrid"/>
        <w:tblW w:w="5000" w:type="pct"/>
        <w:tblInd w:w="0" w:type="dxa"/>
        <w:tblLook w:val="04A0" w:firstRow="1" w:lastRow="0" w:firstColumn="1" w:lastColumn="0" w:noHBand="0" w:noVBand="1"/>
      </w:tblPr>
      <w:tblGrid>
        <w:gridCol w:w="2450"/>
        <w:gridCol w:w="6900"/>
      </w:tblGrid>
      <w:tr w:rsidR="005B0772" w:rsidRPr="0080561E" w14:paraId="002D67D1" w14:textId="77777777" w:rsidTr="00A14FAF">
        <w:trPr>
          <w:cantSplit/>
          <w:trHeight w:val="219"/>
          <w:tblHeader/>
        </w:trPr>
        <w:tc>
          <w:tcPr>
            <w:tcW w:w="1310" w:type="pct"/>
            <w:hideMark/>
          </w:tcPr>
          <w:p w14:paraId="02DF93BB" w14:textId="77777777" w:rsidR="005B0772" w:rsidRPr="0080561E" w:rsidRDefault="005B0772" w:rsidP="003C4A13">
            <w:pPr>
              <w:spacing w:before="120" w:after="120"/>
              <w:rPr>
                <w:rFonts w:eastAsia="Times New Roman" w:cs="Times New Roman"/>
              </w:rPr>
            </w:pPr>
            <w:r w:rsidRPr="0080561E">
              <w:rPr>
                <w:rFonts w:eastAsia="Times New Roman" w:cs="Times New Roman"/>
                <w:b/>
                <w:bCs/>
              </w:rPr>
              <w:lastRenderedPageBreak/>
              <w:t>Estimand Characteristic</w:t>
            </w:r>
          </w:p>
        </w:tc>
        <w:tc>
          <w:tcPr>
            <w:tcW w:w="3690" w:type="pct"/>
            <w:hideMark/>
          </w:tcPr>
          <w:p w14:paraId="56331159" w14:textId="77777777" w:rsidR="005B0772" w:rsidRPr="0080561E" w:rsidRDefault="005B0772" w:rsidP="003C4A13">
            <w:pPr>
              <w:spacing w:before="120" w:after="120"/>
              <w:rPr>
                <w:rFonts w:eastAsia="Times New Roman" w:cs="Times New Roman"/>
              </w:rPr>
            </w:pPr>
            <w:r w:rsidRPr="0080561E">
              <w:rPr>
                <w:rFonts w:eastAsia="Times New Roman" w:cs="Times New Roman"/>
                <w:b/>
                <w:bCs/>
                <w:kern w:val="24"/>
              </w:rPr>
              <w:t>Description</w:t>
            </w:r>
          </w:p>
        </w:tc>
      </w:tr>
      <w:tr w:rsidR="005B0772" w:rsidRPr="0080561E" w14:paraId="053D9F71" w14:textId="77777777" w:rsidTr="00A14FAF">
        <w:trPr>
          <w:cantSplit/>
          <w:trHeight w:val="219"/>
          <w:tblHeader/>
        </w:trPr>
        <w:tc>
          <w:tcPr>
            <w:tcW w:w="1310" w:type="pct"/>
            <w:hideMark/>
          </w:tcPr>
          <w:p w14:paraId="68F4774B" w14:textId="77777777" w:rsidR="005B0772" w:rsidRPr="0080561E" w:rsidRDefault="005B0772" w:rsidP="003C4A13">
            <w:pPr>
              <w:spacing w:before="120" w:after="120"/>
              <w:rPr>
                <w:rFonts w:eastAsia="Times New Roman" w:cs="Times New Roman"/>
                <w:color w:val="C00000"/>
              </w:rPr>
            </w:pPr>
            <w:r w:rsidRPr="0080561E">
              <w:rPr>
                <w:rFonts w:eastAsia="Times New Roman" w:cs="Times New Roman"/>
                <w:b/>
                <w:bCs/>
              </w:rPr>
              <w:t>{Population}</w:t>
            </w:r>
          </w:p>
        </w:tc>
        <w:tc>
          <w:tcPr>
            <w:tcW w:w="3690" w:type="pct"/>
            <w:hideMark/>
          </w:tcPr>
          <w:p w14:paraId="05916532" w14:textId="77777777" w:rsidR="005B0772" w:rsidRPr="0080561E" w:rsidRDefault="005B0772" w:rsidP="003C4A13">
            <w:pPr>
              <w:pStyle w:val="InstructionalTExt"/>
            </w:pPr>
            <w:r w:rsidRPr="0080561E">
              <w:t>List of key characteristics, such as demographic characteristics (e.g., age, sex) and clinical characteristics (e.g., prior therapies, symptoms, severity, biomarker status)</w:t>
            </w:r>
          </w:p>
          <w:p w14:paraId="35E3F513" w14:textId="77777777" w:rsidR="005B0772" w:rsidRPr="0080561E" w:rsidRDefault="005B0772" w:rsidP="003C4A13">
            <w:pPr>
              <w:spacing w:before="120" w:after="120"/>
              <w:rPr>
                <w:rFonts w:eastAsia="Times New Roman" w:cs="Times New Roman"/>
                <w:color w:val="C00000"/>
              </w:rPr>
            </w:pPr>
            <w:r w:rsidRPr="0080561E">
              <w:rPr>
                <w:rFonts w:eastAsia="Times New Roman" w:cs="Times New Roman"/>
              </w:rPr>
              <w:t>{&lt;</w:t>
            </w:r>
            <w:r w:rsidRPr="0080561E">
              <w:rPr>
                <w:rFonts w:eastAsia="Times New Roman" w:cs="Times New Roman"/>
                <w:highlight w:val="lightGray"/>
              </w:rPr>
              <w:t>Enter Population</w:t>
            </w:r>
            <w:r w:rsidRPr="0080561E">
              <w:rPr>
                <w:rFonts w:eastAsia="Times New Roman" w:cs="Times New Roman"/>
              </w:rPr>
              <w:t>&gt;}</w:t>
            </w:r>
          </w:p>
        </w:tc>
      </w:tr>
      <w:tr w:rsidR="005B0772" w:rsidRPr="0080561E" w14:paraId="5D8181D1" w14:textId="77777777" w:rsidTr="00A14FAF">
        <w:trPr>
          <w:cantSplit/>
          <w:trHeight w:val="219"/>
          <w:tblHeader/>
        </w:trPr>
        <w:tc>
          <w:tcPr>
            <w:tcW w:w="1310" w:type="pct"/>
            <w:hideMark/>
          </w:tcPr>
          <w:p w14:paraId="281A54BF" w14:textId="77777777" w:rsidR="005B0772" w:rsidRPr="0080561E" w:rsidRDefault="005B0772" w:rsidP="003C4A13">
            <w:pPr>
              <w:spacing w:before="120" w:after="120"/>
              <w:rPr>
                <w:rFonts w:eastAsia="Times New Roman" w:cs="Times New Roman"/>
                <w:color w:val="C00000"/>
              </w:rPr>
            </w:pPr>
            <w:r w:rsidRPr="0080561E">
              <w:rPr>
                <w:rFonts w:eastAsia="Times New Roman" w:cs="Times New Roman"/>
                <w:b/>
                <w:bCs/>
                <w:kern w:val="24"/>
              </w:rPr>
              <w:t>{Treatment}</w:t>
            </w:r>
          </w:p>
        </w:tc>
        <w:tc>
          <w:tcPr>
            <w:tcW w:w="3690" w:type="pct"/>
            <w:hideMark/>
          </w:tcPr>
          <w:p w14:paraId="1531DAB0" w14:textId="77777777" w:rsidR="005B0772" w:rsidRPr="0080561E" w:rsidRDefault="005B0772" w:rsidP="003C4A13">
            <w:pPr>
              <w:pStyle w:val="InstructionalTExt"/>
            </w:pPr>
            <w:r w:rsidRPr="0080561E">
              <w:t>List of key aspects of treatment regimens in each study group, including at least investigational agents, dosage, and administration route</w:t>
            </w:r>
          </w:p>
          <w:p w14:paraId="349F475D" w14:textId="77777777" w:rsidR="005B0772" w:rsidRPr="0080561E" w:rsidRDefault="005B0772" w:rsidP="003C4A13">
            <w:pPr>
              <w:spacing w:before="120" w:after="120"/>
              <w:rPr>
                <w:rFonts w:eastAsia="Times New Roman" w:cs="Times New Roman"/>
                <w:color w:val="C00000"/>
              </w:rPr>
            </w:pPr>
            <w:r w:rsidRPr="0080561E">
              <w:rPr>
                <w:rFonts w:eastAsia="Times New Roman" w:cs="Times New Roman"/>
                <w:kern w:val="24"/>
              </w:rPr>
              <w:t>{&lt;</w:t>
            </w:r>
            <w:r w:rsidRPr="0080561E">
              <w:rPr>
                <w:rFonts w:eastAsia="Times New Roman" w:cs="Times New Roman"/>
                <w:kern w:val="24"/>
                <w:highlight w:val="lightGray"/>
              </w:rPr>
              <w:t>Enter Treatment</w:t>
            </w:r>
            <w:r w:rsidRPr="0080561E">
              <w:rPr>
                <w:rFonts w:eastAsia="Times New Roman" w:cs="Times New Roman"/>
                <w:kern w:val="24"/>
              </w:rPr>
              <w:t>&gt;}</w:t>
            </w:r>
          </w:p>
        </w:tc>
      </w:tr>
      <w:tr w:rsidR="005B0772" w:rsidRPr="0080561E" w14:paraId="7E37DBB4" w14:textId="77777777" w:rsidTr="00A14FAF">
        <w:trPr>
          <w:cantSplit/>
          <w:trHeight w:val="219"/>
          <w:tblHeader/>
        </w:trPr>
        <w:tc>
          <w:tcPr>
            <w:tcW w:w="1310" w:type="pct"/>
            <w:hideMark/>
          </w:tcPr>
          <w:p w14:paraId="4C5E1042" w14:textId="54467C0B" w:rsidR="005B0772" w:rsidRPr="0080561E" w:rsidRDefault="005B0772" w:rsidP="003C4A13">
            <w:pPr>
              <w:spacing w:before="120" w:after="120"/>
              <w:rPr>
                <w:rFonts w:eastAsia="Times New Roman" w:cs="Times New Roman"/>
                <w:color w:val="C00000"/>
              </w:rPr>
            </w:pPr>
            <w:r w:rsidRPr="0080561E">
              <w:rPr>
                <w:rFonts w:eastAsia="Times New Roman" w:cs="Times New Roman"/>
                <w:b/>
                <w:bCs/>
                <w:kern w:val="24"/>
              </w:rPr>
              <w:t>Endpoint</w:t>
            </w:r>
          </w:p>
        </w:tc>
        <w:tc>
          <w:tcPr>
            <w:tcW w:w="3690" w:type="pct"/>
            <w:hideMark/>
          </w:tcPr>
          <w:p w14:paraId="4FA28BF1" w14:textId="77777777" w:rsidR="005B0772" w:rsidRPr="0080561E" w:rsidRDefault="005B0772" w:rsidP="003C4A13">
            <w:pPr>
              <w:pStyle w:val="InstructionalTExt"/>
            </w:pPr>
            <w:r w:rsidRPr="0080561E">
              <w:t>Definition of the endpoint</w:t>
            </w:r>
          </w:p>
          <w:p w14:paraId="29DF7FD5" w14:textId="14CBC048" w:rsidR="005B0772" w:rsidRPr="0080561E" w:rsidRDefault="005B0772" w:rsidP="003C4A13">
            <w:pPr>
              <w:spacing w:before="120" w:after="120"/>
              <w:rPr>
                <w:rFonts w:eastAsia="Times New Roman" w:cs="Times New Roman"/>
                <w:color w:val="C00000"/>
              </w:rPr>
            </w:pPr>
            <w:r w:rsidRPr="0080561E">
              <w:rPr>
                <w:rFonts w:eastAsia="Times New Roman" w:cs="Times New Roman"/>
                <w:kern w:val="24"/>
              </w:rPr>
              <w:t>&lt;</w:t>
            </w:r>
            <w:r w:rsidRPr="0080561E">
              <w:rPr>
                <w:rFonts w:eastAsia="Times New Roman" w:cs="Times New Roman"/>
                <w:kern w:val="24"/>
                <w:highlight w:val="lightGray"/>
              </w:rPr>
              <w:t>Enter Endpoint</w:t>
            </w:r>
            <w:r w:rsidRPr="0080561E">
              <w:rPr>
                <w:rFonts w:eastAsia="Times New Roman" w:cs="Times New Roman"/>
                <w:kern w:val="24"/>
              </w:rPr>
              <w:t>&gt;</w:t>
            </w:r>
          </w:p>
        </w:tc>
      </w:tr>
      <w:tr w:rsidR="005B0772" w:rsidRPr="0080561E" w14:paraId="28C157B0" w14:textId="77777777" w:rsidTr="00A14FAF">
        <w:trPr>
          <w:cantSplit/>
          <w:trHeight w:val="219"/>
          <w:tblHeader/>
        </w:trPr>
        <w:tc>
          <w:tcPr>
            <w:tcW w:w="1310" w:type="pct"/>
          </w:tcPr>
          <w:p w14:paraId="3FF4739D" w14:textId="34E09258" w:rsidR="005B0772" w:rsidRPr="0080561E" w:rsidRDefault="005B0772" w:rsidP="003C4A13">
            <w:pPr>
              <w:spacing w:before="120" w:after="120"/>
              <w:rPr>
                <w:rFonts w:eastAsia="Times New Roman" w:cs="Times New Roman"/>
                <w:b/>
                <w:bCs/>
                <w:color w:val="C00000"/>
                <w:kern w:val="24"/>
              </w:rPr>
            </w:pPr>
            <w:r w:rsidRPr="0080561E">
              <w:rPr>
                <w:rFonts w:eastAsia="Times New Roman" w:cs="Times New Roman"/>
                <w:b/>
                <w:bCs/>
                <w:kern w:val="24"/>
              </w:rPr>
              <w:t>{Population-</w:t>
            </w:r>
            <w:r w:rsidR="00867BC2">
              <w:rPr>
                <w:rFonts w:eastAsia="Times New Roman" w:cs="Times New Roman"/>
                <w:b/>
                <w:bCs/>
                <w:kern w:val="24"/>
              </w:rPr>
              <w:t>l</w:t>
            </w:r>
            <w:r w:rsidRPr="0080561E">
              <w:rPr>
                <w:rFonts w:eastAsia="Times New Roman" w:cs="Times New Roman"/>
                <w:b/>
                <w:bCs/>
                <w:kern w:val="24"/>
              </w:rPr>
              <w:t>evel Summary}</w:t>
            </w:r>
          </w:p>
        </w:tc>
        <w:tc>
          <w:tcPr>
            <w:tcW w:w="3690" w:type="pct"/>
          </w:tcPr>
          <w:p w14:paraId="2004252E" w14:textId="77777777" w:rsidR="005B0772" w:rsidRPr="0080561E" w:rsidRDefault="005B0772" w:rsidP="003C4A13">
            <w:pPr>
              <w:pStyle w:val="InstructionalTExt"/>
            </w:pPr>
            <w:r w:rsidRPr="0080561E">
              <w:t>Description of the population-level summary (e.g., mean difference, relative risk)</w:t>
            </w:r>
          </w:p>
          <w:p w14:paraId="5A1312B4" w14:textId="6C69A1E4" w:rsidR="005B0772" w:rsidRPr="0080561E" w:rsidRDefault="005B0772" w:rsidP="003C4A13">
            <w:pPr>
              <w:spacing w:before="120" w:after="120"/>
              <w:rPr>
                <w:rFonts w:eastAsia="Times New Roman" w:cs="Times New Roman"/>
                <w:color w:val="C00000"/>
                <w:kern w:val="24"/>
              </w:rPr>
            </w:pPr>
            <w:r w:rsidRPr="0080561E">
              <w:rPr>
                <w:rFonts w:eastAsia="Times New Roman" w:cs="Times New Roman"/>
                <w:kern w:val="24"/>
              </w:rPr>
              <w:t>{&lt;</w:t>
            </w:r>
            <w:r w:rsidRPr="0080561E">
              <w:rPr>
                <w:rFonts w:eastAsia="Times New Roman" w:cs="Times New Roman"/>
                <w:kern w:val="24"/>
                <w:highlight w:val="lightGray"/>
              </w:rPr>
              <w:t>Enter Population</w:t>
            </w:r>
            <w:r w:rsidR="00867BC2">
              <w:rPr>
                <w:rFonts w:eastAsia="Times New Roman" w:cs="Times New Roman"/>
                <w:kern w:val="24"/>
                <w:highlight w:val="lightGray"/>
              </w:rPr>
              <w:t>-l</w:t>
            </w:r>
            <w:r w:rsidRPr="0080561E">
              <w:rPr>
                <w:rFonts w:eastAsia="Times New Roman" w:cs="Times New Roman"/>
                <w:kern w:val="24"/>
                <w:highlight w:val="lightGray"/>
              </w:rPr>
              <w:t>evel Summary</w:t>
            </w:r>
            <w:r w:rsidRPr="0080561E">
              <w:rPr>
                <w:rFonts w:eastAsia="Times New Roman" w:cs="Times New Roman"/>
                <w:kern w:val="24"/>
              </w:rPr>
              <w:t>&gt;}</w:t>
            </w:r>
          </w:p>
        </w:tc>
      </w:tr>
      <w:tr w:rsidR="005B0772" w:rsidRPr="0080561E" w14:paraId="5A5BF6BF" w14:textId="77777777" w:rsidTr="00A14FAF">
        <w:trPr>
          <w:cantSplit/>
          <w:trHeight w:val="163"/>
          <w:tblHeader/>
        </w:trPr>
        <w:tc>
          <w:tcPr>
            <w:tcW w:w="1310" w:type="pct"/>
            <w:hideMark/>
          </w:tcPr>
          <w:p w14:paraId="1C4DBBAE" w14:textId="3F3945BA" w:rsidR="005B0772" w:rsidRPr="0080561E" w:rsidRDefault="005B0772" w:rsidP="003C4A13">
            <w:pPr>
              <w:spacing w:before="120" w:after="120"/>
              <w:rPr>
                <w:rFonts w:eastAsia="Times New Roman" w:cs="Times New Roman"/>
                <w:color w:val="C00000"/>
              </w:rPr>
            </w:pPr>
            <w:r w:rsidRPr="0080561E">
              <w:rPr>
                <w:rFonts w:eastAsia="Times New Roman" w:cs="Times New Roman"/>
                <w:b/>
                <w:bCs/>
                <w:kern w:val="24"/>
              </w:rPr>
              <w:t>{</w:t>
            </w:r>
            <w:r w:rsidR="00E36CD1">
              <w:rPr>
                <w:rFonts w:eastAsia="Times New Roman" w:cs="Times New Roman"/>
                <w:b/>
                <w:bCs/>
                <w:kern w:val="24"/>
              </w:rPr>
              <w:t xml:space="preserve">Other </w:t>
            </w:r>
            <w:r w:rsidRPr="0080561E">
              <w:rPr>
                <w:rFonts w:eastAsia="Times New Roman" w:cs="Times New Roman"/>
                <w:b/>
                <w:bCs/>
                <w:kern w:val="24"/>
              </w:rPr>
              <w:t>Intercurrent Event}</w:t>
            </w:r>
          </w:p>
        </w:tc>
        <w:tc>
          <w:tcPr>
            <w:tcW w:w="3690" w:type="pct"/>
            <w:hideMark/>
          </w:tcPr>
          <w:p w14:paraId="6D25B349" w14:textId="77777777" w:rsidR="005B0772" w:rsidRPr="0080561E" w:rsidRDefault="005B0772" w:rsidP="003C4A13">
            <w:pPr>
              <w:spacing w:before="120" w:after="120"/>
              <w:rPr>
                <w:rFonts w:eastAsia="Times New Roman" w:cs="Times New Roman"/>
                <w:color w:val="C00000"/>
              </w:rPr>
            </w:pPr>
            <w:r w:rsidRPr="0080561E">
              <w:rPr>
                <w:rFonts w:eastAsia="Times New Roman" w:cs="Times New Roman"/>
                <w:b/>
                <w:bCs/>
                <w:kern w:val="24"/>
              </w:rPr>
              <w:t>{Strategy}</w:t>
            </w:r>
          </w:p>
        </w:tc>
      </w:tr>
      <w:tr w:rsidR="005B0772" w:rsidRPr="0080561E" w14:paraId="4222AC57" w14:textId="77777777" w:rsidTr="00A14FAF">
        <w:trPr>
          <w:cantSplit/>
          <w:trHeight w:val="1423"/>
          <w:tblHeader/>
        </w:trPr>
        <w:tc>
          <w:tcPr>
            <w:tcW w:w="1310" w:type="pct"/>
            <w:hideMark/>
          </w:tcPr>
          <w:p w14:paraId="1515E7B7" w14:textId="765A3080" w:rsidR="005B0772" w:rsidRPr="0080561E" w:rsidRDefault="005B0772" w:rsidP="003C4A13">
            <w:pPr>
              <w:spacing w:before="120" w:after="120"/>
              <w:rPr>
                <w:rFonts w:eastAsia="Times New Roman" w:cs="Times New Roman"/>
                <w:color w:val="C00000"/>
              </w:rPr>
            </w:pPr>
            <w:r w:rsidRPr="0080561E">
              <w:rPr>
                <w:rFonts w:eastAsia="Times New Roman" w:cs="Times New Roman"/>
                <w:kern w:val="24"/>
              </w:rPr>
              <w:t>{&lt;</w:t>
            </w:r>
            <w:r w:rsidRPr="0080561E">
              <w:rPr>
                <w:rFonts w:eastAsia="Times New Roman" w:cs="Times New Roman"/>
                <w:kern w:val="24"/>
                <w:highlight w:val="lightGray"/>
              </w:rPr>
              <w:t>Enter Description of Intercurrent Event</w:t>
            </w:r>
            <w:r w:rsidRPr="0080561E">
              <w:rPr>
                <w:rFonts w:eastAsia="Times New Roman" w:cs="Times New Roman"/>
                <w:kern w:val="24"/>
              </w:rPr>
              <w:t>&gt;}</w:t>
            </w:r>
          </w:p>
        </w:tc>
        <w:tc>
          <w:tcPr>
            <w:tcW w:w="3690" w:type="pct"/>
            <w:hideMark/>
          </w:tcPr>
          <w:p w14:paraId="0467014B" w14:textId="187353D1" w:rsidR="005B0772" w:rsidRPr="000047E6" w:rsidRDefault="005B0772" w:rsidP="003C4A13">
            <w:pPr>
              <w:spacing w:before="120" w:after="120"/>
              <w:rPr>
                <w:rFonts w:asciiTheme="minorHAnsi" w:eastAsia="Times New Roman" w:hAnsiTheme="minorHAnsi" w:cstheme="minorHAnsi"/>
                <w:color w:val="C00000"/>
                <w:kern w:val="24"/>
              </w:rPr>
            </w:pPr>
            <w:r w:rsidRPr="000047E6">
              <w:rPr>
                <w:rFonts w:asciiTheme="minorHAnsi" w:eastAsia="Times New Roman" w:hAnsiTheme="minorHAnsi" w:cstheme="minorHAnsi"/>
                <w:color w:val="C00000"/>
                <w:kern w:val="24"/>
              </w:rPr>
              <w:t>Description of the strategy to address the intercurrent event (e.g., a treatment policy strategy); cross</w:t>
            </w:r>
            <w:r w:rsidR="00E624C3" w:rsidRPr="000047E6">
              <w:rPr>
                <w:rFonts w:asciiTheme="minorHAnsi" w:eastAsia="Times New Roman" w:hAnsiTheme="minorHAnsi" w:cstheme="minorHAnsi"/>
                <w:color w:val="C00000"/>
                <w:kern w:val="24"/>
              </w:rPr>
              <w:t xml:space="preserve"> </w:t>
            </w:r>
            <w:r w:rsidRPr="000047E6">
              <w:rPr>
                <w:rFonts w:asciiTheme="minorHAnsi" w:eastAsia="Times New Roman" w:hAnsiTheme="minorHAnsi" w:cstheme="minorHAnsi"/>
                <w:color w:val="C00000"/>
                <w:kern w:val="24"/>
              </w:rPr>
              <w:t>reference the justification in Section 4</w:t>
            </w:r>
            <w:r w:rsidR="00C6578D" w:rsidRPr="000047E6">
              <w:rPr>
                <w:rFonts w:asciiTheme="minorHAnsi" w:eastAsia="Times New Roman" w:hAnsiTheme="minorHAnsi" w:cstheme="minorHAnsi"/>
                <w:color w:val="C00000"/>
                <w:kern w:val="24"/>
              </w:rPr>
              <w:t xml:space="preserve"> Trial Design</w:t>
            </w:r>
            <w:r w:rsidR="00527683" w:rsidRPr="000047E6">
              <w:rPr>
                <w:rFonts w:asciiTheme="minorHAnsi" w:eastAsia="Times New Roman" w:hAnsiTheme="minorHAnsi" w:cstheme="minorHAnsi"/>
                <w:color w:val="C00000"/>
                <w:kern w:val="24"/>
              </w:rPr>
              <w:t>. If there is &gt;1 intercurrent event for an objective, add additional intercurrent event rows</w:t>
            </w:r>
          </w:p>
          <w:p w14:paraId="7EA95B5B" w14:textId="77777777" w:rsidR="005B0772" w:rsidRPr="0080561E" w:rsidRDefault="005B0772" w:rsidP="003C4A13">
            <w:pPr>
              <w:spacing w:before="120" w:after="120"/>
              <w:rPr>
                <w:rFonts w:eastAsia="Times New Roman" w:cs="Times New Roman"/>
                <w:color w:val="C00000"/>
              </w:rPr>
            </w:pPr>
            <w:r w:rsidRPr="0080561E">
              <w:rPr>
                <w:rFonts w:eastAsia="Times New Roman" w:cs="Times New Roman"/>
              </w:rPr>
              <w:t>{&lt;</w:t>
            </w:r>
            <w:r w:rsidRPr="0080561E">
              <w:rPr>
                <w:rFonts w:eastAsia="Times New Roman" w:cs="Times New Roman"/>
                <w:highlight w:val="lightGray"/>
              </w:rPr>
              <w:t>Enter Intercurrent Event 1 Strategy</w:t>
            </w:r>
            <w:r w:rsidRPr="0080561E">
              <w:rPr>
                <w:rFonts w:eastAsia="Times New Roman" w:cs="Times New Roman"/>
              </w:rPr>
              <w:t>&gt;}</w:t>
            </w:r>
          </w:p>
        </w:tc>
      </w:tr>
    </w:tbl>
    <w:p w14:paraId="2C3DB05D" w14:textId="31D7E94C" w:rsidR="00BF4FFC" w:rsidRPr="0080561E" w:rsidRDefault="00BF4FFC" w:rsidP="00DD1CFD">
      <w:pPr>
        <w:pStyle w:val="02Heading2"/>
        <w:spacing w:after="120"/>
        <w:ind w:left="850" w:hanging="850"/>
      </w:pPr>
      <w:bookmarkStart w:id="35" w:name="_Toc185590867"/>
      <w:r w:rsidRPr="0080561E">
        <w:t>Secondary Objective(s) and Associated Estimand(s)</w:t>
      </w:r>
      <w:bookmarkEnd w:id="35"/>
    </w:p>
    <w:p w14:paraId="437B7A6A" w14:textId="6F77F15F" w:rsidR="00BF4FFC" w:rsidRPr="000047E6" w:rsidRDefault="00BF4FFC" w:rsidP="000047E6">
      <w:pPr>
        <w:pStyle w:val="InstructionalText0"/>
        <w:rPr>
          <w:rStyle w:val="eop"/>
          <w:sz w:val="24"/>
          <w:szCs w:val="24"/>
          <w:shd w:val="clear" w:color="auto" w:fill="FFFFFF"/>
        </w:rPr>
      </w:pPr>
      <w:r w:rsidRPr="000047E6">
        <w:rPr>
          <w:rStyle w:val="normaltextrun"/>
          <w:sz w:val="24"/>
          <w:szCs w:val="24"/>
          <w:shd w:val="clear" w:color="auto" w:fill="FFFFFF"/>
        </w:rPr>
        <w:t>Describe the secondary objective(s) and associated estimand(s) as outlined in Section 3.1</w:t>
      </w:r>
      <w:r w:rsidR="00C6578D" w:rsidRPr="000047E6">
        <w:rPr>
          <w:rStyle w:val="normaltextrun"/>
          <w:sz w:val="24"/>
          <w:szCs w:val="24"/>
          <w:shd w:val="clear" w:color="auto" w:fill="FFFFFF"/>
        </w:rPr>
        <w:t xml:space="preserve"> Primary Objective(s) and Associated Estimand(s)</w:t>
      </w:r>
      <w:r w:rsidRPr="000047E6">
        <w:rPr>
          <w:rStyle w:val="normaltextrun"/>
          <w:sz w:val="24"/>
          <w:szCs w:val="24"/>
          <w:shd w:val="clear" w:color="auto" w:fill="FFFFFF"/>
        </w:rPr>
        <w:t xml:space="preserve">. Use the same approach as above and consider including </w:t>
      </w:r>
      <w:r w:rsidRPr="000047E6">
        <w:rPr>
          <w:rStyle w:val="eop"/>
          <w:sz w:val="24"/>
          <w:szCs w:val="24"/>
          <w:shd w:val="clear" w:color="auto" w:fill="FFFFFF"/>
        </w:rPr>
        <w:t>a table for a precise estimand description.</w:t>
      </w:r>
    </w:p>
    <w:p w14:paraId="3496F8B7" w14:textId="098017C2" w:rsidR="00A636A7" w:rsidRPr="000047E6" w:rsidRDefault="00A636A7" w:rsidP="000047E6">
      <w:pPr>
        <w:pStyle w:val="InstructionalText0"/>
        <w:rPr>
          <w:rStyle w:val="eop"/>
          <w:sz w:val="24"/>
          <w:szCs w:val="24"/>
          <w:shd w:val="clear" w:color="auto" w:fill="FFFFFF"/>
        </w:rPr>
      </w:pPr>
      <w:r w:rsidRPr="000047E6">
        <w:rPr>
          <w:rStyle w:val="eop"/>
          <w:sz w:val="24"/>
          <w:szCs w:val="24"/>
          <w:shd w:val="clear" w:color="auto" w:fill="FFFFFF"/>
        </w:rPr>
        <w:t>No text is intended here (</w:t>
      </w:r>
      <w:r w:rsidR="00362EEC" w:rsidRPr="000047E6">
        <w:rPr>
          <w:rStyle w:val="eop"/>
          <w:sz w:val="24"/>
          <w:szCs w:val="24"/>
          <w:shd w:val="clear" w:color="auto" w:fill="FFFFFF"/>
        </w:rPr>
        <w:t>heading</w:t>
      </w:r>
      <w:r w:rsidRPr="000047E6">
        <w:rPr>
          <w:rStyle w:val="eop"/>
          <w:sz w:val="24"/>
          <w:szCs w:val="24"/>
          <w:shd w:val="clear" w:color="auto" w:fill="FFFFFF"/>
        </w:rPr>
        <w:t xml:space="preserve"> only) unless there is no secondary objective, in which case indicate “Not </w:t>
      </w:r>
      <w:r w:rsidR="008B2A62" w:rsidRPr="000047E6">
        <w:rPr>
          <w:rStyle w:val="eop"/>
          <w:sz w:val="24"/>
          <w:szCs w:val="24"/>
          <w:shd w:val="clear" w:color="auto" w:fill="FFFFFF"/>
        </w:rPr>
        <w:t>a</w:t>
      </w:r>
      <w:r w:rsidRPr="000047E6">
        <w:rPr>
          <w:rStyle w:val="eop"/>
          <w:sz w:val="24"/>
          <w:szCs w:val="24"/>
          <w:shd w:val="clear" w:color="auto" w:fill="FFFFFF"/>
        </w:rPr>
        <w:t>pplicable”.</w:t>
      </w:r>
    </w:p>
    <w:p w14:paraId="056D5FBF" w14:textId="0AE8FBB2" w:rsidR="00FE5155" w:rsidRPr="0080561E" w:rsidRDefault="00FE5155" w:rsidP="00FE5155">
      <w:pPr>
        <w:pStyle w:val="03Heading3"/>
      </w:pPr>
      <w:bookmarkStart w:id="36" w:name="_Toc185590868"/>
      <w:r w:rsidRPr="0080561E">
        <w:t>{Secondary Objective}</w:t>
      </w:r>
      <w:bookmarkEnd w:id="36"/>
    </w:p>
    <w:p w14:paraId="3DC6E4A8" w14:textId="77777777" w:rsidR="00FE5155" w:rsidRPr="0080561E" w:rsidRDefault="00FE5155" w:rsidP="003C4A13">
      <w:pPr>
        <w:pStyle w:val="00Paragraph"/>
      </w:pPr>
      <w:r w:rsidRPr="0080561E">
        <w:t>{&lt;</w:t>
      </w:r>
      <w:r w:rsidRPr="0080561E">
        <w:rPr>
          <w:highlight w:val="lightGray"/>
        </w:rPr>
        <w:t>Enter Secondary Objective</w:t>
      </w:r>
      <w:r w:rsidRPr="0080561E">
        <w:t>&gt;}</w:t>
      </w:r>
    </w:p>
    <w:p w14:paraId="270C82EE" w14:textId="36C1583A" w:rsidR="00FE5155" w:rsidRPr="0080561E" w:rsidRDefault="00FE5155" w:rsidP="003C4A13">
      <w:pPr>
        <w:pStyle w:val="00Paragraph"/>
      </w:pPr>
      <w:r w:rsidRPr="0080561E">
        <w:t>{</w:t>
      </w:r>
      <w:r w:rsidR="00A636A7" w:rsidRPr="000047E6">
        <w:rPr>
          <w:rStyle w:val="InstructionalTextChar"/>
          <w:rFonts w:asciiTheme="minorHAnsi" w:hAnsiTheme="minorHAnsi"/>
          <w:sz w:val="24"/>
          <w:szCs w:val="24"/>
        </w:rPr>
        <w:t>If a Secondary Objective has been entered</w:t>
      </w:r>
      <w:r w:rsidR="00A636A7" w:rsidRPr="00A636A7">
        <w:rPr>
          <w:rStyle w:val="normaltextrun"/>
          <w:rFonts w:ascii="Calibri" w:hAnsi="Calibri" w:cs="Calibri"/>
          <w:color w:val="C00000"/>
          <w:shd w:val="clear" w:color="auto" w:fill="FFFFFF"/>
        </w:rPr>
        <w:t>:</w:t>
      </w:r>
      <w:r w:rsidR="00A636A7">
        <w:t xml:space="preserve"> </w:t>
      </w:r>
      <w:r w:rsidRPr="0080561E">
        <w:t>&lt;</w:t>
      </w:r>
      <w:r w:rsidRPr="0080561E">
        <w:rPr>
          <w:highlight w:val="lightGray"/>
        </w:rPr>
        <w:t>Enter Table of Estimand Characteristics</w:t>
      </w:r>
      <w:r w:rsidR="00A636A7" w:rsidRPr="00A636A7">
        <w:rPr>
          <w:highlight w:val="lightGray"/>
        </w:rPr>
        <w:t xml:space="preserve"> </w:t>
      </w:r>
      <w:r w:rsidR="00A636A7" w:rsidRPr="00453742">
        <w:t xml:space="preserve">including </w:t>
      </w:r>
      <w:r w:rsidR="00472685" w:rsidRPr="00453742">
        <w:t>E</w:t>
      </w:r>
      <w:r w:rsidR="00A636A7" w:rsidRPr="00453742">
        <w:t>ndpoint at a minimum</w:t>
      </w:r>
      <w:r w:rsidRPr="0080561E">
        <w:t>&gt;}</w:t>
      </w:r>
      <w:r w:rsidR="002C327C">
        <w:t>.</w:t>
      </w:r>
    </w:p>
    <w:p w14:paraId="12D99E0C" w14:textId="02CAD3EC" w:rsidR="00BF4FFC" w:rsidRPr="0080561E" w:rsidRDefault="00BF4FFC" w:rsidP="00BF4FFC">
      <w:pPr>
        <w:pStyle w:val="02Heading2"/>
      </w:pPr>
      <w:bookmarkStart w:id="37" w:name="_Toc185590869"/>
      <w:r w:rsidRPr="0080561E">
        <w:lastRenderedPageBreak/>
        <w:t>Exploratory Objective(s)</w:t>
      </w:r>
      <w:bookmarkEnd w:id="37"/>
    </w:p>
    <w:p w14:paraId="73FB923E" w14:textId="77777777" w:rsidR="00BF4FFC" w:rsidRPr="00012087" w:rsidRDefault="00BF4FFC" w:rsidP="000047E6">
      <w:pPr>
        <w:pStyle w:val="InstructionalText0"/>
        <w:rPr>
          <w:lang w:val="en-CA"/>
        </w:rPr>
      </w:pPr>
      <w:r w:rsidRPr="000047E6">
        <w:rPr>
          <w:sz w:val="24"/>
          <w:szCs w:val="24"/>
          <w:lang w:val="en-CA"/>
        </w:rPr>
        <w:t>State each exploratory objective. This should generally include documentation of associated exploratory endpoints. It may be helpful in some cases to describe precise estimands to provide clarity on what is being estimated.</w:t>
      </w:r>
    </w:p>
    <w:p w14:paraId="32B20422" w14:textId="2569C6CA" w:rsidR="00A636A7" w:rsidRPr="00012087" w:rsidRDefault="00A636A7" w:rsidP="000047E6">
      <w:pPr>
        <w:pStyle w:val="InstructionalText0"/>
        <w:rPr>
          <w:lang w:val="en-CA"/>
        </w:rPr>
      </w:pPr>
      <w:r w:rsidRPr="000047E6">
        <w:rPr>
          <w:sz w:val="24"/>
          <w:szCs w:val="24"/>
          <w:lang w:val="en-CA"/>
        </w:rPr>
        <w:t>No text is intended here (</w:t>
      </w:r>
      <w:r w:rsidR="00362EEC" w:rsidRPr="000047E6">
        <w:rPr>
          <w:sz w:val="24"/>
          <w:szCs w:val="24"/>
          <w:lang w:val="en-CA"/>
        </w:rPr>
        <w:t>heading</w:t>
      </w:r>
      <w:r w:rsidRPr="000047E6">
        <w:rPr>
          <w:sz w:val="24"/>
          <w:szCs w:val="24"/>
          <w:lang w:val="en-CA"/>
        </w:rPr>
        <w:t xml:space="preserve"> only) unless there is no exploratory objective, in which case indicate “Not </w:t>
      </w:r>
      <w:r w:rsidR="008B2A62" w:rsidRPr="000047E6">
        <w:rPr>
          <w:sz w:val="24"/>
          <w:szCs w:val="24"/>
          <w:lang w:val="en-CA"/>
        </w:rPr>
        <w:t>a</w:t>
      </w:r>
      <w:r w:rsidRPr="000047E6">
        <w:rPr>
          <w:sz w:val="24"/>
          <w:szCs w:val="24"/>
          <w:lang w:val="en-CA"/>
        </w:rPr>
        <w:t>pplicable”.</w:t>
      </w:r>
    </w:p>
    <w:p w14:paraId="2A1CB2C9" w14:textId="77777777" w:rsidR="00FE5155" w:rsidRPr="0080561E" w:rsidRDefault="00FE5155" w:rsidP="00FE5155">
      <w:pPr>
        <w:pStyle w:val="03Heading3"/>
        <w:rPr>
          <w:color w:val="000000" w:themeColor="text1"/>
        </w:rPr>
      </w:pPr>
      <w:bookmarkStart w:id="38" w:name="_Toc185590870"/>
      <w:r w:rsidRPr="0080561E">
        <w:t>{Exploratory Objective}</w:t>
      </w:r>
      <w:bookmarkEnd w:id="38"/>
    </w:p>
    <w:p w14:paraId="13F2B57E" w14:textId="77777777" w:rsidR="00FE5155" w:rsidRPr="0080561E" w:rsidRDefault="00FE5155" w:rsidP="003C4A13">
      <w:pPr>
        <w:pStyle w:val="00Paragraph"/>
        <w:rPr>
          <w:color w:val="000000" w:themeColor="text1"/>
        </w:rPr>
      </w:pPr>
      <w:r w:rsidRPr="0080561E">
        <w:rPr>
          <w:color w:val="000000" w:themeColor="text1"/>
        </w:rPr>
        <w:t>{&lt;</w:t>
      </w:r>
      <w:r w:rsidRPr="0080561E">
        <w:rPr>
          <w:color w:val="000000" w:themeColor="text1"/>
          <w:highlight w:val="lightGray"/>
        </w:rPr>
        <w:t>Enter Exploratory Objective</w:t>
      </w:r>
      <w:r w:rsidRPr="0080561E">
        <w:rPr>
          <w:color w:val="000000" w:themeColor="text1"/>
        </w:rPr>
        <w:t>&gt;}</w:t>
      </w:r>
    </w:p>
    <w:p w14:paraId="5402FF27" w14:textId="2CE2C64F" w:rsidR="001F543A" w:rsidRPr="0080561E" w:rsidRDefault="00423C30" w:rsidP="003C4A13">
      <w:pPr>
        <w:pStyle w:val="00Paragraph"/>
        <w:rPr>
          <w:color w:val="000000" w:themeColor="text1"/>
        </w:rPr>
      </w:pPr>
      <w:r>
        <w:rPr>
          <w:color w:val="000000" w:themeColor="text1"/>
        </w:rPr>
        <w:t>{</w:t>
      </w:r>
      <w:r w:rsidRPr="00473F78">
        <w:rPr>
          <w:rFonts w:asciiTheme="minorHAnsi" w:eastAsiaTheme="minorEastAsia" w:hAnsiTheme="minorHAnsi" w:cstheme="minorHAnsi"/>
          <w:color w:val="C00000"/>
          <w:lang w:val="en-CA"/>
        </w:rPr>
        <w:t xml:space="preserve">If an Exploratory Objective has been entered: </w:t>
      </w:r>
      <w:r w:rsidR="00FE5155" w:rsidRPr="0080561E">
        <w:rPr>
          <w:color w:val="000000" w:themeColor="text1"/>
        </w:rPr>
        <w:t>&lt;</w:t>
      </w:r>
      <w:r w:rsidR="00FE5155" w:rsidRPr="0080561E">
        <w:rPr>
          <w:color w:val="000000" w:themeColor="text1"/>
          <w:highlight w:val="lightGray"/>
        </w:rPr>
        <w:t>Enter Table of Estimand Characteristics</w:t>
      </w:r>
      <w:r w:rsidRPr="00423C30">
        <w:rPr>
          <w:color w:val="000000" w:themeColor="text1"/>
          <w:highlight w:val="lightGray"/>
        </w:rPr>
        <w:t xml:space="preserve"> </w:t>
      </w:r>
      <w:r w:rsidRPr="00453742">
        <w:rPr>
          <w:color w:val="000000" w:themeColor="text1"/>
        </w:rPr>
        <w:t xml:space="preserve">including </w:t>
      </w:r>
      <w:r w:rsidR="00CB78A8" w:rsidRPr="00453742">
        <w:rPr>
          <w:color w:val="000000" w:themeColor="text1"/>
        </w:rPr>
        <w:t>e</w:t>
      </w:r>
      <w:r w:rsidRPr="00453742">
        <w:rPr>
          <w:color w:val="000000" w:themeColor="text1"/>
        </w:rPr>
        <w:t>ndpoint at a minimum</w:t>
      </w:r>
      <w:r w:rsidR="00FE5155" w:rsidRPr="0080561E">
        <w:rPr>
          <w:color w:val="000000" w:themeColor="text1"/>
        </w:rPr>
        <w:t>&gt;}</w:t>
      </w:r>
      <w:r w:rsidR="00C20A6B">
        <w:rPr>
          <w:color w:val="000000" w:themeColor="text1"/>
        </w:rPr>
        <w:t>.</w:t>
      </w:r>
    </w:p>
    <w:p w14:paraId="1BC9E122" w14:textId="333D4996" w:rsidR="00702836" w:rsidRPr="0080561E" w:rsidRDefault="00764018" w:rsidP="000047E6">
      <w:pPr>
        <w:pStyle w:val="01Heading1"/>
        <w:pageBreakBefore/>
        <w:ind w:left="850" w:hanging="850"/>
      </w:pPr>
      <w:bookmarkStart w:id="39" w:name="_Toc185590871"/>
      <w:r w:rsidRPr="0080561E">
        <w:lastRenderedPageBreak/>
        <w:t>T</w:t>
      </w:r>
      <w:r w:rsidR="00FE2411" w:rsidRPr="0080561E">
        <w:t xml:space="preserve">rial </w:t>
      </w:r>
      <w:r w:rsidR="00702836" w:rsidRPr="0080561E">
        <w:t>Design</w:t>
      </w:r>
      <w:bookmarkEnd w:id="39"/>
    </w:p>
    <w:p w14:paraId="3BE3428E" w14:textId="0E4E168F" w:rsidR="009132D4" w:rsidRPr="0080561E" w:rsidRDefault="009132D4" w:rsidP="00E83AE9">
      <w:pPr>
        <w:pStyle w:val="InstructionalTExt"/>
        <w:rPr>
          <w:lang w:val="en-CA"/>
        </w:rPr>
      </w:pPr>
      <w:r w:rsidRPr="0080561E">
        <w:rPr>
          <w:lang w:val="en-CA"/>
        </w:rPr>
        <w:t xml:space="preserve">In </w:t>
      </w:r>
      <w:r w:rsidR="00EE0FFC" w:rsidRPr="0080561E">
        <w:rPr>
          <w:lang w:val="en-CA"/>
        </w:rPr>
        <w:t>the subsections below</w:t>
      </w:r>
      <w:r w:rsidR="008027CF">
        <w:rPr>
          <w:lang w:val="en-CA"/>
        </w:rPr>
        <w:t>,</w:t>
      </w:r>
      <w:r w:rsidRPr="0080561E">
        <w:rPr>
          <w:lang w:val="en-CA"/>
        </w:rPr>
        <w:t xml:space="preserve"> describe the </w:t>
      </w:r>
      <w:r w:rsidR="00FE2411" w:rsidRPr="0080561E">
        <w:rPr>
          <w:lang w:val="en-CA"/>
        </w:rPr>
        <w:t xml:space="preserve">trial </w:t>
      </w:r>
      <w:r w:rsidRPr="0080561E">
        <w:rPr>
          <w:lang w:val="en-CA"/>
        </w:rPr>
        <w:t xml:space="preserve">design with specific mention, as applicable, of the components of an adequate and well-controlled </w:t>
      </w:r>
      <w:r w:rsidR="0085461D" w:rsidRPr="0080561E">
        <w:rPr>
          <w:lang w:val="en-CA"/>
        </w:rPr>
        <w:t xml:space="preserve">trial </w:t>
      </w:r>
      <w:r w:rsidR="00F67927" w:rsidRPr="0080561E">
        <w:rPr>
          <w:lang w:val="en-CA"/>
        </w:rPr>
        <w:t>and reflect the principles of Quality by Design</w:t>
      </w:r>
      <w:r w:rsidRPr="0080561E">
        <w:rPr>
          <w:lang w:val="en-CA"/>
        </w:rPr>
        <w:t>. The description of the design should be concise and</w:t>
      </w:r>
      <w:r w:rsidRPr="0080561E">
        <w:t xml:space="preserve"> </w:t>
      </w:r>
      <w:r w:rsidRPr="0080561E">
        <w:rPr>
          <w:lang w:val="en-CA"/>
        </w:rPr>
        <w:t xml:space="preserve">consistent </w:t>
      </w:r>
      <w:r w:rsidR="00710CAA" w:rsidRPr="0080561E">
        <w:rPr>
          <w:lang w:val="en-CA"/>
        </w:rPr>
        <w:t>with</w:t>
      </w:r>
      <w:r w:rsidRPr="0080561E">
        <w:rPr>
          <w:lang w:val="en-CA"/>
        </w:rPr>
        <w:t xml:space="preserve"> Section 1.1 Protocol Synopsis and Section 1.2 </w:t>
      </w:r>
      <w:r w:rsidR="0085461D" w:rsidRPr="0080561E">
        <w:rPr>
          <w:lang w:val="en-CA"/>
        </w:rPr>
        <w:t xml:space="preserve">Trial </w:t>
      </w:r>
      <w:r w:rsidRPr="0080561E">
        <w:rPr>
          <w:lang w:val="en-CA"/>
        </w:rPr>
        <w:t>Schema.</w:t>
      </w:r>
      <w:r w:rsidR="00710CAA" w:rsidRPr="0080561E">
        <w:rPr>
          <w:lang w:val="en-CA"/>
        </w:rPr>
        <w:t xml:space="preserve"> The trial design should align with objectives/estimand(s) described in Section 3</w:t>
      </w:r>
      <w:r w:rsidR="00C6578D">
        <w:rPr>
          <w:lang w:val="en-CA"/>
        </w:rPr>
        <w:t xml:space="preserve"> Trial Objectives and Associated Estimands</w:t>
      </w:r>
      <w:r w:rsidR="00710CAA" w:rsidRPr="0080561E">
        <w:rPr>
          <w:lang w:val="en-CA"/>
        </w:rPr>
        <w:t>.</w:t>
      </w:r>
    </w:p>
    <w:p w14:paraId="4F1E41EA" w14:textId="56D3789F" w:rsidR="00F51AF8" w:rsidRDefault="00F51AF8" w:rsidP="00E83AE9">
      <w:pPr>
        <w:pStyle w:val="InstructionalTExt"/>
      </w:pPr>
      <w:r w:rsidRPr="0080561E">
        <w:t>This section is intended to provide a description</w:t>
      </w:r>
      <w:r w:rsidR="0008244B" w:rsidRPr="0080561E">
        <w:t xml:space="preserve"> for</w:t>
      </w:r>
      <w:r w:rsidRPr="0080561E">
        <w:t xml:space="preserve"> the important aspects of the trial design</w:t>
      </w:r>
      <w:r w:rsidR="00236555" w:rsidRPr="0080561E">
        <w:t xml:space="preserve"> and rationale for its key attributes</w:t>
      </w:r>
      <w:r w:rsidRPr="0080561E">
        <w:t>. Operational details needed to implement the trial design should be covered in more detail</w:t>
      </w:r>
      <w:r w:rsidR="002C70E2" w:rsidRPr="0080561E">
        <w:t xml:space="preserve"> in</w:t>
      </w:r>
      <w:r w:rsidRPr="0080561E">
        <w:t xml:space="preserve"> subsequent sections.</w:t>
      </w:r>
    </w:p>
    <w:p w14:paraId="0C44A9A2" w14:textId="64C42DBC" w:rsidR="00974483" w:rsidRPr="00974483" w:rsidRDefault="00974483" w:rsidP="00974483">
      <w:pPr>
        <w:pStyle w:val="00Paragraph"/>
        <w:rPr>
          <w:rFonts w:asciiTheme="minorHAnsi" w:hAnsiTheme="minorHAnsi"/>
          <w:color w:val="C00000"/>
          <w:lang w:val="en-CA"/>
        </w:rPr>
      </w:pPr>
      <w:r w:rsidRPr="0080561E">
        <w:rPr>
          <w:rFonts w:asciiTheme="minorHAnsi" w:hAnsiTheme="minorHAnsi"/>
          <w:color w:val="C00000"/>
          <w:lang w:val="en-CA"/>
        </w:rPr>
        <w:t>No text is intended here (</w:t>
      </w:r>
      <w:r>
        <w:rPr>
          <w:rFonts w:asciiTheme="minorHAnsi" w:hAnsiTheme="minorHAnsi"/>
          <w:color w:val="C00000"/>
          <w:lang w:val="en-CA"/>
        </w:rPr>
        <w:t>heading</w:t>
      </w:r>
      <w:r w:rsidRPr="0080561E">
        <w:rPr>
          <w:rFonts w:asciiTheme="minorHAnsi" w:hAnsiTheme="minorHAnsi"/>
          <w:color w:val="C00000"/>
          <w:lang w:val="en-CA"/>
        </w:rPr>
        <w:t xml:space="preserve"> only).</w:t>
      </w:r>
    </w:p>
    <w:p w14:paraId="4F638E27" w14:textId="1998413B" w:rsidR="0000111F" w:rsidRPr="0080561E" w:rsidRDefault="0000111F" w:rsidP="0000111F">
      <w:pPr>
        <w:pStyle w:val="02Heading2"/>
      </w:pPr>
      <w:bookmarkStart w:id="40" w:name="_Toc185590872"/>
      <w:r w:rsidRPr="0080561E">
        <w:t xml:space="preserve">Description of </w:t>
      </w:r>
      <w:r w:rsidR="0085461D" w:rsidRPr="0080561E">
        <w:t xml:space="preserve">Trial </w:t>
      </w:r>
      <w:r w:rsidRPr="0080561E">
        <w:t>Design</w:t>
      </w:r>
      <w:bookmarkEnd w:id="40"/>
    </w:p>
    <w:p w14:paraId="11CC2F03" w14:textId="39E87071" w:rsidR="006D4AEA" w:rsidRPr="0080561E" w:rsidRDefault="006D4AEA" w:rsidP="00E003BA">
      <w:pPr>
        <w:pStyle w:val="InstructionalTExt"/>
      </w:pPr>
      <w:r w:rsidRPr="0080561E">
        <w:t xml:space="preserve">Describe the </w:t>
      </w:r>
      <w:r w:rsidR="00FD6DFC">
        <w:t xml:space="preserve">overall trial design and </w:t>
      </w:r>
      <w:r w:rsidRPr="0080561E">
        <w:t>intervention model (</w:t>
      </w:r>
      <w:r w:rsidR="00B56FE8">
        <w:t>e.g.</w:t>
      </w:r>
      <w:r w:rsidRPr="0080561E">
        <w:t>, single group, parallel group, cross</w:t>
      </w:r>
      <w:r w:rsidR="00857667" w:rsidRPr="0080561E">
        <w:t>-over</w:t>
      </w:r>
      <w:r w:rsidRPr="0080561E">
        <w:t>, factorial, sequential), the expected number of participants, and the control method (</w:t>
      </w:r>
      <w:r w:rsidR="00B56FE8">
        <w:t>e.g.</w:t>
      </w:r>
      <w:r w:rsidRPr="0080561E">
        <w:t xml:space="preserve">, placebo, active comparator, low dose, </w:t>
      </w:r>
      <w:r w:rsidR="00544138">
        <w:t>external</w:t>
      </w:r>
      <w:r w:rsidRPr="0080561E">
        <w:t xml:space="preserve">, standard of care, sham procedure, or none [uncontrolled]). </w:t>
      </w:r>
      <w:r w:rsidR="00FA55C5" w:rsidRPr="0080561E">
        <w:t xml:space="preserve">If there are any key aspects of the investigational trial intervention </w:t>
      </w:r>
      <w:r w:rsidR="00D03BCC" w:rsidRPr="0080561E">
        <w:t xml:space="preserve">that inform the selection of </w:t>
      </w:r>
      <w:r w:rsidR="00DD2BF8">
        <w:t xml:space="preserve">the </w:t>
      </w:r>
      <w:r w:rsidR="00D03BCC" w:rsidRPr="0080561E">
        <w:t>intervention model, this should be described.</w:t>
      </w:r>
    </w:p>
    <w:p w14:paraId="61344B8C" w14:textId="18E0B393" w:rsidR="006D4AEA" w:rsidRPr="0080561E" w:rsidRDefault="006D4AEA" w:rsidP="00E003BA">
      <w:pPr>
        <w:pStyle w:val="InstructionalTExt"/>
      </w:pPr>
      <w:r w:rsidRPr="0080561E">
        <w:t xml:space="preserve">If applicable, indicate </w:t>
      </w:r>
      <w:r w:rsidR="00C6254A" w:rsidRPr="0080561E">
        <w:t>other design characteristics</w:t>
      </w:r>
      <w:r w:rsidR="0085461D" w:rsidRPr="0080561E">
        <w:t xml:space="preserve"> </w:t>
      </w:r>
      <w:r w:rsidRPr="0080561E">
        <w:t>(</w:t>
      </w:r>
      <w:r w:rsidR="00B56FE8">
        <w:t>e.g.</w:t>
      </w:r>
      <w:r w:rsidRPr="0080561E">
        <w:t xml:space="preserve">, superiority, noninferiority, </w:t>
      </w:r>
      <w:r w:rsidR="00BC3CF1" w:rsidRPr="0080561E">
        <w:t>dose escalation</w:t>
      </w:r>
      <w:r w:rsidR="00164957" w:rsidRPr="0080561E">
        <w:t xml:space="preserve">, </w:t>
      </w:r>
      <w:r w:rsidRPr="0080561E">
        <w:t>or equivalence).</w:t>
      </w:r>
    </w:p>
    <w:p w14:paraId="1899FEF3" w14:textId="7F55D774" w:rsidR="006D4AEA" w:rsidRPr="0080561E" w:rsidRDefault="006D4AEA" w:rsidP="00E003BA">
      <w:pPr>
        <w:pStyle w:val="InstructionalTExt"/>
      </w:pPr>
      <w:r w:rsidRPr="0080561E">
        <w:t xml:space="preserve">If the </w:t>
      </w:r>
      <w:r w:rsidR="007F1023" w:rsidRPr="0080561E">
        <w:t xml:space="preserve">trial </w:t>
      </w:r>
      <w:r w:rsidRPr="0080561E">
        <w:t>will have an adaptive or novel design (</w:t>
      </w:r>
      <w:r w:rsidR="00B56FE8">
        <w:t>e.g.</w:t>
      </w:r>
      <w:r w:rsidRPr="0080561E">
        <w:t xml:space="preserve">, the </w:t>
      </w:r>
      <w:r w:rsidR="007F1023" w:rsidRPr="0080561E">
        <w:t xml:space="preserve">trial </w:t>
      </w:r>
      <w:r w:rsidRPr="0080561E">
        <w:t>will be conducted under a master protocol)</w:t>
      </w:r>
      <w:r w:rsidR="00CE2C8B" w:rsidRPr="0080561E">
        <w:t>,</w:t>
      </w:r>
      <w:r w:rsidRPr="0080561E">
        <w:t xml:space="preserve"> provide a summary of these design aspects.</w:t>
      </w:r>
    </w:p>
    <w:p w14:paraId="55003D51" w14:textId="1B37812B" w:rsidR="00D50453" w:rsidRDefault="00D50453" w:rsidP="00D50453">
      <w:pPr>
        <w:spacing w:line="240" w:lineRule="auto"/>
        <w:rPr>
          <w:rFonts w:asciiTheme="minorHAnsi" w:eastAsia="Times New Roman" w:hAnsiTheme="minorHAnsi"/>
          <w:color w:val="C00000"/>
          <w:lang w:val="en-CA"/>
        </w:rPr>
      </w:pPr>
      <w:r w:rsidRPr="0080561E">
        <w:rPr>
          <w:rFonts w:asciiTheme="minorHAnsi" w:eastAsia="Times New Roman" w:hAnsiTheme="minorHAnsi"/>
          <w:color w:val="C00000"/>
          <w:lang w:val="en-CA"/>
        </w:rPr>
        <w:t xml:space="preserve">If applicable, describe within-trial transition rules, </w:t>
      </w:r>
      <w:r w:rsidR="00B56FE8">
        <w:rPr>
          <w:rFonts w:asciiTheme="minorHAnsi" w:eastAsia="Times New Roman" w:hAnsiTheme="minorHAnsi"/>
          <w:color w:val="C00000"/>
          <w:lang w:val="en-CA"/>
        </w:rPr>
        <w:t>e.g.</w:t>
      </w:r>
      <w:r w:rsidRPr="0080561E">
        <w:rPr>
          <w:rFonts w:asciiTheme="minorHAnsi" w:eastAsia="Times New Roman" w:hAnsiTheme="minorHAnsi"/>
          <w:color w:val="C00000"/>
          <w:lang w:val="en-CA"/>
        </w:rPr>
        <w:t>, transitions involving cohorts or trial parts. Dose escalation or dose-ranging details should also be described.</w:t>
      </w:r>
    </w:p>
    <w:p w14:paraId="6088127B" w14:textId="05A0FC8F" w:rsidR="006D4AEA" w:rsidRPr="0080561E" w:rsidRDefault="00442EE7" w:rsidP="00544138">
      <w:pPr>
        <w:pStyle w:val="00Paragraph"/>
        <w:rPr>
          <w:rFonts w:cs="Arial"/>
          <w:i/>
          <w:color w:val="3333FF"/>
        </w:rPr>
      </w:pPr>
      <w:r>
        <w:rPr>
          <w:rFonts w:ascii="Arial" w:hAnsi="Arial" w:cs="Arial"/>
          <w:color w:val="3333FF"/>
        </w:rPr>
        <w:t>&lt;</w:t>
      </w:r>
      <w:r w:rsidRPr="00544138">
        <w:rPr>
          <w:rFonts w:ascii="Arial" w:hAnsi="Arial" w:cs="Arial"/>
          <w:color w:val="3333FF"/>
          <w:highlight w:val="lightGray"/>
        </w:rPr>
        <w:t>Enter Overall Description of Trial Design</w:t>
      </w:r>
      <w:r w:rsidR="00544138" w:rsidRPr="00544138">
        <w:rPr>
          <w:rFonts w:ascii="Arial" w:hAnsi="Arial" w:cs="Arial"/>
          <w:color w:val="3333FF"/>
          <w:highlight w:val="lightGray"/>
        </w:rPr>
        <w:t xml:space="preserve"> and Description of Intervention Model</w:t>
      </w:r>
      <w:r>
        <w:rPr>
          <w:rFonts w:ascii="Arial" w:hAnsi="Arial" w:cs="Arial"/>
          <w:color w:val="3333FF"/>
        </w:rPr>
        <w:t xml:space="preserve">&gt; </w:t>
      </w:r>
    </w:p>
    <w:p w14:paraId="5F39D418" w14:textId="268E5F44" w:rsidR="006D4AEA" w:rsidRPr="00012087" w:rsidRDefault="006D4AEA" w:rsidP="000047E6">
      <w:pPr>
        <w:pStyle w:val="InstructionalText0"/>
        <w:rPr>
          <w:szCs w:val="24"/>
          <w:lang w:val="en-CA"/>
        </w:rPr>
      </w:pPr>
      <w:r w:rsidRPr="000047E6">
        <w:rPr>
          <w:sz w:val="24"/>
          <w:szCs w:val="24"/>
          <w:lang w:val="en-CA"/>
        </w:rPr>
        <w:t xml:space="preserve">Describe the </w:t>
      </w:r>
      <w:r w:rsidR="007F1023" w:rsidRPr="000047E6">
        <w:rPr>
          <w:sz w:val="24"/>
          <w:szCs w:val="24"/>
          <w:lang w:val="en-CA"/>
        </w:rPr>
        <w:t xml:space="preserve">trial </w:t>
      </w:r>
      <w:r w:rsidRPr="000047E6">
        <w:rPr>
          <w:sz w:val="24"/>
          <w:szCs w:val="24"/>
          <w:lang w:val="en-CA"/>
        </w:rPr>
        <w:t xml:space="preserve">duration with reference to Section 1.2 </w:t>
      </w:r>
      <w:r w:rsidR="007F1023" w:rsidRPr="000047E6">
        <w:rPr>
          <w:sz w:val="24"/>
          <w:szCs w:val="24"/>
          <w:lang w:val="en-CA"/>
        </w:rPr>
        <w:t xml:space="preserve">Trial </w:t>
      </w:r>
      <w:r w:rsidRPr="000047E6">
        <w:rPr>
          <w:sz w:val="24"/>
          <w:szCs w:val="24"/>
          <w:lang w:val="en-CA"/>
        </w:rPr>
        <w:t xml:space="preserve">Schema. Explain what the overall duration for an individual participant is anticipated to be and why, including the sequence and duration of </w:t>
      </w:r>
      <w:r w:rsidR="00D05D73" w:rsidRPr="000047E6">
        <w:rPr>
          <w:sz w:val="24"/>
          <w:szCs w:val="24"/>
          <w:lang w:val="en-CA"/>
        </w:rPr>
        <w:t xml:space="preserve">trial </w:t>
      </w:r>
      <w:r w:rsidRPr="000047E6">
        <w:rPr>
          <w:sz w:val="24"/>
          <w:szCs w:val="24"/>
          <w:lang w:val="en-CA"/>
        </w:rPr>
        <w:t>periods (</w:t>
      </w:r>
      <w:r w:rsidR="00B56FE8" w:rsidRPr="000047E6">
        <w:rPr>
          <w:sz w:val="24"/>
          <w:szCs w:val="24"/>
          <w:lang w:val="en-CA"/>
        </w:rPr>
        <w:t>e.g.</w:t>
      </w:r>
      <w:r w:rsidRPr="000047E6">
        <w:rPr>
          <w:sz w:val="24"/>
          <w:szCs w:val="24"/>
          <w:lang w:val="en-CA"/>
        </w:rPr>
        <w:t>, screening, run-in, randomisation, treatment [fixed dose/titration], follow-up/washout periods).</w:t>
      </w:r>
      <w:r w:rsidR="00C22741" w:rsidRPr="000047E6">
        <w:rPr>
          <w:sz w:val="24"/>
          <w:szCs w:val="24"/>
          <w:lang w:val="en-CA"/>
        </w:rPr>
        <w:t xml:space="preserve"> </w:t>
      </w:r>
      <w:r w:rsidR="005A0E30" w:rsidRPr="000047E6">
        <w:rPr>
          <w:sz w:val="24"/>
          <w:szCs w:val="24"/>
          <w:lang w:val="en-CA"/>
        </w:rPr>
        <w:t xml:space="preserve">Where applicable, </w:t>
      </w:r>
      <w:r w:rsidR="004D5CF0" w:rsidRPr="000047E6">
        <w:rPr>
          <w:sz w:val="24"/>
          <w:szCs w:val="24"/>
          <w:lang w:val="en-CA"/>
        </w:rPr>
        <w:t>include discussion of</w:t>
      </w:r>
      <w:r w:rsidR="008D5C3D" w:rsidRPr="000047E6">
        <w:rPr>
          <w:sz w:val="24"/>
          <w:szCs w:val="24"/>
          <w:lang w:val="en-CA"/>
        </w:rPr>
        <w:t xml:space="preserve"> </w:t>
      </w:r>
      <w:r w:rsidR="00F14838" w:rsidRPr="000047E6">
        <w:rPr>
          <w:sz w:val="24"/>
          <w:szCs w:val="24"/>
          <w:lang w:val="en-CA"/>
        </w:rPr>
        <w:t>sentinel dosing (or lack thereof), dose escalation</w:t>
      </w:r>
      <w:r w:rsidR="005A0E30" w:rsidRPr="000047E6">
        <w:rPr>
          <w:sz w:val="24"/>
          <w:szCs w:val="24"/>
          <w:lang w:val="en-CA"/>
        </w:rPr>
        <w:t>, and cohort expansion</w:t>
      </w:r>
      <w:r w:rsidR="00F14838" w:rsidRPr="000047E6">
        <w:rPr>
          <w:sz w:val="24"/>
          <w:szCs w:val="24"/>
          <w:lang w:val="en-CA"/>
        </w:rPr>
        <w:t xml:space="preserve">. If dose modification decisions are dependent upon review by a committee, include details in Section </w:t>
      </w:r>
      <w:r w:rsidR="006215F8" w:rsidRPr="000047E6">
        <w:rPr>
          <w:sz w:val="24"/>
          <w:szCs w:val="24"/>
          <w:lang w:val="en-CA"/>
        </w:rPr>
        <w:t>11.</w:t>
      </w:r>
      <w:r w:rsidR="00630F09" w:rsidRPr="000047E6">
        <w:rPr>
          <w:sz w:val="24"/>
          <w:szCs w:val="24"/>
          <w:lang w:val="en-CA"/>
        </w:rPr>
        <w:t>4</w:t>
      </w:r>
      <w:r w:rsidR="00F14838" w:rsidRPr="000047E6">
        <w:rPr>
          <w:sz w:val="24"/>
          <w:szCs w:val="24"/>
          <w:lang w:val="en-CA"/>
        </w:rPr>
        <w:t xml:space="preserve"> Committees.</w:t>
      </w:r>
    </w:p>
    <w:p w14:paraId="56930A6A" w14:textId="41BBA123" w:rsidR="00043AC2" w:rsidRPr="00012087" w:rsidRDefault="00043AC2" w:rsidP="000047E6">
      <w:pPr>
        <w:pStyle w:val="InstructionalText0"/>
        <w:rPr>
          <w:szCs w:val="24"/>
          <w:lang w:val="en-CA"/>
        </w:rPr>
      </w:pPr>
      <w:r w:rsidRPr="000047E6">
        <w:rPr>
          <w:sz w:val="24"/>
          <w:szCs w:val="24"/>
          <w:lang w:val="en-CA"/>
        </w:rPr>
        <w:t>AND</w:t>
      </w:r>
    </w:p>
    <w:p w14:paraId="488A8DA3" w14:textId="76155A5B" w:rsidR="006D4AEA" w:rsidRPr="0080561E" w:rsidRDefault="00067AA2" w:rsidP="006D4AEA">
      <w:pPr>
        <w:pStyle w:val="CROMSInstruction"/>
        <w:rPr>
          <w:rFonts w:cs="Arial"/>
          <w:i w:val="0"/>
          <w:color w:val="auto"/>
          <w:szCs w:val="24"/>
        </w:rPr>
      </w:pPr>
      <w:r w:rsidRPr="0082740E">
        <w:rPr>
          <w:rFonts w:cs="Arial"/>
          <w:i w:val="0"/>
          <w:color w:val="3333FF"/>
          <w:szCs w:val="24"/>
        </w:rPr>
        <w:t>&lt;</w:t>
      </w:r>
      <w:r w:rsidRPr="0080561E">
        <w:rPr>
          <w:rFonts w:cs="Arial"/>
          <w:i w:val="0"/>
          <w:color w:val="3333FF"/>
          <w:szCs w:val="24"/>
          <w:highlight w:val="lightGray"/>
        </w:rPr>
        <w:t xml:space="preserve">Enter </w:t>
      </w:r>
      <w:r w:rsidR="006D4AEA" w:rsidRPr="0080561E">
        <w:rPr>
          <w:rFonts w:cs="Arial"/>
          <w:i w:val="0"/>
          <w:color w:val="3333FF"/>
          <w:szCs w:val="24"/>
          <w:highlight w:val="lightGray"/>
        </w:rPr>
        <w:t xml:space="preserve">Description of </w:t>
      </w:r>
      <w:r w:rsidR="00D05D73" w:rsidRPr="0080561E">
        <w:rPr>
          <w:rFonts w:cs="Arial"/>
          <w:i w:val="0"/>
          <w:color w:val="3333FF"/>
          <w:szCs w:val="24"/>
          <w:highlight w:val="lightGray"/>
        </w:rPr>
        <w:t xml:space="preserve">Trial </w:t>
      </w:r>
      <w:r w:rsidR="006D4AEA" w:rsidRPr="0080561E">
        <w:rPr>
          <w:rFonts w:cs="Arial"/>
          <w:i w:val="0"/>
          <w:color w:val="3333FF"/>
          <w:szCs w:val="24"/>
          <w:highlight w:val="lightGray"/>
        </w:rPr>
        <w:t>Duration</w:t>
      </w:r>
      <w:r w:rsidRPr="0082740E">
        <w:rPr>
          <w:rFonts w:cs="Arial"/>
          <w:i w:val="0"/>
          <w:color w:val="3333FF"/>
          <w:szCs w:val="24"/>
        </w:rPr>
        <w:t>&gt;</w:t>
      </w:r>
    </w:p>
    <w:p w14:paraId="707B9C79" w14:textId="3B630432" w:rsidR="006D4AEA" w:rsidRPr="0080561E" w:rsidRDefault="00F528DE" w:rsidP="00D50453">
      <w:pPr>
        <w:spacing w:line="240" w:lineRule="auto"/>
        <w:rPr>
          <w:rFonts w:asciiTheme="minorHAnsi" w:eastAsia="Times New Roman" w:hAnsiTheme="minorHAnsi"/>
          <w:color w:val="C00000"/>
          <w:lang w:val="en-CA"/>
        </w:rPr>
      </w:pPr>
      <w:r w:rsidRPr="0080561E">
        <w:rPr>
          <w:rFonts w:asciiTheme="minorHAnsi" w:eastAsia="Times New Roman" w:hAnsiTheme="minorHAnsi"/>
          <w:color w:val="C00000"/>
          <w:szCs w:val="24"/>
          <w:lang w:val="en-CA"/>
        </w:rPr>
        <w:t xml:space="preserve">State </w:t>
      </w:r>
      <w:r w:rsidR="006D4AEA" w:rsidRPr="0080561E">
        <w:rPr>
          <w:rFonts w:asciiTheme="minorHAnsi" w:eastAsia="Times New Roman" w:hAnsiTheme="minorHAnsi"/>
          <w:color w:val="C00000"/>
          <w:szCs w:val="24"/>
          <w:lang w:val="en-CA"/>
        </w:rPr>
        <w:t xml:space="preserve">the method of assignment to </w:t>
      </w:r>
      <w:r w:rsidR="00D05D73" w:rsidRPr="0080561E">
        <w:rPr>
          <w:rFonts w:asciiTheme="minorHAnsi" w:eastAsia="Times New Roman" w:hAnsiTheme="minorHAnsi"/>
          <w:color w:val="C00000"/>
          <w:szCs w:val="24"/>
          <w:lang w:val="en-CA"/>
        </w:rPr>
        <w:t xml:space="preserve">trial </w:t>
      </w:r>
      <w:r w:rsidR="006D4AEA" w:rsidRPr="0080561E">
        <w:rPr>
          <w:rFonts w:asciiTheme="minorHAnsi" w:eastAsia="Times New Roman" w:hAnsiTheme="minorHAnsi"/>
          <w:color w:val="C00000"/>
          <w:szCs w:val="24"/>
          <w:lang w:val="en-CA"/>
        </w:rPr>
        <w:t>intervention</w:t>
      </w:r>
      <w:r w:rsidRPr="0080561E">
        <w:rPr>
          <w:rFonts w:asciiTheme="minorHAnsi" w:eastAsia="Times New Roman" w:hAnsiTheme="minorHAnsi"/>
          <w:color w:val="C00000"/>
          <w:szCs w:val="24"/>
          <w:lang w:val="en-CA"/>
        </w:rPr>
        <w:t xml:space="preserve"> </w:t>
      </w:r>
      <w:r w:rsidRPr="0080561E">
        <w:rPr>
          <w:rFonts w:asciiTheme="minorHAnsi" w:eastAsia="Times New Roman" w:hAnsiTheme="minorHAnsi"/>
          <w:color w:val="C00000"/>
          <w:lang w:val="en-CA"/>
        </w:rPr>
        <w:t>the level and method of blinding</w:t>
      </w:r>
      <w:r w:rsidR="00A77EA7" w:rsidRPr="0080561E">
        <w:rPr>
          <w:rFonts w:asciiTheme="minorHAnsi" w:eastAsia="Times New Roman" w:hAnsiTheme="minorHAnsi"/>
          <w:color w:val="C00000"/>
          <w:szCs w:val="24"/>
          <w:lang w:val="en-CA"/>
        </w:rPr>
        <w:t xml:space="preserve"> </w:t>
      </w:r>
      <w:r w:rsidRPr="0080561E">
        <w:rPr>
          <w:rFonts w:asciiTheme="minorHAnsi" w:eastAsia="Times New Roman" w:hAnsiTheme="minorHAnsi"/>
          <w:color w:val="C00000"/>
          <w:szCs w:val="24"/>
          <w:lang w:val="en-CA"/>
        </w:rPr>
        <w:t xml:space="preserve">that will be used </w:t>
      </w:r>
      <w:r w:rsidR="00A77EA7" w:rsidRPr="0080561E">
        <w:rPr>
          <w:rFonts w:asciiTheme="minorHAnsi" w:eastAsia="Times New Roman" w:hAnsiTheme="minorHAnsi"/>
          <w:color w:val="C00000"/>
          <w:szCs w:val="24"/>
          <w:lang w:val="en-CA"/>
        </w:rPr>
        <w:t>with reference to Section 6.</w:t>
      </w:r>
      <w:r w:rsidR="001322D0">
        <w:rPr>
          <w:rFonts w:asciiTheme="minorHAnsi" w:eastAsia="Times New Roman" w:hAnsiTheme="minorHAnsi"/>
          <w:color w:val="C00000"/>
          <w:szCs w:val="24"/>
          <w:lang w:val="en-CA"/>
        </w:rPr>
        <w:t>7 Investigational Trial Intervention Assignment, Randomisation and Blinding</w:t>
      </w:r>
      <w:r w:rsidR="006D4AEA" w:rsidRPr="0080561E">
        <w:rPr>
          <w:rFonts w:asciiTheme="minorHAnsi" w:eastAsia="Times New Roman" w:hAnsiTheme="minorHAnsi"/>
          <w:color w:val="C00000"/>
          <w:szCs w:val="24"/>
          <w:lang w:val="en-CA"/>
        </w:rPr>
        <w:t>.</w:t>
      </w:r>
    </w:p>
    <w:p w14:paraId="09F5C019" w14:textId="689EA00D" w:rsidR="006D4AEA" w:rsidRPr="0080561E" w:rsidRDefault="00067AA2" w:rsidP="006D4AEA">
      <w:pPr>
        <w:pStyle w:val="CROMSInstruction"/>
        <w:rPr>
          <w:rFonts w:cs="Arial"/>
          <w:i w:val="0"/>
          <w:color w:val="3333FF"/>
          <w:szCs w:val="24"/>
        </w:rPr>
      </w:pPr>
      <w:r w:rsidRPr="0080561E">
        <w:rPr>
          <w:rFonts w:cs="Arial"/>
          <w:i w:val="0"/>
          <w:color w:val="3333FF"/>
          <w:szCs w:val="24"/>
        </w:rPr>
        <w:t>&lt;</w:t>
      </w:r>
      <w:r w:rsidR="00570D15" w:rsidRPr="0080561E">
        <w:rPr>
          <w:rFonts w:cs="Arial"/>
          <w:i w:val="0"/>
          <w:color w:val="3333FF"/>
          <w:szCs w:val="24"/>
          <w:highlight w:val="lightGray"/>
        </w:rPr>
        <w:t xml:space="preserve">Enter </w:t>
      </w:r>
      <w:r w:rsidR="006D4AEA" w:rsidRPr="0080561E">
        <w:rPr>
          <w:rFonts w:cs="Arial"/>
          <w:i w:val="0"/>
          <w:color w:val="3333FF"/>
          <w:szCs w:val="24"/>
          <w:highlight w:val="lightGray"/>
        </w:rPr>
        <w:t>Method of Assignment</w:t>
      </w:r>
      <w:r w:rsidR="007A4881" w:rsidRPr="0080561E">
        <w:rPr>
          <w:rFonts w:cs="Arial"/>
          <w:i w:val="0"/>
          <w:color w:val="3333FF"/>
          <w:szCs w:val="24"/>
          <w:highlight w:val="lightGray"/>
        </w:rPr>
        <w:t xml:space="preserve"> </w:t>
      </w:r>
      <w:r w:rsidR="006D4AEA" w:rsidRPr="0080561E">
        <w:rPr>
          <w:rFonts w:cs="Arial"/>
          <w:i w:val="0"/>
          <w:color w:val="3333FF"/>
          <w:szCs w:val="24"/>
          <w:highlight w:val="lightGray"/>
        </w:rPr>
        <w:t xml:space="preserve">to </w:t>
      </w:r>
      <w:r w:rsidR="000B53A8" w:rsidRPr="0080561E">
        <w:rPr>
          <w:rFonts w:cs="Arial"/>
          <w:i w:val="0"/>
          <w:color w:val="3333FF"/>
          <w:szCs w:val="24"/>
          <w:highlight w:val="lightGray"/>
        </w:rPr>
        <w:t xml:space="preserve">Trial </w:t>
      </w:r>
      <w:r w:rsidR="006D4AEA" w:rsidRPr="0080561E">
        <w:rPr>
          <w:rFonts w:cs="Arial"/>
          <w:i w:val="0"/>
          <w:color w:val="3333FF"/>
          <w:szCs w:val="24"/>
          <w:highlight w:val="lightGray"/>
        </w:rPr>
        <w:t>Intervention</w:t>
      </w:r>
      <w:r w:rsidRPr="0080561E">
        <w:rPr>
          <w:rFonts w:cs="Arial"/>
          <w:i w:val="0"/>
          <w:color w:val="3333FF"/>
          <w:szCs w:val="24"/>
        </w:rPr>
        <w:t>&gt;</w:t>
      </w:r>
    </w:p>
    <w:p w14:paraId="262E82C3" w14:textId="59A11533" w:rsidR="009D655E" w:rsidRDefault="002B1A78" w:rsidP="006D4AEA">
      <w:pPr>
        <w:pStyle w:val="CROMSInstruction"/>
        <w:rPr>
          <w:rFonts w:cs="Arial"/>
          <w:i w:val="0"/>
          <w:color w:val="3333FF"/>
          <w:szCs w:val="24"/>
          <w:highlight w:val="lightGray"/>
        </w:rPr>
      </w:pPr>
      <w:r w:rsidRPr="0080561E">
        <w:rPr>
          <w:rFonts w:cs="Arial"/>
          <w:i w:val="0"/>
          <w:color w:val="3333FF"/>
          <w:szCs w:val="24"/>
        </w:rPr>
        <w:t>&lt;</w:t>
      </w:r>
      <w:r w:rsidRPr="004050E1">
        <w:rPr>
          <w:rFonts w:cs="Arial"/>
          <w:i w:val="0"/>
          <w:color w:val="3333FF"/>
          <w:szCs w:val="24"/>
          <w:highlight w:val="lightGray"/>
        </w:rPr>
        <w:t xml:space="preserve">Enter </w:t>
      </w:r>
      <w:r w:rsidR="00761B51" w:rsidRPr="004050E1">
        <w:rPr>
          <w:rFonts w:cs="Arial"/>
          <w:i w:val="0"/>
          <w:color w:val="3333FF"/>
          <w:szCs w:val="24"/>
          <w:highlight w:val="lightGray"/>
        </w:rPr>
        <w:t xml:space="preserve">Description of </w:t>
      </w:r>
      <w:r w:rsidR="00E91E65">
        <w:rPr>
          <w:rFonts w:cs="Arial"/>
          <w:i w:val="0"/>
          <w:color w:val="3333FF"/>
          <w:szCs w:val="24"/>
          <w:highlight w:val="lightGray"/>
        </w:rPr>
        <w:t>Level and Method</w:t>
      </w:r>
      <w:r w:rsidRPr="004050E1">
        <w:rPr>
          <w:rFonts w:cs="Arial"/>
          <w:i w:val="0"/>
          <w:color w:val="3333FF"/>
          <w:szCs w:val="24"/>
          <w:highlight w:val="lightGray"/>
        </w:rPr>
        <w:t xml:space="preserve"> of Blinding</w:t>
      </w:r>
      <w:r w:rsidR="009D655E" w:rsidRPr="009D655E">
        <w:rPr>
          <w:rFonts w:cs="Arial"/>
          <w:i w:val="0"/>
          <w:color w:val="3333FF"/>
          <w:szCs w:val="24"/>
        </w:rPr>
        <w:t>&gt;</w:t>
      </w:r>
      <w:r w:rsidR="004050E1" w:rsidRPr="009D655E">
        <w:rPr>
          <w:rFonts w:cs="Arial"/>
          <w:i w:val="0"/>
          <w:color w:val="3333FF"/>
          <w:szCs w:val="24"/>
        </w:rPr>
        <w:t xml:space="preserve"> </w:t>
      </w:r>
    </w:p>
    <w:p w14:paraId="1A33CA6E" w14:textId="636F52DB" w:rsidR="00991833" w:rsidRPr="0080561E" w:rsidRDefault="00D85CAF" w:rsidP="006E6207">
      <w:pPr>
        <w:spacing w:line="240" w:lineRule="auto"/>
        <w:rPr>
          <w:rFonts w:asciiTheme="minorHAnsi" w:eastAsia="Times New Roman" w:hAnsiTheme="minorHAnsi" w:cstheme="minorHAnsi"/>
          <w:color w:val="C00000"/>
          <w:szCs w:val="24"/>
          <w:lang w:val="en-CA"/>
        </w:rPr>
      </w:pPr>
      <w:r w:rsidRPr="0080561E">
        <w:rPr>
          <w:rFonts w:asciiTheme="minorHAnsi" w:eastAsia="Times New Roman" w:hAnsiTheme="minorHAnsi" w:cstheme="minorHAnsi"/>
          <w:color w:val="C00000"/>
          <w:szCs w:val="24"/>
          <w:lang w:val="en-CA"/>
        </w:rPr>
        <w:t xml:space="preserve">Describe </w:t>
      </w:r>
      <w:r w:rsidR="00BF1BF8" w:rsidRPr="0080561E">
        <w:rPr>
          <w:rFonts w:asciiTheme="minorHAnsi" w:eastAsia="Times New Roman" w:hAnsiTheme="minorHAnsi" w:cstheme="minorHAnsi"/>
          <w:color w:val="C00000"/>
          <w:szCs w:val="24"/>
          <w:lang w:val="en-CA"/>
        </w:rPr>
        <w:t>any other</w:t>
      </w:r>
      <w:r w:rsidR="006E6207" w:rsidRPr="0080561E">
        <w:rPr>
          <w:rFonts w:asciiTheme="minorHAnsi" w:eastAsia="Times New Roman" w:hAnsiTheme="minorHAnsi" w:cstheme="minorHAnsi"/>
          <w:color w:val="C00000"/>
          <w:szCs w:val="24"/>
          <w:lang w:val="en-CA"/>
        </w:rPr>
        <w:t xml:space="preserve"> important aspects of </w:t>
      </w:r>
      <w:r w:rsidR="000B53A8" w:rsidRPr="0080561E">
        <w:rPr>
          <w:rFonts w:asciiTheme="minorHAnsi" w:eastAsia="Times New Roman" w:hAnsiTheme="minorHAnsi" w:cstheme="minorHAnsi"/>
          <w:color w:val="C00000"/>
          <w:szCs w:val="24"/>
          <w:lang w:val="en-CA"/>
        </w:rPr>
        <w:t xml:space="preserve">the </w:t>
      </w:r>
      <w:r w:rsidR="006E6207" w:rsidRPr="0080561E">
        <w:rPr>
          <w:rFonts w:asciiTheme="minorHAnsi" w:eastAsia="Times New Roman" w:hAnsiTheme="minorHAnsi" w:cstheme="minorHAnsi"/>
          <w:color w:val="C00000"/>
          <w:szCs w:val="24"/>
          <w:lang w:val="en-CA"/>
        </w:rPr>
        <w:t>design</w:t>
      </w:r>
      <w:r w:rsidR="00991833" w:rsidRPr="0080561E">
        <w:rPr>
          <w:rFonts w:asciiTheme="minorHAnsi" w:eastAsia="Times New Roman" w:hAnsiTheme="minorHAnsi" w:cstheme="minorHAnsi"/>
          <w:color w:val="C00000"/>
          <w:szCs w:val="24"/>
          <w:lang w:val="en-CA"/>
        </w:rPr>
        <w:t xml:space="preserve">, </w:t>
      </w:r>
      <w:r w:rsidR="00F53C1F">
        <w:rPr>
          <w:rFonts w:asciiTheme="minorHAnsi" w:eastAsia="Times New Roman" w:hAnsiTheme="minorHAnsi" w:cstheme="minorHAnsi"/>
          <w:color w:val="C00000"/>
          <w:szCs w:val="24"/>
          <w:lang w:val="en-CA"/>
        </w:rPr>
        <w:t>e.g.:</w:t>
      </w:r>
    </w:p>
    <w:p w14:paraId="6CED4944" w14:textId="60A4C722" w:rsidR="00991833" w:rsidRPr="000047E6" w:rsidRDefault="00C22741" w:rsidP="000047E6">
      <w:pPr>
        <w:pStyle w:val="InstructionalTExt"/>
        <w:numPr>
          <w:ilvl w:val="0"/>
          <w:numId w:val="26"/>
        </w:numPr>
      </w:pPr>
      <w:r w:rsidRPr="000047E6">
        <w:lastRenderedPageBreak/>
        <w:t>g</w:t>
      </w:r>
      <w:r w:rsidR="5B8CD18F" w:rsidRPr="000047E6">
        <w:t xml:space="preserve">eographic scope of </w:t>
      </w:r>
      <w:r w:rsidR="003B6A59" w:rsidRPr="000047E6">
        <w:t xml:space="preserve">trial </w:t>
      </w:r>
      <w:r w:rsidR="5B8CD18F" w:rsidRPr="000047E6">
        <w:t>(</w:t>
      </w:r>
      <w:r w:rsidR="001647B7" w:rsidRPr="000047E6">
        <w:t>e.g.</w:t>
      </w:r>
      <w:r w:rsidR="5B8CD18F" w:rsidRPr="000047E6">
        <w:t>, single-</w:t>
      </w:r>
      <w:proofErr w:type="spellStart"/>
      <w:r w:rsidR="5B8CD18F" w:rsidRPr="000047E6">
        <w:t>centre</w:t>
      </w:r>
      <w:proofErr w:type="spellEnd"/>
      <w:r w:rsidR="5B8CD18F" w:rsidRPr="000047E6">
        <w:t>, multi-</w:t>
      </w:r>
      <w:proofErr w:type="spellStart"/>
      <w:r w:rsidR="5B8CD18F" w:rsidRPr="000047E6">
        <w:t>centre</w:t>
      </w:r>
      <w:proofErr w:type="spellEnd"/>
      <w:r w:rsidR="5B8CD18F" w:rsidRPr="000047E6">
        <w:t>, or multi-</w:t>
      </w:r>
      <w:proofErr w:type="spellStart"/>
      <w:r w:rsidR="5B8CD18F" w:rsidRPr="000047E6">
        <w:t>centre</w:t>
      </w:r>
      <w:proofErr w:type="spellEnd"/>
      <w:r w:rsidR="5B8CD18F" w:rsidRPr="000047E6">
        <w:t xml:space="preserve"> and multi-national)</w:t>
      </w:r>
    </w:p>
    <w:p w14:paraId="658B68A4" w14:textId="6873E970" w:rsidR="006E4596" w:rsidRPr="000047E6" w:rsidRDefault="00C22741" w:rsidP="000047E6">
      <w:pPr>
        <w:pStyle w:val="InstructionalTExt"/>
        <w:numPr>
          <w:ilvl w:val="0"/>
          <w:numId w:val="26"/>
        </w:numPr>
      </w:pPr>
      <w:r w:rsidRPr="000047E6">
        <w:t>u</w:t>
      </w:r>
      <w:r w:rsidR="113F369A" w:rsidRPr="000047E6">
        <w:t xml:space="preserve">se of </w:t>
      </w:r>
      <w:proofErr w:type="spellStart"/>
      <w:r w:rsidR="113F369A" w:rsidRPr="000047E6">
        <w:t>decentrali</w:t>
      </w:r>
      <w:r w:rsidR="00AD1BC1" w:rsidRPr="000047E6">
        <w:t>s</w:t>
      </w:r>
      <w:r w:rsidR="113F369A" w:rsidRPr="000047E6">
        <w:t>ed</w:t>
      </w:r>
      <w:proofErr w:type="spellEnd"/>
      <w:r w:rsidR="113F369A" w:rsidRPr="000047E6">
        <w:t xml:space="preserve"> process</w:t>
      </w:r>
      <w:r w:rsidR="36A51258" w:rsidRPr="000047E6">
        <w:t xml:space="preserve">es, tools, or features in the </w:t>
      </w:r>
      <w:r w:rsidR="00F12E36" w:rsidRPr="000047E6">
        <w:t>trial</w:t>
      </w:r>
    </w:p>
    <w:p w14:paraId="3282C735" w14:textId="039A16A3" w:rsidR="00BE03EA" w:rsidRPr="000047E6" w:rsidRDefault="00C22741" w:rsidP="000047E6">
      <w:pPr>
        <w:pStyle w:val="InstructionalTExt"/>
        <w:numPr>
          <w:ilvl w:val="0"/>
          <w:numId w:val="26"/>
        </w:numPr>
      </w:pPr>
      <w:r w:rsidRPr="000047E6">
        <w:t>p</w:t>
      </w:r>
      <w:r w:rsidR="00991833" w:rsidRPr="000047E6">
        <w:t>lanned use of a Data Monitoring Committee, or similar review group and cross</w:t>
      </w:r>
      <w:r w:rsidR="00E624C3" w:rsidRPr="000047E6">
        <w:t xml:space="preserve"> </w:t>
      </w:r>
      <w:r w:rsidR="00991833" w:rsidRPr="000047E6">
        <w:t xml:space="preserve">reference Section </w:t>
      </w:r>
      <w:r w:rsidR="006215F8" w:rsidRPr="000047E6">
        <w:t>11.</w:t>
      </w:r>
      <w:r w:rsidR="00630F09" w:rsidRPr="000047E6">
        <w:t>4</w:t>
      </w:r>
      <w:r w:rsidR="00991833" w:rsidRPr="000047E6">
        <w:t xml:space="preserve"> Committees, for details</w:t>
      </w:r>
      <w:r w:rsidR="009A318A" w:rsidRPr="000047E6">
        <w:t xml:space="preserve"> </w:t>
      </w:r>
    </w:p>
    <w:p w14:paraId="2A9642F6" w14:textId="514CDDE5" w:rsidR="006E6207" w:rsidRPr="000047E6" w:rsidRDefault="00C22741" w:rsidP="000047E6">
      <w:pPr>
        <w:pStyle w:val="InstructionalTExt"/>
        <w:numPr>
          <w:ilvl w:val="0"/>
          <w:numId w:val="26"/>
        </w:numPr>
      </w:pPr>
      <w:r w:rsidRPr="000047E6">
        <w:t>w</w:t>
      </w:r>
      <w:r w:rsidR="00991833" w:rsidRPr="000047E6">
        <w:t>hether an interim analysis is planned</w:t>
      </w:r>
      <w:r w:rsidR="00CF211F" w:rsidRPr="000047E6">
        <w:t>;</w:t>
      </w:r>
      <w:r w:rsidR="00991833" w:rsidRPr="000047E6">
        <w:t xml:space="preserve"> if so, refer to details in Section </w:t>
      </w:r>
      <w:r w:rsidR="006215F8" w:rsidRPr="000047E6">
        <w:t>10</w:t>
      </w:r>
      <w:r w:rsidR="00991833" w:rsidRPr="000047E6">
        <w:t>.</w:t>
      </w:r>
      <w:r w:rsidR="00630F09" w:rsidRPr="000047E6">
        <w:t>9</w:t>
      </w:r>
      <w:r w:rsidR="00991833" w:rsidRPr="000047E6">
        <w:t xml:space="preserve"> Interim Analys</w:t>
      </w:r>
      <w:r w:rsidR="001322D0" w:rsidRPr="000047E6">
        <w:t>es</w:t>
      </w:r>
    </w:p>
    <w:p w14:paraId="6618E83A" w14:textId="4C098469" w:rsidR="007B1A11" w:rsidRPr="000047E6" w:rsidRDefault="00C22741" w:rsidP="000047E6">
      <w:pPr>
        <w:pStyle w:val="InstructionalTExt"/>
        <w:numPr>
          <w:ilvl w:val="0"/>
          <w:numId w:val="26"/>
        </w:numPr>
      </w:pPr>
      <w:r w:rsidRPr="000047E6">
        <w:t>a</w:t>
      </w:r>
      <w:r w:rsidR="0095626C" w:rsidRPr="000047E6">
        <w:t xml:space="preserve">ny planned extension </w:t>
      </w:r>
      <w:r w:rsidR="00F12E36" w:rsidRPr="000047E6">
        <w:t>trial</w:t>
      </w:r>
      <w:r w:rsidR="0095626C" w:rsidRPr="000047E6">
        <w:t xml:space="preserve">, long-term follow-up/registry, </w:t>
      </w:r>
      <w:r w:rsidR="000D645F" w:rsidRPr="000047E6">
        <w:t xml:space="preserve">planned future use of samples or data, </w:t>
      </w:r>
      <w:r w:rsidR="0095626C" w:rsidRPr="000047E6">
        <w:t>or post-</w:t>
      </w:r>
      <w:r w:rsidR="002B6807" w:rsidRPr="000047E6">
        <w:t xml:space="preserve">trial </w:t>
      </w:r>
      <w:r w:rsidR="0095626C" w:rsidRPr="000047E6">
        <w:t>sample analysis or other data-related activities</w:t>
      </w:r>
    </w:p>
    <w:p w14:paraId="282B84CC" w14:textId="2A97B81C" w:rsidR="006D4AEA" w:rsidRDefault="00EC1C42" w:rsidP="006D4AEA">
      <w:pPr>
        <w:pStyle w:val="00Paragraph"/>
        <w:rPr>
          <w:rFonts w:ascii="Arial" w:hAnsi="Arial" w:cs="Arial"/>
          <w:color w:val="3333FF"/>
        </w:rPr>
      </w:pPr>
      <w:r w:rsidRPr="0080561E">
        <w:rPr>
          <w:rFonts w:ascii="Arial" w:hAnsi="Arial" w:cs="Arial"/>
          <w:color w:val="3333FF"/>
        </w:rPr>
        <w:t>&lt;</w:t>
      </w:r>
      <w:r w:rsidRPr="0080561E">
        <w:rPr>
          <w:rFonts w:ascii="Arial" w:hAnsi="Arial" w:cs="Arial"/>
          <w:color w:val="3333FF"/>
          <w:highlight w:val="lightGray"/>
        </w:rPr>
        <w:t xml:space="preserve">Enter </w:t>
      </w:r>
      <w:r w:rsidR="00C15FC5" w:rsidRPr="0080561E">
        <w:rPr>
          <w:rFonts w:ascii="Arial" w:hAnsi="Arial" w:cs="Arial"/>
          <w:color w:val="3333FF"/>
          <w:highlight w:val="lightGray"/>
        </w:rPr>
        <w:t>A</w:t>
      </w:r>
      <w:r w:rsidR="006D4AEA" w:rsidRPr="0080561E">
        <w:rPr>
          <w:rFonts w:ascii="Arial" w:hAnsi="Arial" w:cs="Arial"/>
          <w:color w:val="3333FF"/>
          <w:highlight w:val="lightGray"/>
        </w:rPr>
        <w:t xml:space="preserve">dditional Description of </w:t>
      </w:r>
      <w:r w:rsidR="00014134" w:rsidRPr="0080561E">
        <w:rPr>
          <w:rFonts w:ascii="Arial" w:hAnsi="Arial" w:cs="Arial"/>
          <w:color w:val="3333FF"/>
          <w:highlight w:val="lightGray"/>
        </w:rPr>
        <w:t xml:space="preserve">Trial </w:t>
      </w:r>
      <w:r w:rsidR="006D4AEA" w:rsidRPr="0080561E">
        <w:rPr>
          <w:rFonts w:ascii="Arial" w:hAnsi="Arial" w:cs="Arial"/>
          <w:color w:val="3333FF"/>
          <w:highlight w:val="lightGray"/>
        </w:rPr>
        <w:t>Design</w:t>
      </w:r>
      <w:r w:rsidRPr="0080561E">
        <w:rPr>
          <w:rFonts w:ascii="Arial" w:hAnsi="Arial" w:cs="Arial"/>
          <w:color w:val="3333FF"/>
        </w:rPr>
        <w:t>&gt;</w:t>
      </w:r>
    </w:p>
    <w:p w14:paraId="6AD4F047" w14:textId="442D92EF" w:rsidR="0000111F" w:rsidRPr="0080561E" w:rsidRDefault="00EB05CD" w:rsidP="0000111F">
      <w:pPr>
        <w:pStyle w:val="03Heading3"/>
        <w:rPr>
          <w:rFonts w:ascii="Arial" w:hAnsi="Arial" w:cs="Arial"/>
          <w:color w:val="0000FF"/>
        </w:rPr>
      </w:pPr>
      <w:bookmarkStart w:id="41" w:name="_Toc185590873"/>
      <w:r w:rsidRPr="0080561E">
        <w:rPr>
          <w:rFonts w:ascii="Arial" w:hAnsi="Arial" w:cs="Arial"/>
          <w:color w:val="0000FF"/>
        </w:rPr>
        <w:t>Stakeholder</w:t>
      </w:r>
      <w:r w:rsidR="0000111F" w:rsidRPr="0080561E">
        <w:rPr>
          <w:rFonts w:ascii="Arial" w:hAnsi="Arial" w:cs="Arial"/>
          <w:color w:val="0000FF"/>
        </w:rPr>
        <w:t xml:space="preserve"> Input </w:t>
      </w:r>
      <w:r w:rsidR="00CF24A9" w:rsidRPr="0080561E">
        <w:rPr>
          <w:rFonts w:ascii="Arial" w:hAnsi="Arial" w:cs="Arial"/>
          <w:color w:val="0000FF"/>
        </w:rPr>
        <w:t>into Design</w:t>
      </w:r>
      <w:bookmarkEnd w:id="41"/>
    </w:p>
    <w:p w14:paraId="66A1CE59" w14:textId="2C783C71" w:rsidR="003A6ABF" w:rsidRPr="0080561E" w:rsidRDefault="003A6ABF" w:rsidP="003A6ABF">
      <w:pPr>
        <w:pStyle w:val="InstructionalTExt"/>
        <w:rPr>
          <w:lang w:val="en-CA"/>
        </w:rPr>
      </w:pPr>
      <w:r w:rsidRPr="0080561E">
        <w:rPr>
          <w:lang w:val="en-CA"/>
        </w:rPr>
        <w:t xml:space="preserve">If applicable, describe any </w:t>
      </w:r>
      <w:r w:rsidR="00EB05CD" w:rsidRPr="0080561E">
        <w:rPr>
          <w:lang w:val="en-CA"/>
        </w:rPr>
        <w:t>stakeholder</w:t>
      </w:r>
      <w:r w:rsidRPr="0080561E">
        <w:rPr>
          <w:lang w:val="en-CA"/>
        </w:rPr>
        <w:t xml:space="preserve"> </w:t>
      </w:r>
      <w:r w:rsidR="00EC242D" w:rsidRPr="0080561E">
        <w:rPr>
          <w:lang w:val="en-CA"/>
        </w:rPr>
        <w:t>(</w:t>
      </w:r>
      <w:r w:rsidR="001647B7">
        <w:rPr>
          <w:lang w:val="en-CA"/>
        </w:rPr>
        <w:t>e.g.</w:t>
      </w:r>
      <w:r w:rsidR="00EB05CD" w:rsidRPr="0080561E">
        <w:rPr>
          <w:lang w:val="en-CA"/>
        </w:rPr>
        <w:t>,</w:t>
      </w:r>
      <w:r w:rsidR="00D60823" w:rsidRPr="0080561E">
        <w:rPr>
          <w:lang w:val="en-CA"/>
        </w:rPr>
        <w:t xml:space="preserve"> patient, healthcare professional and</w:t>
      </w:r>
      <w:r w:rsidR="00EC242D" w:rsidRPr="0080561E">
        <w:rPr>
          <w:lang w:val="en-CA"/>
        </w:rPr>
        <w:t xml:space="preserve"> patient advocacy groups)</w:t>
      </w:r>
      <w:r w:rsidR="005A76D0" w:rsidRPr="0080561E">
        <w:rPr>
          <w:lang w:val="en-CA"/>
        </w:rPr>
        <w:t xml:space="preserve"> </w:t>
      </w:r>
      <w:r w:rsidR="00D60823" w:rsidRPr="0080561E">
        <w:rPr>
          <w:lang w:val="en-CA"/>
        </w:rPr>
        <w:t xml:space="preserve">involvement in the design of the trial </w:t>
      </w:r>
      <w:r w:rsidRPr="0080561E">
        <w:rPr>
          <w:lang w:val="en-CA"/>
        </w:rPr>
        <w:t>and any suggestions implemented.</w:t>
      </w:r>
    </w:p>
    <w:p w14:paraId="092835BA" w14:textId="6C75CEB9" w:rsidR="003A6ABF" w:rsidRPr="0080561E" w:rsidRDefault="00EC1C42" w:rsidP="003A6ABF">
      <w:pPr>
        <w:pStyle w:val="00Paragraph"/>
        <w:rPr>
          <w:color w:val="0000FF"/>
        </w:rPr>
      </w:pPr>
      <w:r w:rsidRPr="0080561E">
        <w:rPr>
          <w:color w:val="0000FF"/>
        </w:rPr>
        <w:t>&lt;</w:t>
      </w:r>
      <w:r w:rsidRPr="0080561E">
        <w:rPr>
          <w:rFonts w:ascii="Arial" w:hAnsi="Arial" w:cs="Arial"/>
          <w:color w:val="0000FF"/>
          <w:highlight w:val="lightGray"/>
          <w:lang w:val="en-CA"/>
        </w:rPr>
        <w:t xml:space="preserve">Enter </w:t>
      </w:r>
      <w:r w:rsidR="00B43701" w:rsidRPr="0080561E">
        <w:rPr>
          <w:rFonts w:ascii="Arial" w:hAnsi="Arial" w:cs="Arial"/>
          <w:color w:val="0000FF"/>
          <w:highlight w:val="lightGray"/>
          <w:lang w:val="en-CA"/>
        </w:rPr>
        <w:t>Stakeholder</w:t>
      </w:r>
      <w:r w:rsidR="003A6ABF" w:rsidRPr="0080561E">
        <w:rPr>
          <w:rFonts w:ascii="Arial" w:hAnsi="Arial" w:cs="Arial"/>
          <w:color w:val="0000FF"/>
          <w:highlight w:val="lightGray"/>
          <w:lang w:val="en-CA"/>
        </w:rPr>
        <w:t xml:space="preserve"> Input</w:t>
      </w:r>
      <w:r w:rsidR="005E61B7" w:rsidRPr="0080561E">
        <w:rPr>
          <w:rFonts w:ascii="Arial" w:hAnsi="Arial" w:cs="Arial"/>
          <w:color w:val="0000FF"/>
          <w:highlight w:val="lightGray"/>
          <w:lang w:val="en-CA"/>
        </w:rPr>
        <w:t xml:space="preserve"> into Design</w:t>
      </w:r>
      <w:r w:rsidRPr="0080561E">
        <w:rPr>
          <w:color w:val="0000FF"/>
        </w:rPr>
        <w:t>&gt;</w:t>
      </w:r>
    </w:p>
    <w:p w14:paraId="4A5EAE40" w14:textId="2EA0BBDA" w:rsidR="0000111F" w:rsidRDefault="0000111F" w:rsidP="0000111F">
      <w:pPr>
        <w:pStyle w:val="02Heading2"/>
      </w:pPr>
      <w:bookmarkStart w:id="42" w:name="_Toc83764861"/>
      <w:bookmarkStart w:id="43" w:name="_Toc83764862"/>
      <w:bookmarkStart w:id="44" w:name="_Toc83764863"/>
      <w:bookmarkStart w:id="45" w:name="_Toc185590874"/>
      <w:bookmarkEnd w:id="42"/>
      <w:bookmarkEnd w:id="43"/>
      <w:bookmarkEnd w:id="44"/>
      <w:r w:rsidRPr="0080561E">
        <w:t xml:space="preserve">Rationale </w:t>
      </w:r>
      <w:r w:rsidR="00D63632" w:rsidRPr="0080561E">
        <w:t>f</w:t>
      </w:r>
      <w:r w:rsidRPr="0080561E">
        <w:t xml:space="preserve">or </w:t>
      </w:r>
      <w:r w:rsidR="005A76D0" w:rsidRPr="0080561E">
        <w:t xml:space="preserve">Trial </w:t>
      </w:r>
      <w:r w:rsidRPr="0080561E">
        <w:t>Design</w:t>
      </w:r>
      <w:bookmarkEnd w:id="45"/>
    </w:p>
    <w:p w14:paraId="50E7140B" w14:textId="24DE0CF9" w:rsidR="00737F49" w:rsidRPr="0080561E" w:rsidRDefault="00737F49" w:rsidP="00737F49">
      <w:pPr>
        <w:pStyle w:val="InstructionalTExt"/>
        <w:rPr>
          <w:rFonts w:ascii="Arial" w:hAnsi="Arial" w:cs="Arial"/>
          <w:color w:val="0000FF"/>
        </w:rPr>
      </w:pPr>
      <w:r>
        <w:rPr>
          <w:rFonts w:ascii="Arial" w:hAnsi="Arial" w:cs="Arial"/>
          <w:color w:val="3333FF"/>
        </w:rPr>
        <w:t>&lt;</w:t>
      </w:r>
      <w:r w:rsidRPr="006E411F">
        <w:rPr>
          <w:rFonts w:ascii="Arial" w:hAnsi="Arial" w:cs="Arial"/>
          <w:color w:val="3333FF"/>
          <w:highlight w:val="lightGray"/>
        </w:rPr>
        <w:t xml:space="preserve">Enter Overall </w:t>
      </w:r>
      <w:r>
        <w:rPr>
          <w:rFonts w:ascii="Arial" w:hAnsi="Arial" w:cs="Arial"/>
          <w:color w:val="3333FF"/>
          <w:highlight w:val="lightGray"/>
        </w:rPr>
        <w:t>Rationale for Trial</w:t>
      </w:r>
      <w:r w:rsidRPr="006E411F">
        <w:rPr>
          <w:rFonts w:ascii="Arial" w:hAnsi="Arial" w:cs="Arial"/>
          <w:color w:val="3333FF"/>
          <w:highlight w:val="lightGray"/>
        </w:rPr>
        <w:t xml:space="preserve"> Design</w:t>
      </w:r>
      <w:r>
        <w:rPr>
          <w:rFonts w:ascii="Arial" w:hAnsi="Arial" w:cs="Arial"/>
          <w:color w:val="3333FF"/>
        </w:rPr>
        <w:t xml:space="preserve">&gt; </w:t>
      </w:r>
      <w:r w:rsidRPr="006E411F">
        <w:rPr>
          <w:lang w:val="en-CA"/>
        </w:rPr>
        <w:t xml:space="preserve">if not using </w:t>
      </w:r>
      <w:r w:rsidR="00D75263">
        <w:rPr>
          <w:lang w:val="en-CA"/>
        </w:rPr>
        <w:t>below</w:t>
      </w:r>
      <w:r w:rsidRPr="006E411F">
        <w:rPr>
          <w:lang w:val="en-CA"/>
        </w:rPr>
        <w:t xml:space="preserve"> optional subheadings.</w:t>
      </w:r>
    </w:p>
    <w:p w14:paraId="2C400B49" w14:textId="243AF563" w:rsidR="00737F49" w:rsidRPr="00737F49" w:rsidRDefault="00D75263" w:rsidP="00737F49">
      <w:pPr>
        <w:pStyle w:val="00Paragraph"/>
      </w:pPr>
      <w:r w:rsidRPr="00D75263">
        <w:rPr>
          <w:rFonts w:asciiTheme="minorHAnsi" w:hAnsiTheme="minorHAnsi"/>
          <w:color w:val="C00000"/>
          <w:lang w:val="en-CA"/>
        </w:rPr>
        <w:t>OR</w:t>
      </w:r>
    </w:p>
    <w:p w14:paraId="38C07DDD" w14:textId="159B6CDA" w:rsidR="00186684" w:rsidRPr="0080561E" w:rsidRDefault="00186684" w:rsidP="00186684">
      <w:pPr>
        <w:pStyle w:val="03Heading3"/>
        <w:rPr>
          <w:rFonts w:ascii="Arial" w:hAnsi="Arial" w:cs="Arial"/>
          <w:color w:val="0000FF"/>
        </w:rPr>
      </w:pPr>
      <w:bookmarkStart w:id="46" w:name="_Toc185590875"/>
      <w:bookmarkStart w:id="47" w:name="_Toc157079402"/>
      <w:r w:rsidRPr="0080561E">
        <w:rPr>
          <w:rFonts w:ascii="Arial" w:hAnsi="Arial" w:cs="Arial"/>
          <w:color w:val="0000FF"/>
        </w:rPr>
        <w:t>Rationale for Estimand</w:t>
      </w:r>
      <w:r w:rsidR="00205C75">
        <w:rPr>
          <w:rFonts w:ascii="Arial" w:hAnsi="Arial" w:cs="Arial"/>
          <w:color w:val="0000FF"/>
        </w:rPr>
        <w:t>(s)</w:t>
      </w:r>
      <w:bookmarkEnd w:id="46"/>
      <w:r>
        <w:t xml:space="preserve"> </w:t>
      </w:r>
      <w:bookmarkEnd w:id="47"/>
    </w:p>
    <w:p w14:paraId="4BA948B2" w14:textId="332BC630" w:rsidR="00186684" w:rsidRPr="0080561E" w:rsidRDefault="00186684" w:rsidP="00186684">
      <w:pPr>
        <w:pStyle w:val="InstructionalTExt"/>
        <w:rPr>
          <w:lang w:val="en-CA"/>
        </w:rPr>
      </w:pPr>
      <w:r w:rsidRPr="0080561E">
        <w:rPr>
          <w:lang w:val="en-CA"/>
        </w:rPr>
        <w:t xml:space="preserve">When estimands </w:t>
      </w:r>
      <w:r>
        <w:t xml:space="preserve">are </w:t>
      </w:r>
      <w:r w:rsidRPr="006D2038">
        <w:t>associated with the Primary and Secondary Objectives described in Section 3</w:t>
      </w:r>
      <w:r>
        <w:t xml:space="preserve"> Trial Objectives and Associated Estimands</w:t>
      </w:r>
      <w:r w:rsidRPr="0080561E">
        <w:rPr>
          <w:lang w:val="en-CA"/>
        </w:rPr>
        <w:t xml:space="preserve">, provide a rationale </w:t>
      </w:r>
      <w:r>
        <w:t>for the estimand</w:t>
      </w:r>
      <w:r w:rsidR="004500DB">
        <w:t xml:space="preserve">(s) </w:t>
      </w:r>
      <w:r>
        <w:t>not described elsewhere in the document</w:t>
      </w:r>
      <w:r w:rsidRPr="0080561E">
        <w:rPr>
          <w:lang w:val="en-CA"/>
        </w:rPr>
        <w:t>. This should include a rationale that the selected endpoint(s) are clinically relevant and provide a reliable and valid measurement of the intended intervention effect. It should also include a rationale for the selected strategies for handling intercurrent events.</w:t>
      </w:r>
    </w:p>
    <w:p w14:paraId="35F407E5" w14:textId="4FAAD322" w:rsidR="00186684" w:rsidRPr="004C6BFA" w:rsidRDefault="00186684" w:rsidP="004C6BFA">
      <w:pPr>
        <w:pStyle w:val="InstructionalTExt"/>
        <w:rPr>
          <w:rFonts w:ascii="Arial" w:hAnsi="Arial" w:cs="Arial"/>
          <w:color w:val="0000FF"/>
          <w:lang w:val="en-CA"/>
        </w:rPr>
      </w:pPr>
      <w:r w:rsidRPr="0080561E">
        <w:rPr>
          <w:rFonts w:ascii="Arial" w:hAnsi="Arial" w:cs="Arial"/>
          <w:color w:val="0000FF"/>
          <w:lang w:val="en-CA"/>
        </w:rPr>
        <w:t>&lt;</w:t>
      </w:r>
      <w:r w:rsidRPr="0043277F">
        <w:rPr>
          <w:rFonts w:ascii="Arial" w:hAnsi="Arial" w:cs="Arial"/>
          <w:color w:val="0000FF"/>
          <w:highlight w:val="lightGray"/>
          <w:lang w:val="en-CA"/>
        </w:rPr>
        <w:t>Enter Rationale for Estiman</w:t>
      </w:r>
      <w:r w:rsidR="0043277F" w:rsidRPr="0043277F">
        <w:rPr>
          <w:rFonts w:ascii="Arial" w:hAnsi="Arial" w:cs="Arial"/>
          <w:color w:val="0000FF"/>
          <w:highlight w:val="lightGray"/>
          <w:lang w:val="en-CA"/>
        </w:rPr>
        <w:t>d(s)</w:t>
      </w:r>
      <w:r w:rsidRPr="0080561E">
        <w:rPr>
          <w:rFonts w:ascii="Arial" w:hAnsi="Arial" w:cs="Arial"/>
          <w:color w:val="0000FF"/>
          <w:lang w:val="en-CA"/>
        </w:rPr>
        <w:t>&gt;</w:t>
      </w:r>
    </w:p>
    <w:p w14:paraId="137F0E9C" w14:textId="674DFD1C" w:rsidR="006233CA" w:rsidRPr="0080561E" w:rsidRDefault="006233CA" w:rsidP="006233CA">
      <w:pPr>
        <w:pStyle w:val="03Heading3"/>
        <w:rPr>
          <w:rFonts w:ascii="Arial" w:hAnsi="Arial" w:cs="Arial"/>
          <w:color w:val="0000FF"/>
        </w:rPr>
      </w:pPr>
      <w:bookmarkStart w:id="48" w:name="_Toc185590876"/>
      <w:r w:rsidRPr="0080561E">
        <w:rPr>
          <w:rFonts w:ascii="Arial" w:hAnsi="Arial" w:cs="Arial"/>
          <w:color w:val="0000FF"/>
        </w:rPr>
        <w:t>Rationale for Intervention Model</w:t>
      </w:r>
      <w:bookmarkEnd w:id="48"/>
    </w:p>
    <w:p w14:paraId="18854F18" w14:textId="2A833372" w:rsidR="009E13C0" w:rsidRPr="0080561E" w:rsidRDefault="009E13C0" w:rsidP="00287470">
      <w:pPr>
        <w:pStyle w:val="InstructionalTExt"/>
        <w:rPr>
          <w:lang w:val="en-CA"/>
        </w:rPr>
      </w:pPr>
      <w:r w:rsidRPr="0080561E">
        <w:rPr>
          <w:lang w:val="en-CA"/>
        </w:rPr>
        <w:t xml:space="preserve">Provide a rationale for the </w:t>
      </w:r>
      <w:r w:rsidR="005A76D0" w:rsidRPr="0080561E">
        <w:rPr>
          <w:lang w:val="en-CA"/>
        </w:rPr>
        <w:t>trial</w:t>
      </w:r>
      <w:sdt>
        <w:sdtPr>
          <w:tag w:val="goog_rdk_150"/>
          <w:id w:val="2094621334"/>
        </w:sdtPr>
        <w:sdtContent/>
      </w:sdt>
      <w:r w:rsidRPr="0080561E">
        <w:rPr>
          <w:lang w:val="en-CA"/>
        </w:rPr>
        <w:t xml:space="preserve"> intervention model </w:t>
      </w:r>
      <w:r w:rsidR="00E10A01" w:rsidRPr="0080561E">
        <w:rPr>
          <w:lang w:val="en-CA"/>
        </w:rPr>
        <w:t>described</w:t>
      </w:r>
      <w:r w:rsidR="00236194" w:rsidRPr="0080561E">
        <w:rPr>
          <w:lang w:val="en-CA"/>
        </w:rPr>
        <w:t xml:space="preserve"> </w:t>
      </w:r>
      <w:r w:rsidRPr="0080561E">
        <w:rPr>
          <w:lang w:val="en-CA"/>
        </w:rPr>
        <w:t xml:space="preserve">in Section </w:t>
      </w:r>
      <w:r w:rsidR="001C7A87" w:rsidRPr="0080561E">
        <w:rPr>
          <w:lang w:val="en-CA"/>
        </w:rPr>
        <w:t>4</w:t>
      </w:r>
      <w:r w:rsidRPr="0080561E">
        <w:rPr>
          <w:lang w:val="en-CA"/>
        </w:rPr>
        <w:t xml:space="preserve">.1 Description of </w:t>
      </w:r>
      <w:r w:rsidR="000B3CFD" w:rsidRPr="0080561E">
        <w:rPr>
          <w:lang w:val="en-CA"/>
        </w:rPr>
        <w:t xml:space="preserve">Trial </w:t>
      </w:r>
      <w:r w:rsidRPr="0080561E">
        <w:rPr>
          <w:lang w:val="en-CA"/>
        </w:rPr>
        <w:t>Design</w:t>
      </w:r>
      <w:r w:rsidR="00443292" w:rsidRPr="0080561E">
        <w:rPr>
          <w:lang w:val="en-CA"/>
        </w:rPr>
        <w:t xml:space="preserve"> with a cross</w:t>
      </w:r>
      <w:r w:rsidR="00E624C3">
        <w:rPr>
          <w:lang w:val="en-CA"/>
        </w:rPr>
        <w:t xml:space="preserve"> </w:t>
      </w:r>
      <w:r w:rsidR="00443292" w:rsidRPr="0080561E">
        <w:rPr>
          <w:lang w:val="en-CA"/>
        </w:rPr>
        <w:t>reference to Section 6.</w:t>
      </w:r>
      <w:r w:rsidR="00C57935">
        <w:rPr>
          <w:lang w:val="en-CA"/>
        </w:rPr>
        <w:t>2</w:t>
      </w:r>
      <w:r w:rsidR="00443292" w:rsidRPr="0080561E">
        <w:rPr>
          <w:lang w:val="en-CA"/>
        </w:rPr>
        <w:t xml:space="preserve"> Rationale for Investigational Intervention</w:t>
      </w:r>
      <w:r w:rsidR="0092253D" w:rsidRPr="0080561E">
        <w:rPr>
          <w:lang w:val="en-CA"/>
        </w:rPr>
        <w:t xml:space="preserve"> Dose and Regimen</w:t>
      </w:r>
      <w:r w:rsidR="00443292" w:rsidRPr="0080561E">
        <w:rPr>
          <w:lang w:val="en-CA"/>
        </w:rPr>
        <w:t>.</w:t>
      </w:r>
      <w:r w:rsidRPr="0080561E">
        <w:rPr>
          <w:lang w:val="en-CA"/>
        </w:rPr>
        <w:t xml:space="preserve"> </w:t>
      </w:r>
      <w:r w:rsidR="004E7423" w:rsidRPr="0080561E">
        <w:rPr>
          <w:lang w:val="en-CA"/>
        </w:rPr>
        <w:t xml:space="preserve">Rationale for choice of comparator, if applicable, should be described separately in Section 4.2.5 Rationale for </w:t>
      </w:r>
      <w:r w:rsidR="00720305" w:rsidRPr="0080561E">
        <w:rPr>
          <w:lang w:val="en-CA"/>
        </w:rPr>
        <w:t>Control Type</w:t>
      </w:r>
      <w:r w:rsidR="004E7423" w:rsidRPr="0080561E">
        <w:rPr>
          <w:lang w:val="en-CA"/>
        </w:rPr>
        <w:t xml:space="preserve">. </w:t>
      </w:r>
      <w:r w:rsidR="001E62AB" w:rsidRPr="0080561E">
        <w:rPr>
          <w:lang w:val="en-CA"/>
        </w:rPr>
        <w:t xml:space="preserve">A rationale for the choice of trial population should be described separately in Section 5.1 </w:t>
      </w:r>
      <w:r w:rsidR="006215F8" w:rsidRPr="0080561E">
        <w:rPr>
          <w:lang w:val="en-CA"/>
        </w:rPr>
        <w:t>Description</w:t>
      </w:r>
      <w:r w:rsidR="001E62AB" w:rsidRPr="0080561E">
        <w:rPr>
          <w:lang w:val="en-CA"/>
        </w:rPr>
        <w:t xml:space="preserve"> of Trial Population and Rationale.</w:t>
      </w:r>
    </w:p>
    <w:p w14:paraId="3972D68F" w14:textId="1E2BEA59" w:rsidR="00FA7503" w:rsidRDefault="00FA7503" w:rsidP="00FA7503">
      <w:pPr>
        <w:pStyle w:val="InstructionalTExt"/>
        <w:rPr>
          <w:rFonts w:ascii="Arial" w:hAnsi="Arial" w:cs="Arial"/>
          <w:color w:val="0000FF"/>
          <w:lang w:val="en-CA"/>
        </w:rPr>
      </w:pPr>
      <w:r w:rsidRPr="0080561E">
        <w:rPr>
          <w:rFonts w:ascii="Arial" w:hAnsi="Arial" w:cs="Arial"/>
          <w:color w:val="0000FF"/>
          <w:lang w:val="en-CA"/>
        </w:rPr>
        <w:t>&lt;</w:t>
      </w:r>
      <w:r w:rsidRPr="0080561E">
        <w:rPr>
          <w:rFonts w:ascii="Arial" w:hAnsi="Arial" w:cs="Arial"/>
          <w:color w:val="0000FF"/>
          <w:highlight w:val="lightGray"/>
          <w:lang w:val="en-CA"/>
        </w:rPr>
        <w:t xml:space="preserve">Enter </w:t>
      </w:r>
      <w:r w:rsidR="00B53E4A" w:rsidRPr="0080561E">
        <w:rPr>
          <w:rFonts w:ascii="Arial" w:hAnsi="Arial" w:cs="Arial"/>
          <w:color w:val="0000FF"/>
          <w:highlight w:val="lightGray"/>
          <w:lang w:val="en-CA"/>
        </w:rPr>
        <w:t>R</w:t>
      </w:r>
      <w:r w:rsidRPr="0080561E">
        <w:rPr>
          <w:rFonts w:ascii="Arial" w:hAnsi="Arial" w:cs="Arial"/>
          <w:color w:val="0000FF"/>
          <w:highlight w:val="lightGray"/>
          <w:lang w:val="en-CA"/>
        </w:rPr>
        <w:t xml:space="preserve">ationale for </w:t>
      </w:r>
      <w:r w:rsidR="00B53E4A" w:rsidRPr="0080561E">
        <w:rPr>
          <w:rFonts w:ascii="Arial" w:hAnsi="Arial" w:cs="Arial"/>
          <w:color w:val="0000FF"/>
          <w:highlight w:val="lightGray"/>
          <w:lang w:val="en-CA"/>
        </w:rPr>
        <w:t>I</w:t>
      </w:r>
      <w:r w:rsidR="0078140C" w:rsidRPr="0080561E">
        <w:rPr>
          <w:rFonts w:ascii="Arial" w:hAnsi="Arial" w:cs="Arial"/>
          <w:color w:val="0000FF"/>
          <w:highlight w:val="lightGray"/>
          <w:lang w:val="en-CA"/>
        </w:rPr>
        <w:t xml:space="preserve">ntervention </w:t>
      </w:r>
      <w:r w:rsidR="00B53E4A" w:rsidRPr="0080561E">
        <w:rPr>
          <w:rFonts w:ascii="Arial" w:hAnsi="Arial" w:cs="Arial"/>
          <w:color w:val="0000FF"/>
          <w:highlight w:val="lightGray"/>
          <w:lang w:val="en-CA"/>
        </w:rPr>
        <w:t>M</w:t>
      </w:r>
      <w:r w:rsidR="0078140C" w:rsidRPr="0080561E">
        <w:rPr>
          <w:rFonts w:ascii="Arial" w:hAnsi="Arial" w:cs="Arial"/>
          <w:color w:val="0000FF"/>
          <w:highlight w:val="lightGray"/>
          <w:lang w:val="en-CA"/>
        </w:rPr>
        <w:t>odel</w:t>
      </w:r>
      <w:r w:rsidRPr="0080561E">
        <w:rPr>
          <w:rFonts w:ascii="Arial" w:hAnsi="Arial" w:cs="Arial"/>
          <w:color w:val="0000FF"/>
          <w:lang w:val="en-CA"/>
        </w:rPr>
        <w:t>&gt;</w:t>
      </w:r>
    </w:p>
    <w:p w14:paraId="51BD134F" w14:textId="77777777" w:rsidR="003A66D9" w:rsidRPr="0080561E" w:rsidRDefault="003A66D9" w:rsidP="003A66D9">
      <w:pPr>
        <w:pStyle w:val="03Heading3"/>
        <w:rPr>
          <w:rFonts w:ascii="Arial" w:hAnsi="Arial" w:cs="Arial"/>
          <w:color w:val="0000FF"/>
        </w:rPr>
      </w:pPr>
      <w:bookmarkStart w:id="49" w:name="_Toc185590877"/>
      <w:r w:rsidRPr="0080561E">
        <w:rPr>
          <w:rFonts w:ascii="Arial" w:hAnsi="Arial" w:cs="Arial"/>
          <w:color w:val="0000FF"/>
        </w:rPr>
        <w:t>Rationale for Control Type</w:t>
      </w:r>
      <w:bookmarkEnd w:id="49"/>
    </w:p>
    <w:p w14:paraId="5D9A972A" w14:textId="07F20503" w:rsidR="003A66D9" w:rsidRPr="0080561E" w:rsidRDefault="003A66D9" w:rsidP="003A66D9">
      <w:pPr>
        <w:pStyle w:val="InstructionalTExt"/>
      </w:pPr>
      <w:r w:rsidRPr="0080561E">
        <w:t>If applicable, provide a rationale for the type and choice of control selected for the trial (</w:t>
      </w:r>
      <w:r>
        <w:t>e.g.</w:t>
      </w:r>
      <w:r w:rsidRPr="0080561E">
        <w:t xml:space="preserve">, placebo, active drug, combination, </w:t>
      </w:r>
      <w:r w:rsidR="00680CBA">
        <w:t>external</w:t>
      </w:r>
      <w:r w:rsidRPr="0080561E">
        <w:t xml:space="preserve">). Describe any known or potential problems associated with the control group selected in light of the specific disease and intervention(s) </w:t>
      </w:r>
      <w:r w:rsidRPr="0080561E">
        <w:lastRenderedPageBreak/>
        <w:t>being studied. If comparators will differ by region, describe. The rationale for dose/dose regimen is explained in Section 6.</w:t>
      </w:r>
      <w:r>
        <w:t>2 Rationale for Investigational Trial Intervention Dose and Regimen</w:t>
      </w:r>
      <w:r w:rsidRPr="0080561E">
        <w:t>.</w:t>
      </w:r>
    </w:p>
    <w:p w14:paraId="1A9E6237" w14:textId="02AEB106" w:rsidR="003A66D9" w:rsidRPr="0080561E" w:rsidRDefault="003A66D9" w:rsidP="00FA7503">
      <w:pPr>
        <w:pStyle w:val="InstructionalTExt"/>
        <w:rPr>
          <w:rFonts w:ascii="Arial" w:hAnsi="Arial" w:cs="Arial"/>
          <w:color w:val="0000FF"/>
          <w:lang w:val="en-CA"/>
        </w:rPr>
      </w:pPr>
      <w:r w:rsidRPr="0080561E">
        <w:rPr>
          <w:rFonts w:ascii="Arial" w:hAnsi="Arial" w:cs="Arial"/>
          <w:color w:val="0000FF"/>
          <w:lang w:val="en-CA"/>
        </w:rPr>
        <w:t>&lt;</w:t>
      </w:r>
      <w:r w:rsidRPr="0080561E">
        <w:rPr>
          <w:rFonts w:ascii="Arial" w:hAnsi="Arial" w:cs="Arial"/>
          <w:color w:val="0000FF"/>
          <w:highlight w:val="lightGray"/>
          <w:lang w:val="en-CA"/>
        </w:rPr>
        <w:t>Enter Rationale for Control Type</w:t>
      </w:r>
      <w:r w:rsidRPr="0080561E">
        <w:rPr>
          <w:rFonts w:ascii="Arial" w:hAnsi="Arial" w:cs="Arial"/>
          <w:color w:val="0000FF"/>
          <w:lang w:val="en-CA"/>
        </w:rPr>
        <w:t>&gt;</w:t>
      </w:r>
    </w:p>
    <w:p w14:paraId="331DF556" w14:textId="19F5B10D" w:rsidR="006233CA" w:rsidRPr="0080561E" w:rsidRDefault="006233CA" w:rsidP="006233CA">
      <w:pPr>
        <w:pStyle w:val="03Heading3"/>
        <w:rPr>
          <w:rFonts w:ascii="Arial" w:hAnsi="Arial" w:cs="Arial"/>
          <w:color w:val="0000FF"/>
        </w:rPr>
      </w:pPr>
      <w:bookmarkStart w:id="50" w:name="_Toc185590878"/>
      <w:r w:rsidRPr="0080561E">
        <w:rPr>
          <w:rFonts w:ascii="Arial" w:hAnsi="Arial" w:cs="Arial"/>
          <w:color w:val="0000FF"/>
        </w:rPr>
        <w:t xml:space="preserve">Rationale for </w:t>
      </w:r>
      <w:r w:rsidR="003A66D9">
        <w:rPr>
          <w:rFonts w:ascii="Arial" w:hAnsi="Arial" w:cs="Arial"/>
          <w:color w:val="0000FF"/>
        </w:rPr>
        <w:t xml:space="preserve">Trial </w:t>
      </w:r>
      <w:r w:rsidRPr="0080561E">
        <w:rPr>
          <w:rFonts w:ascii="Arial" w:hAnsi="Arial" w:cs="Arial"/>
          <w:color w:val="0000FF"/>
        </w:rPr>
        <w:t>Duration</w:t>
      </w:r>
      <w:bookmarkEnd w:id="50"/>
    </w:p>
    <w:p w14:paraId="7765BCEC" w14:textId="1D929032" w:rsidR="009E13C0" w:rsidRPr="0080561E" w:rsidRDefault="009E13C0" w:rsidP="00287470">
      <w:pPr>
        <w:pStyle w:val="InstructionalTExt"/>
        <w:rPr>
          <w:lang w:val="en-CA"/>
        </w:rPr>
      </w:pPr>
      <w:r w:rsidRPr="0080561E">
        <w:rPr>
          <w:lang w:val="en-CA"/>
        </w:rPr>
        <w:t xml:space="preserve">Provide a rationale that the </w:t>
      </w:r>
      <w:r w:rsidR="000B3CFD" w:rsidRPr="0080561E">
        <w:rPr>
          <w:lang w:val="en-CA"/>
        </w:rPr>
        <w:t xml:space="preserve">trial </w:t>
      </w:r>
      <w:r w:rsidRPr="0080561E">
        <w:rPr>
          <w:lang w:val="en-CA"/>
        </w:rPr>
        <w:t xml:space="preserve">duration is appropriate </w:t>
      </w:r>
      <w:r w:rsidR="00D62105" w:rsidRPr="0080561E">
        <w:rPr>
          <w:lang w:val="en-CA"/>
        </w:rPr>
        <w:t>for</w:t>
      </w:r>
      <w:r w:rsidRPr="0080561E">
        <w:rPr>
          <w:lang w:val="en-CA"/>
        </w:rPr>
        <w:t xml:space="preserve"> a reliable and relevant </w:t>
      </w:r>
      <w:r w:rsidR="00D62105" w:rsidRPr="0080561E">
        <w:rPr>
          <w:lang w:val="en-CA"/>
        </w:rPr>
        <w:t>evaluation</w:t>
      </w:r>
      <w:r w:rsidRPr="0080561E">
        <w:rPr>
          <w:lang w:val="en-CA"/>
        </w:rPr>
        <w:t xml:space="preserve"> of the </w:t>
      </w:r>
      <w:r w:rsidR="000B3CFD" w:rsidRPr="0080561E">
        <w:rPr>
          <w:lang w:val="en-CA"/>
        </w:rPr>
        <w:t xml:space="preserve">trial </w:t>
      </w:r>
      <w:r w:rsidRPr="0080561E">
        <w:rPr>
          <w:lang w:val="en-CA"/>
        </w:rPr>
        <w:t xml:space="preserve">intervention per the </w:t>
      </w:r>
      <w:r w:rsidR="00617975" w:rsidRPr="0080561E">
        <w:rPr>
          <w:lang w:val="en-CA"/>
        </w:rPr>
        <w:t xml:space="preserve">trial </w:t>
      </w:r>
      <w:r w:rsidRPr="0080561E">
        <w:rPr>
          <w:lang w:val="en-CA"/>
        </w:rPr>
        <w:t>objective(s).</w:t>
      </w:r>
    </w:p>
    <w:p w14:paraId="32F4D74B" w14:textId="1FB292AA" w:rsidR="00BA2C43" w:rsidRPr="0080561E" w:rsidRDefault="00BA2C43" w:rsidP="00287470">
      <w:pPr>
        <w:pStyle w:val="InstructionalTExt"/>
        <w:rPr>
          <w:rFonts w:ascii="Arial" w:hAnsi="Arial" w:cs="Arial"/>
          <w:color w:val="0000FF"/>
          <w:lang w:val="en-CA"/>
        </w:rPr>
      </w:pPr>
      <w:r w:rsidRPr="0080561E">
        <w:rPr>
          <w:rFonts w:ascii="Arial" w:hAnsi="Arial" w:cs="Arial"/>
          <w:color w:val="0000FF"/>
          <w:lang w:val="en-CA"/>
        </w:rPr>
        <w:t>&lt;</w:t>
      </w:r>
      <w:r w:rsidRPr="0080561E">
        <w:rPr>
          <w:rFonts w:ascii="Arial" w:hAnsi="Arial" w:cs="Arial"/>
          <w:color w:val="0000FF"/>
          <w:highlight w:val="lightGray"/>
          <w:lang w:val="en-CA"/>
        </w:rPr>
        <w:t xml:space="preserve">Enter </w:t>
      </w:r>
      <w:r w:rsidR="00B53E4A" w:rsidRPr="0080561E">
        <w:rPr>
          <w:rFonts w:ascii="Arial" w:hAnsi="Arial" w:cs="Arial"/>
          <w:color w:val="0000FF"/>
          <w:highlight w:val="lightGray"/>
          <w:lang w:val="en-CA"/>
        </w:rPr>
        <w:t>R</w:t>
      </w:r>
      <w:r w:rsidRPr="0080561E">
        <w:rPr>
          <w:rFonts w:ascii="Arial" w:hAnsi="Arial" w:cs="Arial"/>
          <w:color w:val="0000FF"/>
          <w:highlight w:val="lightGray"/>
          <w:lang w:val="en-CA"/>
        </w:rPr>
        <w:t xml:space="preserve">ationale </w:t>
      </w:r>
      <w:commentRangeStart w:id="51"/>
      <w:r w:rsidRPr="0080561E">
        <w:rPr>
          <w:rFonts w:ascii="Arial" w:hAnsi="Arial" w:cs="Arial"/>
          <w:color w:val="0000FF"/>
          <w:highlight w:val="lightGray"/>
          <w:lang w:val="en-CA"/>
        </w:rPr>
        <w:t xml:space="preserve">for </w:t>
      </w:r>
      <w:r w:rsidR="00B53E4A" w:rsidRPr="0080561E">
        <w:rPr>
          <w:rFonts w:ascii="Arial" w:hAnsi="Arial" w:cs="Arial"/>
          <w:color w:val="0000FF"/>
          <w:highlight w:val="lightGray"/>
          <w:lang w:val="en-CA"/>
        </w:rPr>
        <w:t>D</w:t>
      </w:r>
      <w:r w:rsidRPr="0080561E">
        <w:rPr>
          <w:rFonts w:ascii="Arial" w:hAnsi="Arial" w:cs="Arial"/>
          <w:color w:val="0000FF"/>
          <w:highlight w:val="lightGray"/>
          <w:lang w:val="en-CA"/>
        </w:rPr>
        <w:t>uration</w:t>
      </w:r>
      <w:commentRangeEnd w:id="51"/>
      <w:r w:rsidR="00DA0BE1">
        <w:rPr>
          <w:rStyle w:val="CommentReference"/>
          <w:rFonts w:ascii="Arial" w:eastAsiaTheme="minorEastAsia" w:hAnsi="Arial" w:cs="Arial"/>
          <w:color w:val="auto"/>
        </w:rPr>
        <w:commentReference w:id="51"/>
      </w:r>
      <w:r w:rsidRPr="0080561E">
        <w:rPr>
          <w:rFonts w:ascii="Arial" w:hAnsi="Arial" w:cs="Arial"/>
          <w:color w:val="0000FF"/>
          <w:lang w:val="en-CA"/>
        </w:rPr>
        <w:t>&gt;</w:t>
      </w:r>
    </w:p>
    <w:p w14:paraId="11DC1DC8" w14:textId="77777777" w:rsidR="004939C3" w:rsidRPr="0080561E" w:rsidRDefault="004939C3" w:rsidP="004939C3">
      <w:pPr>
        <w:pStyle w:val="03Heading3"/>
        <w:rPr>
          <w:rFonts w:ascii="Arial" w:hAnsi="Arial" w:cs="Arial"/>
          <w:color w:val="0000FF"/>
        </w:rPr>
      </w:pPr>
      <w:bookmarkStart w:id="52" w:name="_Toc185590879"/>
      <w:r w:rsidRPr="0080561E">
        <w:rPr>
          <w:rFonts w:ascii="Arial" w:hAnsi="Arial" w:cs="Arial"/>
          <w:color w:val="0000FF"/>
        </w:rPr>
        <w:t>Rationale for Adaptive or Novel Trial Design</w:t>
      </w:r>
      <w:bookmarkEnd w:id="52"/>
    </w:p>
    <w:p w14:paraId="446F2FD0" w14:textId="77777777" w:rsidR="004939C3" w:rsidRPr="0080561E" w:rsidRDefault="004939C3" w:rsidP="004939C3">
      <w:pPr>
        <w:pStyle w:val="InstructionalTExt"/>
      </w:pPr>
      <w:r w:rsidRPr="0080561E">
        <w:t>If applicable, provide a rationale for the use of an adaptive or novel design.</w:t>
      </w:r>
    </w:p>
    <w:p w14:paraId="788A1434" w14:textId="77777777" w:rsidR="004939C3" w:rsidRPr="0080561E" w:rsidRDefault="004939C3" w:rsidP="004939C3">
      <w:pPr>
        <w:pStyle w:val="InstructionalTExt"/>
        <w:rPr>
          <w:rFonts w:ascii="Arial" w:hAnsi="Arial" w:cs="Arial"/>
          <w:color w:val="0000FF"/>
          <w:lang w:val="en-CA"/>
        </w:rPr>
      </w:pPr>
      <w:r w:rsidRPr="0080561E">
        <w:rPr>
          <w:rFonts w:ascii="Arial" w:hAnsi="Arial" w:cs="Arial"/>
          <w:color w:val="0000FF"/>
        </w:rPr>
        <w:t>&lt;</w:t>
      </w:r>
      <w:r w:rsidRPr="0080561E">
        <w:rPr>
          <w:rFonts w:ascii="Arial" w:hAnsi="Arial" w:cs="Arial"/>
          <w:color w:val="0000FF"/>
          <w:highlight w:val="lightGray"/>
        </w:rPr>
        <w:t xml:space="preserve">Enter </w:t>
      </w:r>
      <w:r w:rsidRPr="0080561E">
        <w:rPr>
          <w:rFonts w:ascii="Arial" w:hAnsi="Arial" w:cs="Arial"/>
          <w:color w:val="0000FF"/>
          <w:highlight w:val="lightGray"/>
          <w:lang w:val="en-CA"/>
        </w:rPr>
        <w:t xml:space="preserve">Rationale for Adaptive or Novel </w:t>
      </w:r>
      <w:r>
        <w:rPr>
          <w:rFonts w:ascii="Arial" w:hAnsi="Arial" w:cs="Arial"/>
          <w:color w:val="0000FF"/>
          <w:highlight w:val="lightGray"/>
          <w:lang w:val="en-CA"/>
        </w:rPr>
        <w:t xml:space="preserve">Trial </w:t>
      </w:r>
      <w:r w:rsidRPr="0080561E">
        <w:rPr>
          <w:rFonts w:ascii="Arial" w:hAnsi="Arial" w:cs="Arial"/>
          <w:color w:val="0000FF"/>
          <w:highlight w:val="lightGray"/>
          <w:lang w:val="en-CA"/>
        </w:rPr>
        <w:t>Design</w:t>
      </w:r>
      <w:r w:rsidRPr="0080561E">
        <w:rPr>
          <w:rFonts w:ascii="Arial" w:hAnsi="Arial" w:cs="Arial"/>
          <w:color w:val="0000FF"/>
          <w:lang w:val="en-CA"/>
        </w:rPr>
        <w:t>&gt;</w:t>
      </w:r>
    </w:p>
    <w:p w14:paraId="53C76FE1" w14:textId="77777777" w:rsidR="006233CA" w:rsidRPr="0080561E" w:rsidRDefault="006233CA" w:rsidP="006233CA">
      <w:pPr>
        <w:pStyle w:val="03Heading3"/>
        <w:rPr>
          <w:rFonts w:ascii="Arial" w:hAnsi="Arial" w:cs="Arial"/>
          <w:color w:val="0000FF"/>
        </w:rPr>
      </w:pPr>
      <w:bookmarkStart w:id="53" w:name="_Toc185590880"/>
      <w:r w:rsidRPr="0080561E">
        <w:rPr>
          <w:rFonts w:ascii="Arial" w:hAnsi="Arial" w:cs="Arial"/>
          <w:color w:val="0000FF"/>
        </w:rPr>
        <w:t>Rationale for Interim Analysis</w:t>
      </w:r>
      <w:bookmarkEnd w:id="53"/>
    </w:p>
    <w:p w14:paraId="7EB5F57A" w14:textId="6E1E61A4" w:rsidR="009E13C0" w:rsidRPr="0080561E" w:rsidRDefault="009E13C0" w:rsidP="00287470">
      <w:pPr>
        <w:pStyle w:val="InstructionalTExt"/>
        <w:rPr>
          <w:lang w:val="en-CA"/>
        </w:rPr>
      </w:pPr>
      <w:r w:rsidRPr="0080561E">
        <w:rPr>
          <w:lang w:val="en-CA"/>
        </w:rPr>
        <w:t>If applicable, provide a rationale for any interim analysis planned with respect to its purpose (</w:t>
      </w:r>
      <w:r w:rsidR="001647B7">
        <w:rPr>
          <w:lang w:val="en-CA"/>
        </w:rPr>
        <w:t>e.g.</w:t>
      </w:r>
      <w:r w:rsidRPr="0080561E">
        <w:rPr>
          <w:lang w:val="en-CA"/>
        </w:rPr>
        <w:t xml:space="preserve">, stopping the </w:t>
      </w:r>
      <w:r w:rsidR="00617975" w:rsidRPr="0080561E">
        <w:rPr>
          <w:lang w:val="en-CA"/>
        </w:rPr>
        <w:t xml:space="preserve">trial </w:t>
      </w:r>
      <w:r w:rsidRPr="0080561E">
        <w:rPr>
          <w:lang w:val="en-CA"/>
        </w:rPr>
        <w:t>early for efficacy or futility) and timing.</w:t>
      </w:r>
    </w:p>
    <w:p w14:paraId="56E045A3" w14:textId="2872FAC1" w:rsidR="00A126BC" w:rsidRPr="0080561E" w:rsidRDefault="00A126BC" w:rsidP="00287470">
      <w:pPr>
        <w:pStyle w:val="InstructionalTExt"/>
        <w:rPr>
          <w:rFonts w:ascii="Arial" w:hAnsi="Arial" w:cs="Arial"/>
          <w:color w:val="0000FF"/>
          <w:lang w:val="en-CA"/>
        </w:rPr>
      </w:pPr>
      <w:r w:rsidRPr="0080561E">
        <w:rPr>
          <w:rFonts w:ascii="Arial" w:hAnsi="Arial" w:cs="Arial"/>
          <w:color w:val="0000FF"/>
          <w:lang w:val="en-CA"/>
        </w:rPr>
        <w:t>&lt;</w:t>
      </w:r>
      <w:r w:rsidRPr="0080561E">
        <w:rPr>
          <w:rFonts w:ascii="Arial" w:hAnsi="Arial" w:cs="Arial"/>
          <w:color w:val="0000FF"/>
          <w:highlight w:val="lightGray"/>
          <w:lang w:val="en-CA"/>
        </w:rPr>
        <w:t xml:space="preserve">Enter </w:t>
      </w:r>
      <w:r w:rsidR="00B53E4A" w:rsidRPr="0080561E">
        <w:rPr>
          <w:rFonts w:ascii="Arial" w:hAnsi="Arial" w:cs="Arial"/>
          <w:color w:val="0000FF"/>
          <w:highlight w:val="lightGray"/>
          <w:lang w:val="en-CA"/>
        </w:rPr>
        <w:t>R</w:t>
      </w:r>
      <w:r w:rsidRPr="0080561E">
        <w:rPr>
          <w:rFonts w:ascii="Arial" w:hAnsi="Arial" w:cs="Arial"/>
          <w:color w:val="0000FF"/>
          <w:highlight w:val="lightGray"/>
          <w:lang w:val="en-CA"/>
        </w:rPr>
        <w:t xml:space="preserve">ationale for </w:t>
      </w:r>
      <w:r w:rsidR="00B53E4A" w:rsidRPr="0080561E">
        <w:rPr>
          <w:rFonts w:ascii="Arial" w:hAnsi="Arial" w:cs="Arial"/>
          <w:color w:val="0000FF"/>
          <w:highlight w:val="lightGray"/>
          <w:lang w:val="en-CA"/>
        </w:rPr>
        <w:t>I</w:t>
      </w:r>
      <w:r w:rsidRPr="0080561E">
        <w:rPr>
          <w:rFonts w:ascii="Arial" w:hAnsi="Arial" w:cs="Arial"/>
          <w:color w:val="0000FF"/>
          <w:highlight w:val="lightGray"/>
          <w:lang w:val="en-CA"/>
        </w:rPr>
        <w:t xml:space="preserve">nterim </w:t>
      </w:r>
      <w:r w:rsidR="00B53E4A" w:rsidRPr="0080561E">
        <w:rPr>
          <w:rFonts w:ascii="Arial" w:hAnsi="Arial" w:cs="Arial"/>
          <w:color w:val="0000FF"/>
          <w:highlight w:val="lightGray"/>
          <w:lang w:val="en-CA"/>
        </w:rPr>
        <w:t>A</w:t>
      </w:r>
      <w:r w:rsidRPr="0080561E">
        <w:rPr>
          <w:rFonts w:ascii="Arial" w:hAnsi="Arial" w:cs="Arial"/>
          <w:color w:val="0000FF"/>
          <w:highlight w:val="lightGray"/>
          <w:lang w:val="en-CA"/>
        </w:rPr>
        <w:t>nalysis</w:t>
      </w:r>
      <w:r w:rsidRPr="0080561E">
        <w:rPr>
          <w:rFonts w:ascii="Arial" w:hAnsi="Arial" w:cs="Arial"/>
          <w:color w:val="0000FF"/>
          <w:lang w:val="en-CA"/>
        </w:rPr>
        <w:t>&gt;</w:t>
      </w:r>
    </w:p>
    <w:p w14:paraId="6540DE66" w14:textId="55C87FA2" w:rsidR="00DA0C2A" w:rsidRPr="0080561E" w:rsidRDefault="00DF117E" w:rsidP="00DA0C2A">
      <w:pPr>
        <w:pStyle w:val="03Heading3"/>
        <w:rPr>
          <w:rFonts w:ascii="Arial" w:hAnsi="Arial" w:cs="Arial"/>
          <w:color w:val="0000FF"/>
        </w:rPr>
      </w:pPr>
      <w:bookmarkStart w:id="54" w:name="_Toc185590881"/>
      <w:r w:rsidRPr="0080561E">
        <w:rPr>
          <w:rFonts w:ascii="Arial" w:hAnsi="Arial" w:cs="Arial"/>
          <w:color w:val="0000FF"/>
        </w:rPr>
        <w:t xml:space="preserve">Rationale for </w:t>
      </w:r>
      <w:r w:rsidR="00CC1EE3" w:rsidRPr="0080561E">
        <w:rPr>
          <w:rFonts w:ascii="Arial" w:hAnsi="Arial" w:cs="Arial"/>
          <w:color w:val="0000FF"/>
        </w:rPr>
        <w:t xml:space="preserve">Other </w:t>
      </w:r>
      <w:r w:rsidR="00913A36" w:rsidRPr="0080561E">
        <w:rPr>
          <w:rFonts w:ascii="Arial" w:hAnsi="Arial" w:cs="Arial"/>
          <w:color w:val="0000FF"/>
        </w:rPr>
        <w:t xml:space="preserve">Trial </w:t>
      </w:r>
      <w:r w:rsidR="00CC1EE3" w:rsidRPr="0080561E">
        <w:rPr>
          <w:rFonts w:ascii="Arial" w:hAnsi="Arial" w:cs="Arial"/>
          <w:color w:val="0000FF"/>
        </w:rPr>
        <w:t xml:space="preserve">Design </w:t>
      </w:r>
      <w:r w:rsidRPr="0080561E">
        <w:rPr>
          <w:rFonts w:ascii="Arial" w:hAnsi="Arial" w:cs="Arial"/>
          <w:color w:val="0000FF"/>
        </w:rPr>
        <w:t>Aspects</w:t>
      </w:r>
      <w:bookmarkEnd w:id="54"/>
    </w:p>
    <w:p w14:paraId="04A0CE38" w14:textId="10206CE0" w:rsidR="00DA0C2A" w:rsidRPr="0080561E" w:rsidRDefault="00DF117E" w:rsidP="00DA0C2A">
      <w:pPr>
        <w:pStyle w:val="InstructionalTExt"/>
      </w:pPr>
      <w:r w:rsidRPr="0080561E">
        <w:t>Discuss</w:t>
      </w:r>
      <w:r w:rsidR="00CC1EE3" w:rsidRPr="0080561E">
        <w:t xml:space="preserve"> </w:t>
      </w:r>
      <w:r w:rsidR="005909FA" w:rsidRPr="0080561E">
        <w:t xml:space="preserve">rationale for </w:t>
      </w:r>
      <w:r w:rsidR="00CC1EE3" w:rsidRPr="0080561E">
        <w:t xml:space="preserve">any additional </w:t>
      </w:r>
      <w:r w:rsidR="00024828" w:rsidRPr="0080561E">
        <w:t>aspects of</w:t>
      </w:r>
      <w:r w:rsidR="00DA0C2A" w:rsidRPr="0080561E">
        <w:t xml:space="preserve"> </w:t>
      </w:r>
      <w:r w:rsidR="00913A36" w:rsidRPr="0080561E">
        <w:t xml:space="preserve">the </w:t>
      </w:r>
      <w:r w:rsidR="00DA0C2A" w:rsidRPr="0080561E">
        <w:t>design</w:t>
      </w:r>
      <w:r w:rsidR="000D48ED" w:rsidRPr="0080561E">
        <w:t xml:space="preserve"> not addressed above</w:t>
      </w:r>
      <w:r w:rsidR="007C7C9D" w:rsidRPr="0080561E">
        <w:t>.</w:t>
      </w:r>
    </w:p>
    <w:p w14:paraId="2054B048" w14:textId="551D3A57" w:rsidR="00CA23C8" w:rsidRPr="00737F49" w:rsidRDefault="00D1157A" w:rsidP="00737F49">
      <w:pPr>
        <w:pStyle w:val="InstructionalTExt"/>
        <w:rPr>
          <w:rFonts w:ascii="Arial" w:hAnsi="Arial" w:cs="Arial"/>
          <w:color w:val="0000FF"/>
        </w:rPr>
      </w:pPr>
      <w:r w:rsidRPr="0080561E">
        <w:rPr>
          <w:rFonts w:ascii="Arial" w:hAnsi="Arial" w:cs="Arial"/>
          <w:color w:val="0000FF"/>
        </w:rPr>
        <w:t>&lt;</w:t>
      </w:r>
      <w:r w:rsidRPr="0080561E">
        <w:rPr>
          <w:rFonts w:ascii="Arial" w:hAnsi="Arial" w:cs="Arial"/>
          <w:color w:val="0000FF"/>
          <w:highlight w:val="lightGray"/>
        </w:rPr>
        <w:t xml:space="preserve">Enter </w:t>
      </w:r>
      <w:r w:rsidR="00DF117E" w:rsidRPr="0080561E">
        <w:rPr>
          <w:rFonts w:ascii="Arial" w:hAnsi="Arial" w:cs="Arial"/>
          <w:color w:val="0000FF"/>
          <w:highlight w:val="lightGray"/>
        </w:rPr>
        <w:t xml:space="preserve">Rationale for </w:t>
      </w:r>
      <w:r w:rsidR="007C7C9D" w:rsidRPr="0080561E">
        <w:rPr>
          <w:rFonts w:ascii="Arial" w:hAnsi="Arial" w:cs="Arial"/>
          <w:color w:val="0000FF"/>
          <w:highlight w:val="lightGray"/>
        </w:rPr>
        <w:t xml:space="preserve">Other </w:t>
      </w:r>
      <w:r w:rsidR="00953240">
        <w:rPr>
          <w:rFonts w:ascii="Arial" w:hAnsi="Arial" w:cs="Arial"/>
          <w:color w:val="0000FF"/>
          <w:highlight w:val="lightGray"/>
        </w:rPr>
        <w:t xml:space="preserve">Trial </w:t>
      </w:r>
      <w:r w:rsidR="007C7C9D" w:rsidRPr="0080561E">
        <w:rPr>
          <w:rFonts w:ascii="Arial" w:hAnsi="Arial" w:cs="Arial"/>
          <w:color w:val="0000FF"/>
          <w:highlight w:val="lightGray"/>
        </w:rPr>
        <w:t>Desi</w:t>
      </w:r>
      <w:r w:rsidR="00DF117E" w:rsidRPr="0080561E">
        <w:rPr>
          <w:rFonts w:ascii="Arial" w:hAnsi="Arial" w:cs="Arial"/>
          <w:color w:val="0000FF"/>
          <w:highlight w:val="lightGray"/>
        </w:rPr>
        <w:t>gn Aspects</w:t>
      </w:r>
      <w:r w:rsidRPr="0080561E">
        <w:rPr>
          <w:rFonts w:ascii="Arial" w:hAnsi="Arial" w:cs="Arial"/>
          <w:color w:val="0000FF"/>
        </w:rPr>
        <w:t>&gt;</w:t>
      </w:r>
    </w:p>
    <w:p w14:paraId="05732A97" w14:textId="77777777" w:rsidR="00FC4B5E" w:rsidRPr="0080561E" w:rsidRDefault="00FC4B5E" w:rsidP="00FC4B5E">
      <w:pPr>
        <w:pStyle w:val="02Heading2"/>
      </w:pPr>
      <w:bookmarkStart w:id="55" w:name="_Toc185590882"/>
      <w:r w:rsidRPr="0080561E">
        <w:t>Trial Stopping Rules</w:t>
      </w:r>
      <w:bookmarkEnd w:id="55"/>
    </w:p>
    <w:p w14:paraId="2E359E6D" w14:textId="56262855" w:rsidR="00FC4B5E" w:rsidRPr="0080561E" w:rsidRDefault="00FC4B5E" w:rsidP="00FC4B5E">
      <w:pPr>
        <w:pStyle w:val="InstructionalTExt"/>
      </w:pPr>
      <w:bookmarkStart w:id="56" w:name="_Hlk147483723"/>
      <w:r w:rsidRPr="0080561E">
        <w:t xml:space="preserve">If applicable, describe any trial-specific stopping rules, including guidance on when the trial </w:t>
      </w:r>
      <w:bookmarkEnd w:id="56"/>
      <w:r w:rsidRPr="0080561E">
        <w:t xml:space="preserve">should be stopped for </w:t>
      </w:r>
      <w:r w:rsidR="00395F3E" w:rsidRPr="0080561E">
        <w:t xml:space="preserve">efficacy or </w:t>
      </w:r>
      <w:r w:rsidRPr="0080561E">
        <w:t xml:space="preserve">safety reasons, when a cohort </w:t>
      </w:r>
      <w:sdt>
        <w:sdtPr>
          <w:tag w:val="goog_rdk_218"/>
          <w:id w:val="1584495815"/>
        </w:sdtPr>
        <w:sdtContent/>
      </w:sdt>
      <w:r w:rsidRPr="0080561E">
        <w:t>or dose escalation should be terminated, and/or when a given treatment arm should be terminated.</w:t>
      </w:r>
      <w:r w:rsidR="006E4503" w:rsidRPr="0080561E">
        <w:t xml:space="preserve"> If applicable, describe any </w:t>
      </w:r>
      <w:r w:rsidR="00B33F47" w:rsidRPr="0080561E">
        <w:t>rules</w:t>
      </w:r>
      <w:r w:rsidR="006E4503" w:rsidRPr="0080561E">
        <w:t xml:space="preserve"> </w:t>
      </w:r>
      <w:r w:rsidR="002647CB" w:rsidRPr="0080561E">
        <w:t xml:space="preserve">that </w:t>
      </w:r>
      <w:r w:rsidR="006E4503" w:rsidRPr="0080561E">
        <w:t xml:space="preserve">may result in a temporary pause of dosing and/or enrollment into the trial and criteria for restarting enrollment. </w:t>
      </w:r>
      <w:r w:rsidR="008B7734" w:rsidRPr="0080561E">
        <w:t>Ensure that the trial stopping rules are aligned with the specifications that are described in Section 10.9 for Interim Analyses.</w:t>
      </w:r>
    </w:p>
    <w:p w14:paraId="5A0B7E95" w14:textId="23F2DA8D" w:rsidR="00FC4B5E" w:rsidRPr="0080561E" w:rsidRDefault="00D1157A" w:rsidP="00FC4B5E">
      <w:pPr>
        <w:pStyle w:val="00Paragraph"/>
        <w:rPr>
          <w:rFonts w:eastAsia="Times New Roman"/>
        </w:rPr>
      </w:pPr>
      <w:r w:rsidRPr="0080561E">
        <w:t>&lt;</w:t>
      </w:r>
      <w:r w:rsidRPr="0080561E">
        <w:rPr>
          <w:highlight w:val="lightGray"/>
        </w:rPr>
        <w:t xml:space="preserve">Enter </w:t>
      </w:r>
      <w:r w:rsidR="00FC4B5E" w:rsidRPr="0080561E">
        <w:rPr>
          <w:highlight w:val="lightGray"/>
        </w:rPr>
        <w:t>Trial Stopping Rules</w:t>
      </w:r>
      <w:r w:rsidRPr="0080561E">
        <w:rPr>
          <w:rFonts w:eastAsia="Times New Roman"/>
        </w:rPr>
        <w:t>&gt;</w:t>
      </w:r>
    </w:p>
    <w:p w14:paraId="1FBADD58" w14:textId="22491783" w:rsidR="0000111F" w:rsidRPr="0080561E" w:rsidRDefault="0000111F" w:rsidP="0000111F">
      <w:pPr>
        <w:pStyle w:val="02Heading2"/>
      </w:pPr>
      <w:bookmarkStart w:id="57" w:name="_Toc83764869"/>
      <w:bookmarkStart w:id="58" w:name="_Toc185590883"/>
      <w:bookmarkEnd w:id="57"/>
      <w:r w:rsidRPr="0080561E">
        <w:t xml:space="preserve">Start of </w:t>
      </w:r>
      <w:r w:rsidR="0049668F" w:rsidRPr="0080561E">
        <w:t xml:space="preserve">Trial </w:t>
      </w:r>
      <w:r w:rsidRPr="0080561E">
        <w:t xml:space="preserve">and End of </w:t>
      </w:r>
      <w:r w:rsidR="0049668F" w:rsidRPr="0080561E">
        <w:t>Trial</w:t>
      </w:r>
      <w:bookmarkEnd w:id="58"/>
    </w:p>
    <w:p w14:paraId="658EDFDB" w14:textId="517EAA50" w:rsidR="00DD4E61" w:rsidRPr="00012087" w:rsidRDefault="7748D6A6" w:rsidP="000047E6">
      <w:pPr>
        <w:pStyle w:val="InstructionalText0"/>
      </w:pPr>
      <w:r w:rsidRPr="000047E6">
        <w:rPr>
          <w:sz w:val="24"/>
          <w:szCs w:val="24"/>
        </w:rPr>
        <w:t>Define</w:t>
      </w:r>
      <w:r w:rsidR="5DCA1E15" w:rsidRPr="000047E6">
        <w:rPr>
          <w:sz w:val="24"/>
          <w:szCs w:val="24"/>
        </w:rPr>
        <w:t xml:space="preserve"> key timepoints</w:t>
      </w:r>
      <w:r w:rsidRPr="000047E6">
        <w:rPr>
          <w:sz w:val="24"/>
          <w:szCs w:val="24"/>
        </w:rPr>
        <w:t xml:space="preserve"> in the </w:t>
      </w:r>
      <w:r w:rsidR="005E6A23" w:rsidRPr="000047E6">
        <w:rPr>
          <w:sz w:val="24"/>
          <w:szCs w:val="24"/>
        </w:rPr>
        <w:t>trial</w:t>
      </w:r>
      <w:r w:rsidRPr="000047E6">
        <w:rPr>
          <w:sz w:val="24"/>
          <w:szCs w:val="24"/>
        </w:rPr>
        <w:t>,</w:t>
      </w:r>
      <w:r w:rsidR="5DCA1E15" w:rsidRPr="000047E6">
        <w:rPr>
          <w:sz w:val="24"/>
          <w:szCs w:val="24"/>
        </w:rPr>
        <w:t xml:space="preserve"> </w:t>
      </w:r>
      <w:r w:rsidR="00821214" w:rsidRPr="000047E6">
        <w:rPr>
          <w:sz w:val="24"/>
          <w:szCs w:val="24"/>
        </w:rPr>
        <w:t xml:space="preserve">including trial start and end </w:t>
      </w:r>
      <w:r w:rsidR="00E637E0" w:rsidRPr="000047E6">
        <w:rPr>
          <w:sz w:val="24"/>
          <w:szCs w:val="24"/>
        </w:rPr>
        <w:t>definitions</w:t>
      </w:r>
      <w:r w:rsidR="001647B7" w:rsidRPr="000047E6">
        <w:rPr>
          <w:sz w:val="24"/>
          <w:szCs w:val="24"/>
        </w:rPr>
        <w:t xml:space="preserve"> (e.g.</w:t>
      </w:r>
      <w:r w:rsidR="00B6354A" w:rsidRPr="000047E6">
        <w:rPr>
          <w:sz w:val="24"/>
          <w:szCs w:val="24"/>
        </w:rPr>
        <w:t xml:space="preserve">, a key timepoint definition for start of trial might be when the informed consent is signed by the first participant and a key timepoint definition for end of trial might be when participants are no longer being examined or the last participant’s last </w:t>
      </w:r>
      <w:r w:rsidR="00DD6DAF" w:rsidRPr="000047E6">
        <w:rPr>
          <w:sz w:val="24"/>
          <w:szCs w:val="24"/>
        </w:rPr>
        <w:t xml:space="preserve">trial </w:t>
      </w:r>
      <w:r w:rsidR="00B6354A" w:rsidRPr="000047E6">
        <w:rPr>
          <w:sz w:val="24"/>
          <w:szCs w:val="24"/>
        </w:rPr>
        <w:t>assessment has occurred</w:t>
      </w:r>
      <w:r w:rsidR="00894FAB" w:rsidRPr="000047E6">
        <w:rPr>
          <w:sz w:val="24"/>
          <w:szCs w:val="24"/>
        </w:rPr>
        <w:t>)</w:t>
      </w:r>
      <w:r w:rsidR="00B6354A" w:rsidRPr="000047E6">
        <w:rPr>
          <w:sz w:val="24"/>
          <w:szCs w:val="24"/>
        </w:rPr>
        <w:t xml:space="preserve">. </w:t>
      </w:r>
      <w:r w:rsidR="00DD3720" w:rsidRPr="000047E6">
        <w:rPr>
          <w:sz w:val="24"/>
          <w:szCs w:val="24"/>
        </w:rPr>
        <w:t>C</w:t>
      </w:r>
      <w:r w:rsidR="00DD4E61" w:rsidRPr="000047E6">
        <w:rPr>
          <w:sz w:val="24"/>
          <w:szCs w:val="24"/>
        </w:rPr>
        <w:t>onsider local regulatory requirements for these and other definitions (</w:t>
      </w:r>
      <w:r w:rsidR="00894FAB" w:rsidRPr="000047E6">
        <w:rPr>
          <w:sz w:val="24"/>
          <w:szCs w:val="24"/>
        </w:rPr>
        <w:t>e.g.</w:t>
      </w:r>
      <w:r w:rsidR="00DD4E61" w:rsidRPr="000047E6">
        <w:rPr>
          <w:sz w:val="24"/>
          <w:szCs w:val="24"/>
        </w:rPr>
        <w:t>, the first act of recruitment).</w:t>
      </w:r>
    </w:p>
    <w:p w14:paraId="6B32786B" w14:textId="7970EBE7" w:rsidR="000663CD" w:rsidRPr="00012087" w:rsidRDefault="00DD4E61" w:rsidP="000047E6">
      <w:pPr>
        <w:pStyle w:val="InstructionalText0"/>
      </w:pPr>
      <w:r w:rsidRPr="000047E6">
        <w:rPr>
          <w:sz w:val="24"/>
          <w:szCs w:val="24"/>
        </w:rPr>
        <w:t>If appropriate, provide a cross</w:t>
      </w:r>
      <w:r w:rsidR="00E624C3" w:rsidRPr="000047E6">
        <w:rPr>
          <w:sz w:val="24"/>
          <w:szCs w:val="24"/>
        </w:rPr>
        <w:t xml:space="preserve"> </w:t>
      </w:r>
      <w:r w:rsidRPr="000047E6">
        <w:rPr>
          <w:sz w:val="24"/>
          <w:szCs w:val="24"/>
        </w:rPr>
        <w:t xml:space="preserve">reference to Section </w:t>
      </w:r>
      <w:commentRangeStart w:id="59"/>
      <w:r w:rsidR="006215F8" w:rsidRPr="000047E6">
        <w:rPr>
          <w:sz w:val="24"/>
          <w:szCs w:val="24"/>
        </w:rPr>
        <w:t>11.</w:t>
      </w:r>
      <w:r w:rsidR="00630F09" w:rsidRPr="000047E6">
        <w:rPr>
          <w:sz w:val="24"/>
          <w:szCs w:val="24"/>
        </w:rPr>
        <w:t>1</w:t>
      </w:r>
      <w:ins w:id="60" w:author="Schoch, Guillaume {TLRA~BASEL}" w:date="2025-01-10T13:07:00Z">
        <w:r w:rsidR="006A77E6">
          <w:rPr>
            <w:sz w:val="24"/>
            <w:szCs w:val="24"/>
          </w:rPr>
          <w:t>1</w:t>
        </w:r>
      </w:ins>
      <w:del w:id="61" w:author="Schoch, Guillaume {TLRA~BASEL}" w:date="2025-01-10T13:07:00Z">
        <w:r w:rsidR="00630F09" w:rsidRPr="000047E6" w:rsidDel="006A77E6">
          <w:rPr>
            <w:sz w:val="24"/>
            <w:szCs w:val="24"/>
          </w:rPr>
          <w:delText>0</w:delText>
        </w:r>
      </w:del>
      <w:r w:rsidR="786D0687" w:rsidRPr="000047E6">
        <w:rPr>
          <w:sz w:val="24"/>
          <w:szCs w:val="24"/>
        </w:rPr>
        <w:t xml:space="preserve"> </w:t>
      </w:r>
      <w:commentRangeEnd w:id="59"/>
      <w:r w:rsidR="00D47F18">
        <w:rPr>
          <w:rStyle w:val="CommentReference"/>
          <w:rFonts w:ascii="Arial" w:hAnsi="Arial" w:cs="Arial"/>
          <w:color w:val="auto"/>
        </w:rPr>
        <w:commentReference w:id="59"/>
      </w:r>
      <w:r w:rsidR="003152BF" w:rsidRPr="000047E6">
        <w:rPr>
          <w:sz w:val="24"/>
          <w:szCs w:val="24"/>
        </w:rPr>
        <w:t>Early Site Closure</w:t>
      </w:r>
      <w:r w:rsidR="001A2943" w:rsidRPr="000047E6">
        <w:rPr>
          <w:sz w:val="24"/>
          <w:szCs w:val="24"/>
        </w:rPr>
        <w:t>.</w:t>
      </w:r>
    </w:p>
    <w:p w14:paraId="3F44B7B9" w14:textId="57BC2B4C" w:rsidR="003316B7" w:rsidRPr="0080561E" w:rsidRDefault="00D1157A" w:rsidP="00D1157A">
      <w:pPr>
        <w:pStyle w:val="00Paragraph"/>
        <w:rPr>
          <w:highlight w:val="lightGray"/>
        </w:rPr>
      </w:pPr>
      <w:r w:rsidRPr="0080561E">
        <w:t>&lt;</w:t>
      </w:r>
      <w:r w:rsidRPr="0080561E">
        <w:rPr>
          <w:highlight w:val="lightGray"/>
        </w:rPr>
        <w:t xml:space="preserve">Enter </w:t>
      </w:r>
      <w:r w:rsidR="00EE7DE5" w:rsidRPr="0080561E">
        <w:rPr>
          <w:highlight w:val="lightGray"/>
        </w:rPr>
        <w:t>Start of Trial</w:t>
      </w:r>
      <w:r w:rsidR="003316B7" w:rsidRPr="0080561E">
        <w:t>&gt;</w:t>
      </w:r>
      <w:r w:rsidR="00EE7DE5" w:rsidRPr="0080561E">
        <w:t xml:space="preserve"> </w:t>
      </w:r>
    </w:p>
    <w:p w14:paraId="5A58F9E6" w14:textId="0ABDC93A" w:rsidR="00C51511" w:rsidRPr="0080561E" w:rsidRDefault="003316B7" w:rsidP="00D1157A">
      <w:pPr>
        <w:pStyle w:val="00Paragraph"/>
      </w:pPr>
      <w:r w:rsidRPr="0080561E">
        <w:t>&lt;</w:t>
      </w:r>
      <w:r w:rsidRPr="0080561E">
        <w:rPr>
          <w:highlight w:val="lightGray"/>
        </w:rPr>
        <w:t>Enter</w:t>
      </w:r>
      <w:r w:rsidR="00EE7DE5" w:rsidRPr="0080561E">
        <w:rPr>
          <w:highlight w:val="lightGray"/>
        </w:rPr>
        <w:t xml:space="preserve"> End of Trial</w:t>
      </w:r>
      <w:r w:rsidR="00D1157A" w:rsidRPr="0080561E">
        <w:t>&gt;</w:t>
      </w:r>
    </w:p>
    <w:p w14:paraId="6995B990" w14:textId="77777777" w:rsidR="00FC4B5E" w:rsidRPr="0080561E" w:rsidRDefault="00FC4B5E" w:rsidP="00FC4B5E">
      <w:pPr>
        <w:pStyle w:val="02Heading2"/>
      </w:pPr>
      <w:bookmarkStart w:id="62" w:name="_Toc185590884"/>
      <w:r w:rsidRPr="0080561E">
        <w:lastRenderedPageBreak/>
        <w:t>Access to Trial Intervention After End of Trial</w:t>
      </w:r>
      <w:bookmarkEnd w:id="62"/>
    </w:p>
    <w:p w14:paraId="2FFCCB2A" w14:textId="7B18BE12" w:rsidR="00FC4B5E" w:rsidRPr="0080561E" w:rsidRDefault="00FC4B5E" w:rsidP="00FC4B5E">
      <w:pPr>
        <w:pStyle w:val="InstructionalTExt"/>
      </w:pPr>
      <w:r w:rsidRPr="0080561E">
        <w:t>If applicable, describe any possibilities for access to trial intervention, if any, beyond completion of the trial. Planned extension trials, if described in Section 4.1</w:t>
      </w:r>
      <w:r w:rsidR="001A2943">
        <w:t xml:space="preserve"> Description of Trial Design</w:t>
      </w:r>
      <w:r w:rsidR="00636781">
        <w:t>,</w:t>
      </w:r>
      <w:r w:rsidRPr="0080561E">
        <w:t xml:space="preserve"> do not need to be repeated</w:t>
      </w:r>
      <w:r w:rsidR="00636781">
        <w:t xml:space="preserve"> in this section</w:t>
      </w:r>
      <w:r w:rsidRPr="0080561E">
        <w:t>.</w:t>
      </w:r>
    </w:p>
    <w:p w14:paraId="2379AF91" w14:textId="77D49718" w:rsidR="001F543A" w:rsidRPr="0080561E" w:rsidRDefault="00D1157A" w:rsidP="002F42B1">
      <w:pPr>
        <w:pStyle w:val="00Paragraph"/>
      </w:pPr>
      <w:r w:rsidRPr="0080561E">
        <w:t>&lt;</w:t>
      </w:r>
      <w:r w:rsidRPr="0080561E">
        <w:rPr>
          <w:highlight w:val="lightGray"/>
        </w:rPr>
        <w:t xml:space="preserve">Enter </w:t>
      </w:r>
      <w:r w:rsidR="00FC4B5E" w:rsidRPr="0080561E">
        <w:rPr>
          <w:highlight w:val="lightGray"/>
        </w:rPr>
        <w:t>Access to Trial Intervention after End of Trial</w:t>
      </w:r>
      <w:r w:rsidRPr="0080561E">
        <w:t>&gt;</w:t>
      </w:r>
    </w:p>
    <w:p w14:paraId="7BE60776" w14:textId="059A08E9" w:rsidR="0000111F" w:rsidRPr="0080561E" w:rsidRDefault="00764018" w:rsidP="0000111F">
      <w:pPr>
        <w:pStyle w:val="01Heading1"/>
      </w:pPr>
      <w:bookmarkStart w:id="63" w:name="_Toc185590885"/>
      <w:r w:rsidRPr="0080561E">
        <w:t>T</w:t>
      </w:r>
      <w:r w:rsidR="000D6743" w:rsidRPr="0080561E">
        <w:t xml:space="preserve">rial </w:t>
      </w:r>
      <w:r w:rsidR="0000111F" w:rsidRPr="0080561E">
        <w:t>Population</w:t>
      </w:r>
      <w:bookmarkEnd w:id="63"/>
    </w:p>
    <w:p w14:paraId="71108C51" w14:textId="08142AA0" w:rsidR="00681D61" w:rsidRDefault="00AA0CD2" w:rsidP="00AA0CD2">
      <w:pPr>
        <w:pStyle w:val="InstructionalTExt"/>
      </w:pPr>
      <w:r w:rsidRPr="0080561E">
        <w:t xml:space="preserve">In </w:t>
      </w:r>
      <w:r w:rsidR="0031055F" w:rsidRPr="0080561E">
        <w:t>the subsections below</w:t>
      </w:r>
      <w:r w:rsidRPr="0080561E">
        <w:t xml:space="preserve">, describe the </w:t>
      </w:r>
      <w:r w:rsidR="000D6743" w:rsidRPr="0080561E">
        <w:t xml:space="preserve">trial </w:t>
      </w:r>
      <w:r w:rsidRPr="0080561E">
        <w:t>population</w:t>
      </w:r>
      <w:r w:rsidR="00C071EB" w:rsidRPr="0080561E">
        <w:t>: inclusion and exclusion criteria</w:t>
      </w:r>
      <w:r w:rsidR="007A02D8" w:rsidRPr="0080561E">
        <w:t xml:space="preserve">, </w:t>
      </w:r>
      <w:r w:rsidR="001713BF" w:rsidRPr="0080561E">
        <w:t>contraception requirements</w:t>
      </w:r>
      <w:r w:rsidR="0013069A" w:rsidRPr="0080561E">
        <w:t xml:space="preserve"> and lifestyle </w:t>
      </w:r>
      <w:r w:rsidR="009902B8" w:rsidRPr="0080561E">
        <w:t>restrictions</w:t>
      </w:r>
      <w:r w:rsidRPr="0080561E">
        <w:t xml:space="preserve">. </w:t>
      </w:r>
      <w:r w:rsidR="008E74A3" w:rsidRPr="0080561E">
        <w:t>The trial population should generally be aligned with the population attribute of the primary estimand that was defined in Section 3</w:t>
      </w:r>
      <w:r w:rsidR="008B0272">
        <w:t xml:space="preserve"> Trial Objectives and Associated Estimands</w:t>
      </w:r>
      <w:r w:rsidR="008E74A3" w:rsidRPr="0080561E">
        <w:t>.</w:t>
      </w:r>
    </w:p>
    <w:p w14:paraId="783862DD" w14:textId="5AF12B22" w:rsidR="00AA0CD2" w:rsidRPr="0080561E" w:rsidRDefault="00795C02" w:rsidP="00AA0CD2">
      <w:pPr>
        <w:pStyle w:val="InstructionalTExt"/>
      </w:pPr>
      <w:r w:rsidRPr="0080561E">
        <w:t>Consider the following</w:t>
      </w:r>
      <w:r w:rsidR="00AA0CD2" w:rsidRPr="0080561E">
        <w:t xml:space="preserve"> when developing participant eligibility criteria to be listed in Section </w:t>
      </w:r>
      <w:r w:rsidR="005E5811" w:rsidRPr="0080561E">
        <w:t>5</w:t>
      </w:r>
      <w:r w:rsidR="00AA0CD2" w:rsidRPr="0080561E">
        <w:t>.</w:t>
      </w:r>
      <w:r w:rsidR="00CB7744" w:rsidRPr="0080561E">
        <w:t>2</w:t>
      </w:r>
      <w:r w:rsidR="00AA0CD2" w:rsidRPr="0080561E">
        <w:t xml:space="preserve"> Inclusion Criteria, and Section </w:t>
      </w:r>
      <w:r w:rsidR="005E5811" w:rsidRPr="0080561E">
        <w:t>5</w:t>
      </w:r>
      <w:r w:rsidR="00AA0CD2" w:rsidRPr="0080561E">
        <w:t>.</w:t>
      </w:r>
      <w:r w:rsidR="00CB7744" w:rsidRPr="0080561E">
        <w:t>3</w:t>
      </w:r>
      <w:r w:rsidR="00AA0CD2" w:rsidRPr="0080561E">
        <w:t xml:space="preserve"> Exclusion Criteria</w:t>
      </w:r>
      <w:r w:rsidR="00681D61">
        <w:t>:</w:t>
      </w:r>
    </w:p>
    <w:p w14:paraId="2635AC33" w14:textId="7A77F40B" w:rsidR="00AA0CD2" w:rsidRPr="0080561E" w:rsidRDefault="00AA0CD2" w:rsidP="000047E6">
      <w:pPr>
        <w:pStyle w:val="InstructionalTExt"/>
        <w:numPr>
          <w:ilvl w:val="0"/>
          <w:numId w:val="26"/>
        </w:numPr>
      </w:pPr>
      <w:r w:rsidRPr="0080561E">
        <w:t xml:space="preserve">List the criteria necessary for participation in the </w:t>
      </w:r>
      <w:r w:rsidR="00DA13B4" w:rsidRPr="0080561E">
        <w:t>trial</w:t>
      </w:r>
      <w:r w:rsidRPr="0080561E">
        <w:t xml:space="preserve">. Ensure that each criterion can be easily assessed </w:t>
      </w:r>
      <w:r w:rsidR="000A60D5" w:rsidRPr="0080561E">
        <w:t>definitively</w:t>
      </w:r>
      <w:r w:rsidRPr="0080561E">
        <w:t xml:space="preserve"> and answered with yes/no responses.</w:t>
      </w:r>
    </w:p>
    <w:p w14:paraId="2B4413EC" w14:textId="08B3DE39" w:rsidR="004B240A" w:rsidRPr="0080561E" w:rsidRDefault="004B240A" w:rsidP="000047E6">
      <w:pPr>
        <w:pStyle w:val="InstructionalTExt"/>
        <w:numPr>
          <w:ilvl w:val="0"/>
          <w:numId w:val="26"/>
        </w:numPr>
      </w:pPr>
      <w:r w:rsidRPr="0080561E">
        <w:t>Criteria should be written to avoid protocol waivers or exemptions.</w:t>
      </w:r>
    </w:p>
    <w:p w14:paraId="5E7D8DAF" w14:textId="7760D69E" w:rsidR="003254A3" w:rsidRPr="0080561E" w:rsidRDefault="00AA0CD2" w:rsidP="000047E6">
      <w:pPr>
        <w:pStyle w:val="InstructionalTExt"/>
        <w:numPr>
          <w:ilvl w:val="0"/>
          <w:numId w:val="26"/>
        </w:numPr>
      </w:pPr>
      <w:r w:rsidRPr="0080561E">
        <w:t>If participants require screening, distinguish between screening vs enrolling participants.</w:t>
      </w:r>
    </w:p>
    <w:p w14:paraId="741BFA5D" w14:textId="7B3A9824" w:rsidR="00AA0CD2" w:rsidRPr="0080561E" w:rsidRDefault="00AA0CD2" w:rsidP="000047E6">
      <w:pPr>
        <w:pStyle w:val="InstructionalTExt"/>
        <w:numPr>
          <w:ilvl w:val="0"/>
          <w:numId w:val="26"/>
        </w:numPr>
      </w:pPr>
      <w:r w:rsidRPr="0080561E">
        <w:t xml:space="preserve">Identify specific laboratory tests or clinical characteristics that will be used as criteria for </w:t>
      </w:r>
      <w:r w:rsidR="00BB58E9" w:rsidRPr="0080561E">
        <w:t>inclusion or exclusion</w:t>
      </w:r>
      <w:r w:rsidR="00AC4170">
        <w:t xml:space="preserve"> and any documentation needed to demonstrate the criterion is met (e.g., laboratory tests or imaging)</w:t>
      </w:r>
      <w:r w:rsidRPr="0080561E">
        <w:t>. If permitting existing medical diagnosis, imaging, genetic tests, or laboratory results, state any required window or acceptable test type.</w:t>
      </w:r>
    </w:p>
    <w:p w14:paraId="74D0E3A0" w14:textId="189F224D" w:rsidR="00F71AD9" w:rsidRDefault="00AA0CD2" w:rsidP="000047E6">
      <w:pPr>
        <w:pStyle w:val="InstructionalTExt"/>
        <w:numPr>
          <w:ilvl w:val="0"/>
          <w:numId w:val="26"/>
        </w:numPr>
      </w:pPr>
      <w:r w:rsidRPr="0080561E">
        <w:t xml:space="preserve">If measures to enrich the </w:t>
      </w:r>
      <w:r w:rsidR="00DA13B4" w:rsidRPr="0080561E">
        <w:t xml:space="preserve">trial </w:t>
      </w:r>
      <w:r w:rsidRPr="0080561E">
        <w:t>population for pre</w:t>
      </w:r>
      <w:r w:rsidR="00264558" w:rsidRPr="0080561E">
        <w:t>-specified</w:t>
      </w:r>
      <w:r w:rsidRPr="0080561E">
        <w:t xml:space="preserve"> subgroups of interest are used, these should be described.</w:t>
      </w:r>
    </w:p>
    <w:p w14:paraId="378A7F9A" w14:textId="4B88F4C1" w:rsidR="009635AC" w:rsidRPr="0080561E" w:rsidRDefault="009635AC" w:rsidP="00471AF3">
      <w:pPr>
        <w:pStyle w:val="InstructionalTExt"/>
      </w:pPr>
      <w:r w:rsidRPr="0080561E">
        <w:t>No text is intended here (</w:t>
      </w:r>
      <w:r>
        <w:t>heading</w:t>
      </w:r>
      <w:r w:rsidRPr="0080561E">
        <w:t xml:space="preserve"> only).</w:t>
      </w:r>
    </w:p>
    <w:p w14:paraId="71AE082A" w14:textId="6FFFBE1C" w:rsidR="0000111F" w:rsidRPr="0080561E" w:rsidRDefault="0039002A" w:rsidP="0000111F">
      <w:pPr>
        <w:pStyle w:val="02Heading2"/>
      </w:pPr>
      <w:bookmarkStart w:id="64" w:name="_Toc185590886"/>
      <w:r w:rsidRPr="0080561E">
        <w:t>Description</w:t>
      </w:r>
      <w:r w:rsidR="00F71AD9" w:rsidRPr="0080561E">
        <w:t xml:space="preserve"> </w:t>
      </w:r>
      <w:r w:rsidR="002245BE" w:rsidRPr="0080561E">
        <w:t xml:space="preserve">of </w:t>
      </w:r>
      <w:r w:rsidR="00E24CFC" w:rsidRPr="0080561E">
        <w:t xml:space="preserve">Trial </w:t>
      </w:r>
      <w:r w:rsidR="00F71AD9" w:rsidRPr="0080561E">
        <w:t>Population</w:t>
      </w:r>
      <w:r w:rsidR="002245BE" w:rsidRPr="0080561E">
        <w:t xml:space="preserve"> and Rationale</w:t>
      </w:r>
      <w:bookmarkEnd w:id="64"/>
    </w:p>
    <w:p w14:paraId="73B1383D" w14:textId="1B69A76E" w:rsidR="00130899" w:rsidRPr="0080561E" w:rsidRDefault="00130899" w:rsidP="00130899">
      <w:pPr>
        <w:pStyle w:val="InstructionalTExt"/>
        <w:rPr>
          <w:lang w:val="en-CA"/>
        </w:rPr>
      </w:pPr>
      <w:r w:rsidRPr="0080561E">
        <w:rPr>
          <w:lang w:val="en-CA"/>
        </w:rPr>
        <w:t>Describe the population selected (</w:t>
      </w:r>
      <w:r w:rsidR="00894FAB">
        <w:rPr>
          <w:lang w:val="en-CA"/>
        </w:rPr>
        <w:t>e.g.</w:t>
      </w:r>
      <w:r w:rsidRPr="0080561E">
        <w:rPr>
          <w:lang w:val="en-CA"/>
        </w:rPr>
        <w:t xml:space="preserve">, healthy </w:t>
      </w:r>
      <w:r w:rsidR="00220F91" w:rsidRPr="0080561E">
        <w:rPr>
          <w:lang w:val="en-CA"/>
        </w:rPr>
        <w:t>participants</w:t>
      </w:r>
      <w:r w:rsidRPr="0080561E">
        <w:rPr>
          <w:lang w:val="en-CA"/>
        </w:rPr>
        <w:t>, adult participants, p</w:t>
      </w:r>
      <w:r w:rsidR="00F56E75" w:rsidRPr="0080561E">
        <w:rPr>
          <w:lang w:val="en-CA"/>
        </w:rPr>
        <w:t>aediatric</w:t>
      </w:r>
      <w:r w:rsidRPr="0080561E">
        <w:rPr>
          <w:lang w:val="en-CA"/>
        </w:rPr>
        <w:t xml:space="preserve"> participants</w:t>
      </w:r>
      <w:r w:rsidR="002F73DC">
        <w:rPr>
          <w:lang w:val="en-CA"/>
        </w:rPr>
        <w:t xml:space="preserve">, pregnant </w:t>
      </w:r>
      <w:r w:rsidR="00D95C6A">
        <w:rPr>
          <w:lang w:val="en-CA"/>
        </w:rPr>
        <w:t>participants,</w:t>
      </w:r>
      <w:r w:rsidR="002F73DC">
        <w:rPr>
          <w:lang w:val="en-CA"/>
        </w:rPr>
        <w:t xml:space="preserve"> or breastfeeding participants</w:t>
      </w:r>
      <w:r w:rsidRPr="0080561E">
        <w:rPr>
          <w:lang w:val="en-CA"/>
        </w:rPr>
        <w:t>)</w:t>
      </w:r>
      <w:r w:rsidR="009F29B7" w:rsidRPr="0080561E">
        <w:rPr>
          <w:lang w:val="en-CA"/>
        </w:rPr>
        <w:t xml:space="preserve"> and how the enrollment criteria reflect the pop</w:t>
      </w:r>
      <w:r w:rsidR="00375DA0" w:rsidRPr="0080561E">
        <w:rPr>
          <w:lang w:val="en-CA"/>
        </w:rPr>
        <w:t>ulations that are likely to use the drug if approved</w:t>
      </w:r>
      <w:r w:rsidRPr="0080561E">
        <w:rPr>
          <w:lang w:val="en-CA"/>
        </w:rPr>
        <w:t>. Specify the population age range (</w:t>
      </w:r>
      <w:r w:rsidR="00894FAB">
        <w:rPr>
          <w:lang w:val="en-CA"/>
        </w:rPr>
        <w:t>e.g.</w:t>
      </w:r>
      <w:r w:rsidRPr="0080561E">
        <w:rPr>
          <w:lang w:val="en-CA"/>
        </w:rPr>
        <w:t xml:space="preserve">, </w:t>
      </w:r>
      <w:r w:rsidR="00D2592A" w:rsidRPr="0080561E">
        <w:rPr>
          <w:rFonts w:cstheme="minorHAnsi"/>
          <w:lang w:val="en-CA"/>
        </w:rPr>
        <w:t>≤</w:t>
      </w:r>
      <w:r w:rsidRPr="0080561E">
        <w:rPr>
          <w:lang w:val="en-CA"/>
        </w:rPr>
        <w:t xml:space="preserve">3 months, </w:t>
      </w:r>
      <w:r w:rsidR="00D2592A" w:rsidRPr="0080561E">
        <w:rPr>
          <w:rFonts w:cstheme="minorHAnsi"/>
          <w:lang w:val="en-CA"/>
        </w:rPr>
        <w:t>≥</w:t>
      </w:r>
      <w:r w:rsidRPr="0080561E">
        <w:rPr>
          <w:lang w:val="en-CA"/>
        </w:rPr>
        <w:t xml:space="preserve">18 to </w:t>
      </w:r>
      <w:r w:rsidR="00D2592A" w:rsidRPr="0080561E">
        <w:rPr>
          <w:rFonts w:cstheme="minorHAnsi"/>
          <w:lang w:val="en-CA"/>
        </w:rPr>
        <w:t>≤</w:t>
      </w:r>
      <w:r w:rsidRPr="0080561E">
        <w:rPr>
          <w:lang w:val="en-CA"/>
        </w:rPr>
        <w:t xml:space="preserve">80 years old) </w:t>
      </w:r>
      <w:r w:rsidR="00495F22" w:rsidRPr="0080561E">
        <w:rPr>
          <w:lang w:val="en-CA"/>
        </w:rPr>
        <w:t>including the time point at which qualification for age criteria is determined (</w:t>
      </w:r>
      <w:r w:rsidR="00894FAB">
        <w:rPr>
          <w:lang w:val="en-CA"/>
        </w:rPr>
        <w:t>e.g.</w:t>
      </w:r>
      <w:r w:rsidR="00495F22" w:rsidRPr="0080561E">
        <w:rPr>
          <w:lang w:val="en-CA"/>
        </w:rPr>
        <w:t>, at time of screening vs randomi</w:t>
      </w:r>
      <w:r w:rsidR="00C748D7">
        <w:rPr>
          <w:lang w:val="en-CA"/>
        </w:rPr>
        <w:t>s</w:t>
      </w:r>
      <w:r w:rsidR="00495F22" w:rsidRPr="0080561E">
        <w:rPr>
          <w:lang w:val="en-CA"/>
        </w:rPr>
        <w:t>ation for p</w:t>
      </w:r>
      <w:r w:rsidR="008A53AA" w:rsidRPr="0080561E">
        <w:rPr>
          <w:lang w:val="en-CA"/>
        </w:rPr>
        <w:t>a</w:t>
      </w:r>
      <w:r w:rsidR="00495F22" w:rsidRPr="0080561E">
        <w:rPr>
          <w:lang w:val="en-CA"/>
        </w:rPr>
        <w:t xml:space="preserve">ediatric trials). Specify </w:t>
      </w:r>
      <w:r w:rsidRPr="0080561E">
        <w:rPr>
          <w:lang w:val="en-CA"/>
        </w:rPr>
        <w:t>any key diagnostic criteria for the population (</w:t>
      </w:r>
      <w:r w:rsidR="00894FAB">
        <w:rPr>
          <w:lang w:val="en-CA"/>
        </w:rPr>
        <w:t>e.g.</w:t>
      </w:r>
      <w:r w:rsidRPr="0080561E">
        <w:rPr>
          <w:lang w:val="en-CA"/>
        </w:rPr>
        <w:t xml:space="preserve">, “acute lung injury”, or a specific biomarker profile). </w:t>
      </w:r>
      <w:r w:rsidR="00FB225B" w:rsidRPr="0080561E">
        <w:rPr>
          <w:lang w:val="en-CA"/>
        </w:rPr>
        <w:t>If applicable</w:t>
      </w:r>
      <w:r w:rsidR="000F36A4" w:rsidRPr="0080561E">
        <w:rPr>
          <w:lang w:val="en-CA"/>
        </w:rPr>
        <w:t>, describe similar conditions or disease</w:t>
      </w:r>
      <w:r w:rsidR="00FB225B" w:rsidRPr="0080561E">
        <w:rPr>
          <w:lang w:val="en-CA"/>
        </w:rPr>
        <w:t>s and the</w:t>
      </w:r>
      <w:r w:rsidR="002A0E8C" w:rsidRPr="0080561E">
        <w:rPr>
          <w:lang w:val="en-CA"/>
        </w:rPr>
        <w:t>ir</w:t>
      </w:r>
      <w:r w:rsidR="00FB225B" w:rsidRPr="0080561E">
        <w:rPr>
          <w:lang w:val="en-CA"/>
        </w:rPr>
        <w:t xml:space="preserve"> differential diagnosis.</w:t>
      </w:r>
    </w:p>
    <w:p w14:paraId="769FB9BF" w14:textId="1A86C66E" w:rsidR="0051409E" w:rsidRPr="0080561E" w:rsidRDefault="00220D47" w:rsidP="005A7716">
      <w:pPr>
        <w:pStyle w:val="InstructionalTExt"/>
        <w:rPr>
          <w:lang w:val="en-CA"/>
        </w:rPr>
      </w:pPr>
      <w:bookmarkStart w:id="65" w:name="_Hlk168138749"/>
      <w:r w:rsidRPr="0080561E">
        <w:rPr>
          <w:rFonts w:eastAsia="Calibri"/>
        </w:rPr>
        <w:t>Provide</w:t>
      </w:r>
      <w:sdt>
        <w:sdtPr>
          <w:tag w:val="goog_rdk_160"/>
          <w:id w:val="1359875087"/>
        </w:sdtPr>
        <w:sdtContent/>
      </w:sdt>
      <w:r w:rsidRPr="0080561E">
        <w:rPr>
          <w:lang w:val="en-CA"/>
        </w:rPr>
        <w:t xml:space="preserve"> a rationale for the </w:t>
      </w:r>
      <w:r w:rsidR="00E24CFC" w:rsidRPr="0080561E">
        <w:rPr>
          <w:lang w:val="en-CA"/>
        </w:rPr>
        <w:t xml:space="preserve">trial </w:t>
      </w:r>
      <w:r w:rsidRPr="0080561E">
        <w:rPr>
          <w:lang w:val="en-CA"/>
        </w:rPr>
        <w:t>population</w:t>
      </w:r>
      <w:r w:rsidR="0029049E" w:rsidRPr="0080561E">
        <w:rPr>
          <w:lang w:val="en-CA"/>
        </w:rPr>
        <w:t xml:space="preserve"> ensuring that the </w:t>
      </w:r>
      <w:r w:rsidR="00A37790" w:rsidRPr="0080561E">
        <w:rPr>
          <w:lang w:val="en-CA"/>
        </w:rPr>
        <w:t>population selected is well defined and clinically recognisable</w:t>
      </w:r>
      <w:r w:rsidRPr="0080561E">
        <w:rPr>
          <w:lang w:val="en-CA"/>
        </w:rPr>
        <w:t>.</w:t>
      </w:r>
      <w:r w:rsidR="00620D83" w:rsidRPr="0080561E">
        <w:rPr>
          <w:lang w:val="en-CA"/>
        </w:rPr>
        <w:t xml:space="preserve"> Describe how the selected population can meet the trial objectives and </w:t>
      </w:r>
      <w:r w:rsidR="0051409E" w:rsidRPr="0080561E">
        <w:rPr>
          <w:lang w:val="en-CA"/>
        </w:rPr>
        <w:t>how the enrollment criteria reflect the population</w:t>
      </w:r>
      <w:r w:rsidR="00D22CAE">
        <w:t xml:space="preserve"> of interest</w:t>
      </w:r>
      <w:r w:rsidR="0051409E" w:rsidRPr="0080561E">
        <w:rPr>
          <w:lang w:val="en-CA"/>
        </w:rPr>
        <w:t>.</w:t>
      </w:r>
    </w:p>
    <w:bookmarkEnd w:id="65"/>
    <w:p w14:paraId="0D984091" w14:textId="39F834D3" w:rsidR="008B004B" w:rsidRDefault="008B004B" w:rsidP="005A7716">
      <w:pPr>
        <w:pStyle w:val="InstructionalTExt"/>
      </w:pPr>
      <w:r w:rsidRPr="008B004B">
        <w:lastRenderedPageBreak/>
        <w:t xml:space="preserve">If the population targeted by a clinical question is based on a subset of the entire trial population, </w:t>
      </w:r>
      <w:r w:rsidR="00894FAB">
        <w:t>e.g.</w:t>
      </w:r>
      <w:r w:rsidR="003E43F4">
        <w:t>,</w:t>
      </w:r>
      <w:r w:rsidRPr="008B004B">
        <w:t xml:space="preserve"> defined by a particular characteristic measured at baseline (e.g., a specific biomarker), this subset should </w:t>
      </w:r>
      <w:r>
        <w:t xml:space="preserve">be </w:t>
      </w:r>
      <w:r w:rsidRPr="008B004B">
        <w:t>justified in this section.</w:t>
      </w:r>
    </w:p>
    <w:p w14:paraId="7F4DDDF8" w14:textId="295A43F5" w:rsidR="00220D47" w:rsidRPr="0080561E" w:rsidRDefault="00220D47" w:rsidP="005A7716">
      <w:pPr>
        <w:pStyle w:val="InstructionalTExt"/>
        <w:rPr>
          <w:lang w:val="en-CA"/>
        </w:rPr>
      </w:pPr>
      <w:r w:rsidRPr="0080561E">
        <w:rPr>
          <w:lang w:val="en-CA"/>
        </w:rPr>
        <w:t xml:space="preserve">Justify whether the </w:t>
      </w:r>
      <w:r w:rsidR="009C506C" w:rsidRPr="0080561E">
        <w:rPr>
          <w:lang w:val="en-CA"/>
        </w:rPr>
        <w:t xml:space="preserve">trial </w:t>
      </w:r>
      <w:r w:rsidRPr="0080561E">
        <w:rPr>
          <w:lang w:val="en-CA"/>
        </w:rPr>
        <w:t xml:space="preserve">intervention is to be evaluated in </w:t>
      </w:r>
      <w:r w:rsidR="00225481" w:rsidRPr="0080561E">
        <w:rPr>
          <w:lang w:val="en-CA"/>
        </w:rPr>
        <w:t>paediatric participants</w:t>
      </w:r>
      <w:r w:rsidRPr="0080561E">
        <w:rPr>
          <w:lang w:val="en-CA"/>
        </w:rPr>
        <w:t xml:space="preserve">, in adults unable to consent for themselves, other vulnerable participant populations, or those that may respond to the </w:t>
      </w:r>
      <w:r w:rsidR="009C506C" w:rsidRPr="0080561E">
        <w:rPr>
          <w:lang w:val="en-CA"/>
        </w:rPr>
        <w:t xml:space="preserve">trial </w:t>
      </w:r>
      <w:r w:rsidRPr="0080561E">
        <w:rPr>
          <w:lang w:val="en-CA"/>
        </w:rPr>
        <w:t>intervention differently (</w:t>
      </w:r>
      <w:r w:rsidR="00894FAB">
        <w:rPr>
          <w:lang w:val="en-CA"/>
        </w:rPr>
        <w:t>e.g.</w:t>
      </w:r>
      <w:r w:rsidRPr="0080561E">
        <w:rPr>
          <w:lang w:val="en-CA"/>
        </w:rPr>
        <w:t>, elderly, hepatic or renally impaired, or immunocompromised participants).</w:t>
      </w:r>
    </w:p>
    <w:p w14:paraId="694962E2" w14:textId="403BAC0D" w:rsidR="00220D47" w:rsidRPr="0080561E" w:rsidRDefault="00D4176E" w:rsidP="00D4176E">
      <w:pPr>
        <w:pStyle w:val="00Paragraph"/>
        <w:rPr>
          <w:iCs/>
        </w:rPr>
      </w:pPr>
      <w:r w:rsidRPr="0080561E">
        <w:t>&lt;</w:t>
      </w:r>
      <w:r w:rsidRPr="0080561E">
        <w:rPr>
          <w:highlight w:val="lightGray"/>
        </w:rPr>
        <w:t xml:space="preserve">Enter </w:t>
      </w:r>
      <w:r w:rsidR="003316B7" w:rsidRPr="0080561E">
        <w:rPr>
          <w:highlight w:val="lightGray"/>
        </w:rPr>
        <w:t>D</w:t>
      </w:r>
      <w:r w:rsidR="00E908C7" w:rsidRPr="0080561E">
        <w:rPr>
          <w:highlight w:val="lightGray"/>
        </w:rPr>
        <w:t xml:space="preserve">escription of </w:t>
      </w:r>
      <w:r w:rsidR="003316B7" w:rsidRPr="0080561E">
        <w:rPr>
          <w:highlight w:val="lightGray"/>
        </w:rPr>
        <w:t>T</w:t>
      </w:r>
      <w:r w:rsidR="00E908C7" w:rsidRPr="0080561E">
        <w:rPr>
          <w:highlight w:val="lightGray"/>
        </w:rPr>
        <w:t xml:space="preserve">rial </w:t>
      </w:r>
      <w:r w:rsidR="003316B7" w:rsidRPr="0080561E">
        <w:rPr>
          <w:highlight w:val="lightGray"/>
        </w:rPr>
        <w:t>P</w:t>
      </w:r>
      <w:r w:rsidR="00E908C7" w:rsidRPr="0080561E">
        <w:rPr>
          <w:highlight w:val="lightGray"/>
        </w:rPr>
        <w:t xml:space="preserve">opulation and </w:t>
      </w:r>
      <w:r w:rsidR="003316B7" w:rsidRPr="0080561E">
        <w:rPr>
          <w:highlight w:val="lightGray"/>
        </w:rPr>
        <w:t>R</w:t>
      </w:r>
      <w:r w:rsidR="00E908C7" w:rsidRPr="0080561E">
        <w:rPr>
          <w:highlight w:val="lightGray"/>
        </w:rPr>
        <w:t>ationale</w:t>
      </w:r>
      <w:r w:rsidRPr="0080561E">
        <w:t>&gt;</w:t>
      </w:r>
    </w:p>
    <w:p w14:paraId="09BBC6A9" w14:textId="3651D636" w:rsidR="00220D47" w:rsidRPr="0080561E" w:rsidRDefault="00BE0021" w:rsidP="00220D47">
      <w:pPr>
        <w:pStyle w:val="00Paragraph"/>
      </w:pPr>
      <w:r w:rsidRPr="0080561E">
        <w:t>Prospective approval of protocol deviations to recruitment and enrollment criteria, also known as protocol waivers or exemptions, is not permitted.</w:t>
      </w:r>
    </w:p>
    <w:p w14:paraId="1AC1034C" w14:textId="6860D150" w:rsidR="00F71AD9" w:rsidRPr="0080561E" w:rsidRDefault="00F71AD9" w:rsidP="00F71AD9">
      <w:pPr>
        <w:pStyle w:val="02Heading2"/>
      </w:pPr>
      <w:bookmarkStart w:id="66" w:name="_Toc185590887"/>
      <w:r w:rsidRPr="0080561E">
        <w:t>Inclusion Criteria</w:t>
      </w:r>
      <w:bookmarkEnd w:id="66"/>
    </w:p>
    <w:p w14:paraId="57537E90" w14:textId="4AED723B" w:rsidR="00E20F7F" w:rsidRPr="0080561E" w:rsidRDefault="00E20F7F" w:rsidP="00E20F7F">
      <w:pPr>
        <w:pStyle w:val="InstructionalTExt"/>
        <w:rPr>
          <w:lang w:val="en-CA"/>
        </w:rPr>
      </w:pPr>
      <w:r w:rsidRPr="0080561E">
        <w:rPr>
          <w:lang w:val="en-CA"/>
        </w:rPr>
        <w:t xml:space="preserve">Inclusion criteria are characteristics that define the </w:t>
      </w:r>
      <w:r w:rsidR="008E5F6B" w:rsidRPr="0080561E">
        <w:rPr>
          <w:lang w:val="en-CA"/>
        </w:rPr>
        <w:t xml:space="preserve">trial </w:t>
      </w:r>
      <w:r w:rsidRPr="0080561E">
        <w:rPr>
          <w:lang w:val="en-CA"/>
        </w:rPr>
        <w:t xml:space="preserve">population, </w:t>
      </w:r>
      <w:r w:rsidR="00745CB1">
        <w:rPr>
          <w:lang w:val="en-CA"/>
        </w:rPr>
        <w:t>i.e</w:t>
      </w:r>
      <w:r w:rsidR="00894FAB">
        <w:rPr>
          <w:lang w:val="en-CA"/>
        </w:rPr>
        <w:t>.</w:t>
      </w:r>
      <w:r w:rsidRPr="0080561E">
        <w:rPr>
          <w:lang w:val="en-CA"/>
        </w:rPr>
        <w:t xml:space="preserve">, those criteria that every potential participant must satisfy to qualify for </w:t>
      </w:r>
      <w:r w:rsidR="008E5F6B" w:rsidRPr="0080561E">
        <w:rPr>
          <w:lang w:val="en-CA"/>
        </w:rPr>
        <w:t xml:space="preserve">trial </w:t>
      </w:r>
      <w:r w:rsidR="004404B3">
        <w:rPr>
          <w:lang w:val="en-CA"/>
        </w:rPr>
        <w:t>enrollment</w:t>
      </w:r>
      <w:r w:rsidRPr="0080561E">
        <w:rPr>
          <w:lang w:val="en-CA"/>
        </w:rPr>
        <w:t>.</w:t>
      </w:r>
    </w:p>
    <w:p w14:paraId="392B43AA" w14:textId="3E362A81" w:rsidR="00E20F7F" w:rsidRPr="0080561E" w:rsidRDefault="00EF2EE3" w:rsidP="00E20F7F">
      <w:pPr>
        <w:pStyle w:val="ListBullet"/>
        <w:spacing w:before="120" w:after="120" w:line="240" w:lineRule="auto"/>
        <w:rPr>
          <w:rFonts w:ascii="Times New Roman" w:hAnsi="Times New Roman" w:cs="Times New Roman"/>
          <w:sz w:val="24"/>
          <w:szCs w:val="24"/>
        </w:rPr>
      </w:pPr>
      <w:r w:rsidRPr="0080561E">
        <w:rPr>
          <w:rFonts w:ascii="Times New Roman" w:hAnsi="Times New Roman" w:cs="Times New Roman"/>
          <w:sz w:val="24"/>
          <w:szCs w:val="24"/>
        </w:rPr>
        <w:t>To</w:t>
      </w:r>
      <w:r w:rsidR="00E20F7F" w:rsidRPr="0080561E">
        <w:rPr>
          <w:rFonts w:ascii="Times New Roman" w:hAnsi="Times New Roman" w:cs="Times New Roman"/>
          <w:sz w:val="24"/>
          <w:szCs w:val="24"/>
        </w:rPr>
        <w:t xml:space="preserve"> be eligible to participate in this </w:t>
      </w:r>
      <w:r w:rsidR="008E5F6B" w:rsidRPr="0080561E">
        <w:rPr>
          <w:rFonts w:ascii="Times New Roman" w:hAnsi="Times New Roman" w:cs="Times New Roman"/>
          <w:sz w:val="24"/>
          <w:szCs w:val="24"/>
        </w:rPr>
        <w:t>trial</w:t>
      </w:r>
      <w:r w:rsidR="00E20F7F" w:rsidRPr="0080561E">
        <w:rPr>
          <w:rFonts w:ascii="Times New Roman" w:hAnsi="Times New Roman" w:cs="Times New Roman"/>
          <w:sz w:val="24"/>
          <w:szCs w:val="24"/>
        </w:rPr>
        <w:t xml:space="preserve">, an individual must meet </w:t>
      </w:r>
      <w:r w:rsidR="005231DD" w:rsidRPr="0080561E">
        <w:rPr>
          <w:rFonts w:ascii="Times New Roman" w:hAnsi="Times New Roman" w:cs="Times New Roman"/>
          <w:sz w:val="24"/>
          <w:szCs w:val="24"/>
        </w:rPr>
        <w:t>all</w:t>
      </w:r>
      <w:r w:rsidR="00E20F7F" w:rsidRPr="0080561E">
        <w:rPr>
          <w:rFonts w:ascii="Times New Roman" w:hAnsi="Times New Roman" w:cs="Times New Roman"/>
          <w:sz w:val="24"/>
          <w:szCs w:val="24"/>
        </w:rPr>
        <w:t xml:space="preserve"> the following criteria:</w:t>
      </w:r>
    </w:p>
    <w:p w14:paraId="4BCF9312" w14:textId="028365F8" w:rsidR="00E20F7F" w:rsidRPr="00823D2E" w:rsidRDefault="00E82C26" w:rsidP="00C50490">
      <w:pPr>
        <w:pStyle w:val="ListBullet"/>
        <w:spacing w:before="120" w:after="120" w:line="240" w:lineRule="auto"/>
        <w:rPr>
          <w:rFonts w:ascii="Times New Roman" w:hAnsi="Times New Roman" w:cs="Times New Roman"/>
          <w:sz w:val="24"/>
          <w:szCs w:val="24"/>
        </w:rPr>
      </w:pPr>
      <w:r>
        <w:rPr>
          <w:rFonts w:ascii="Times New Roman" w:hAnsi="Times New Roman" w:cs="Times New Roman"/>
          <w:sz w:val="24"/>
          <w:szCs w:val="24"/>
        </w:rPr>
        <w:t>&lt;</w:t>
      </w:r>
      <w:r w:rsidRPr="00BD66DF">
        <w:rPr>
          <w:rFonts w:ascii="Arial" w:eastAsia="Times New Roman" w:hAnsi="Arial" w:cs="Arial"/>
          <w:iCs/>
          <w:color w:val="3333FF"/>
          <w:sz w:val="24"/>
          <w:szCs w:val="24"/>
          <w:highlight w:val="lightGray"/>
        </w:rPr>
        <w:t>#</w:t>
      </w:r>
      <w:r>
        <w:rPr>
          <w:rFonts w:ascii="Times New Roman" w:hAnsi="Times New Roman" w:cs="Times New Roman"/>
          <w:sz w:val="24"/>
          <w:szCs w:val="24"/>
        </w:rPr>
        <w:t>&gt;</w:t>
      </w:r>
      <w:r w:rsidR="00C50490">
        <w:rPr>
          <w:rFonts w:ascii="Times New Roman" w:hAnsi="Times New Roman" w:cs="Times New Roman"/>
          <w:sz w:val="24"/>
          <w:szCs w:val="24"/>
        </w:rPr>
        <w:tab/>
      </w:r>
      <w:r w:rsidR="00EB3414" w:rsidRPr="00823D2E">
        <w:rPr>
          <w:rFonts w:ascii="Times New Roman" w:hAnsi="Times New Roman" w:cs="Times New Roman"/>
          <w:sz w:val="24"/>
          <w:szCs w:val="24"/>
        </w:rPr>
        <w:t>&lt;</w:t>
      </w:r>
      <w:r w:rsidR="00E20F7F" w:rsidRPr="009A61B7">
        <w:rPr>
          <w:rFonts w:ascii="Times New Roman" w:hAnsi="Times New Roman" w:cs="Times New Roman"/>
          <w:sz w:val="24"/>
          <w:szCs w:val="24"/>
          <w:highlight w:val="lightGray"/>
        </w:rPr>
        <w:t>Inclusion Criteri</w:t>
      </w:r>
      <w:r w:rsidR="00A33F1D" w:rsidRPr="009A61B7">
        <w:rPr>
          <w:rFonts w:ascii="Times New Roman" w:hAnsi="Times New Roman" w:cs="Times New Roman"/>
          <w:sz w:val="24"/>
          <w:szCs w:val="24"/>
          <w:highlight w:val="lightGray"/>
        </w:rPr>
        <w:t>on</w:t>
      </w:r>
      <w:r w:rsidR="00EB3414" w:rsidRPr="00823D2E">
        <w:rPr>
          <w:rFonts w:ascii="Times New Roman" w:hAnsi="Times New Roman" w:cs="Times New Roman"/>
          <w:sz w:val="24"/>
          <w:szCs w:val="24"/>
        </w:rPr>
        <w:t>&gt;</w:t>
      </w:r>
    </w:p>
    <w:p w14:paraId="654ADF2C" w14:textId="1C068A91" w:rsidR="00F71AD9" w:rsidRPr="0080561E" w:rsidRDefault="00E20F7F" w:rsidP="00E20F7F">
      <w:pPr>
        <w:pStyle w:val="InstructionalTExt"/>
      </w:pPr>
      <w:r w:rsidRPr="0080561E">
        <w:t xml:space="preserve">Add criteria as needed. </w:t>
      </w:r>
      <w:r w:rsidR="009A61B7">
        <w:t>Consider numbering</w:t>
      </w:r>
      <w:r w:rsidRPr="0080561E">
        <w:t xml:space="preserve"> </w:t>
      </w:r>
      <w:r w:rsidR="00F07DA8" w:rsidRPr="0080561E">
        <w:t xml:space="preserve">the criteria </w:t>
      </w:r>
      <w:r w:rsidRPr="0080561E">
        <w:t>sequentially.</w:t>
      </w:r>
    </w:p>
    <w:p w14:paraId="08A17873" w14:textId="363D2A6D" w:rsidR="00F71AD9" w:rsidRPr="0080561E" w:rsidRDefault="00F71AD9" w:rsidP="00F71AD9">
      <w:pPr>
        <w:pStyle w:val="02Heading2"/>
      </w:pPr>
      <w:bookmarkStart w:id="67" w:name="_Toc185590888"/>
      <w:r w:rsidRPr="0080561E">
        <w:t>Exclusion Criteria</w:t>
      </w:r>
      <w:bookmarkEnd w:id="67"/>
    </w:p>
    <w:p w14:paraId="2AE1CF95" w14:textId="6DF5B162" w:rsidR="004B66D3" w:rsidRPr="0080561E" w:rsidDel="566A2A04" w:rsidRDefault="004B66D3" w:rsidP="004B66D3">
      <w:pPr>
        <w:pStyle w:val="InstructionalTExt"/>
      </w:pPr>
      <w:r w:rsidRPr="0080561E">
        <w:t>Exclusion criteria are characteristics that make an individual ineligible for participation.</w:t>
      </w:r>
    </w:p>
    <w:p w14:paraId="33E560E5" w14:textId="6521DE7F" w:rsidR="004B66D3" w:rsidRPr="0080561E" w:rsidRDefault="004B66D3" w:rsidP="004B66D3">
      <w:pPr>
        <w:pStyle w:val="ListBullet"/>
        <w:spacing w:before="120" w:after="120" w:line="240" w:lineRule="auto"/>
        <w:rPr>
          <w:rFonts w:ascii="Times New Roman" w:hAnsi="Times New Roman" w:cs="Times New Roman"/>
          <w:sz w:val="24"/>
          <w:szCs w:val="24"/>
        </w:rPr>
      </w:pPr>
      <w:r w:rsidRPr="0080561E">
        <w:rPr>
          <w:rFonts w:ascii="Times New Roman" w:hAnsi="Times New Roman" w:cs="Times New Roman"/>
          <w:sz w:val="24"/>
          <w:szCs w:val="24"/>
        </w:rPr>
        <w:t xml:space="preserve">An individual who meets any of the following criteria will be excluded from participation in this </w:t>
      </w:r>
      <w:r w:rsidR="00943C8F" w:rsidRPr="0080561E">
        <w:rPr>
          <w:rFonts w:ascii="Times New Roman" w:hAnsi="Times New Roman" w:cs="Times New Roman"/>
          <w:sz w:val="24"/>
          <w:szCs w:val="24"/>
        </w:rPr>
        <w:t>trial</w:t>
      </w:r>
      <w:r w:rsidRPr="0080561E">
        <w:rPr>
          <w:rFonts w:ascii="Times New Roman" w:hAnsi="Times New Roman" w:cs="Times New Roman"/>
          <w:sz w:val="24"/>
          <w:szCs w:val="24"/>
        </w:rPr>
        <w:t>:</w:t>
      </w:r>
    </w:p>
    <w:p w14:paraId="02F37FF4" w14:textId="08BC68FF" w:rsidR="009A61B7" w:rsidRPr="00823D2E" w:rsidRDefault="009A61B7" w:rsidP="009A61B7">
      <w:pPr>
        <w:pStyle w:val="ListBullet"/>
        <w:spacing w:before="120" w:after="120" w:line="240" w:lineRule="auto"/>
        <w:rPr>
          <w:rFonts w:ascii="Times New Roman" w:hAnsi="Times New Roman" w:cs="Times New Roman"/>
          <w:sz w:val="24"/>
          <w:szCs w:val="24"/>
        </w:rPr>
      </w:pPr>
      <w:r>
        <w:rPr>
          <w:rFonts w:ascii="Times New Roman" w:hAnsi="Times New Roman" w:cs="Times New Roman"/>
          <w:sz w:val="24"/>
          <w:szCs w:val="24"/>
        </w:rPr>
        <w:t>&lt;</w:t>
      </w:r>
      <w:r w:rsidRPr="00BD66DF">
        <w:rPr>
          <w:rFonts w:ascii="Arial" w:eastAsia="Times New Roman" w:hAnsi="Arial" w:cs="Arial"/>
          <w:iCs/>
          <w:color w:val="3333FF"/>
          <w:sz w:val="24"/>
          <w:szCs w:val="24"/>
          <w:highlight w:val="lightGray"/>
        </w:rPr>
        <w:t>#</w:t>
      </w:r>
      <w:r>
        <w:rPr>
          <w:rFonts w:ascii="Times New Roman" w:hAnsi="Times New Roman" w:cs="Times New Roman"/>
          <w:sz w:val="24"/>
          <w:szCs w:val="24"/>
        </w:rPr>
        <w:t>&gt;</w:t>
      </w:r>
      <w:r>
        <w:rPr>
          <w:rFonts w:ascii="Times New Roman" w:hAnsi="Times New Roman" w:cs="Times New Roman"/>
          <w:sz w:val="24"/>
          <w:szCs w:val="24"/>
        </w:rPr>
        <w:tab/>
      </w:r>
      <w:r w:rsidRPr="00823D2E">
        <w:rPr>
          <w:rFonts w:ascii="Times New Roman" w:hAnsi="Times New Roman" w:cs="Times New Roman"/>
          <w:sz w:val="24"/>
          <w:szCs w:val="24"/>
        </w:rPr>
        <w:t>&lt;</w:t>
      </w:r>
      <w:r>
        <w:rPr>
          <w:rFonts w:ascii="Times New Roman" w:hAnsi="Times New Roman" w:cs="Times New Roman"/>
          <w:sz w:val="24"/>
          <w:szCs w:val="24"/>
          <w:highlight w:val="lightGray"/>
        </w:rPr>
        <w:t>Exclusion</w:t>
      </w:r>
      <w:r w:rsidRPr="009A61B7">
        <w:rPr>
          <w:rFonts w:ascii="Times New Roman" w:hAnsi="Times New Roman" w:cs="Times New Roman"/>
          <w:sz w:val="24"/>
          <w:szCs w:val="24"/>
          <w:highlight w:val="lightGray"/>
        </w:rPr>
        <w:t xml:space="preserve"> Criterion</w:t>
      </w:r>
      <w:r w:rsidRPr="00823D2E">
        <w:rPr>
          <w:rFonts w:ascii="Times New Roman" w:hAnsi="Times New Roman" w:cs="Times New Roman"/>
          <w:sz w:val="24"/>
          <w:szCs w:val="24"/>
        </w:rPr>
        <w:t>&gt;</w:t>
      </w:r>
    </w:p>
    <w:p w14:paraId="63916572" w14:textId="64A6E9AF" w:rsidR="00F71AD9" w:rsidRPr="0080561E" w:rsidRDefault="004B66D3" w:rsidP="004B66D3">
      <w:pPr>
        <w:pStyle w:val="InstructionalTExt"/>
      </w:pPr>
      <w:r w:rsidRPr="0080561E">
        <w:t>Add criteria as needed.</w:t>
      </w:r>
      <w:r w:rsidR="00541405" w:rsidRPr="0080561E">
        <w:t xml:space="preserve"> </w:t>
      </w:r>
      <w:r w:rsidR="009A61B7">
        <w:t>Consider numbering</w:t>
      </w:r>
      <w:r w:rsidR="00541405" w:rsidRPr="0080561E">
        <w:t xml:space="preserve"> the criteria sequentially.</w:t>
      </w:r>
    </w:p>
    <w:p w14:paraId="3005ADA7" w14:textId="46CEB80F" w:rsidR="00815E6D" w:rsidRPr="0080561E" w:rsidRDefault="00815E6D" w:rsidP="00F71AD9">
      <w:pPr>
        <w:pStyle w:val="02Heading2"/>
      </w:pPr>
      <w:bookmarkStart w:id="68" w:name="_Toc185590889"/>
      <w:r w:rsidRPr="0080561E">
        <w:t>Contraception</w:t>
      </w:r>
      <w:bookmarkEnd w:id="68"/>
    </w:p>
    <w:p w14:paraId="4CFA0666" w14:textId="3A3D2B8A" w:rsidR="006E5FA8" w:rsidRPr="0080561E" w:rsidRDefault="006E5FA8" w:rsidP="006E5FA8">
      <w:pPr>
        <w:pStyle w:val="InstructionalTExt"/>
      </w:pPr>
      <w:r w:rsidRPr="0080561E">
        <w:t>No text is intended here (</w:t>
      </w:r>
      <w:r w:rsidR="00362EEC">
        <w:t>heading</w:t>
      </w:r>
      <w:r w:rsidRPr="0080561E">
        <w:t xml:space="preserve"> only).</w:t>
      </w:r>
    </w:p>
    <w:p w14:paraId="39BBB77B" w14:textId="77777777" w:rsidR="00340963" w:rsidRPr="0080561E" w:rsidRDefault="00340963" w:rsidP="00340963">
      <w:pPr>
        <w:pStyle w:val="03Heading3"/>
      </w:pPr>
      <w:bookmarkStart w:id="69" w:name="_Toc185590890"/>
      <w:r w:rsidRPr="0080561E">
        <w:t>Definitions Related to Childbearing Potential</w:t>
      </w:r>
      <w:bookmarkEnd w:id="69"/>
    </w:p>
    <w:p w14:paraId="717AC372" w14:textId="77777777" w:rsidR="00340963" w:rsidRPr="0080561E" w:rsidRDefault="00340963" w:rsidP="00340963">
      <w:pPr>
        <w:pStyle w:val="InstructionalTExt"/>
      </w:pPr>
      <w:r w:rsidRPr="0080561E">
        <w:t>Specify the definitions of:</w:t>
      </w:r>
    </w:p>
    <w:p w14:paraId="0DA8DD7C" w14:textId="1A714E98" w:rsidR="00340963" w:rsidRPr="0080561E" w:rsidRDefault="00681D61" w:rsidP="000047E6">
      <w:pPr>
        <w:pStyle w:val="InstructionalTExt"/>
        <w:numPr>
          <w:ilvl w:val="0"/>
          <w:numId w:val="26"/>
        </w:numPr>
      </w:pPr>
      <w:r>
        <w:t>p</w:t>
      </w:r>
      <w:r w:rsidR="00340963" w:rsidRPr="0080561E">
        <w:t>articipant of childbearing potential</w:t>
      </w:r>
    </w:p>
    <w:p w14:paraId="22459545" w14:textId="52A34979" w:rsidR="00340963" w:rsidRPr="0080561E" w:rsidRDefault="00681D61" w:rsidP="000047E6">
      <w:pPr>
        <w:pStyle w:val="InstructionalTExt"/>
        <w:numPr>
          <w:ilvl w:val="0"/>
          <w:numId w:val="26"/>
        </w:numPr>
      </w:pPr>
      <w:r>
        <w:t>p</w:t>
      </w:r>
      <w:r w:rsidR="00340963" w:rsidRPr="0080561E">
        <w:t>articipant of nonchildbearing potential</w:t>
      </w:r>
    </w:p>
    <w:p w14:paraId="627C4CE2" w14:textId="714CBE32" w:rsidR="00340963" w:rsidRPr="0080561E" w:rsidRDefault="00340963" w:rsidP="00340963">
      <w:pPr>
        <w:pStyle w:val="InstructionalTExt"/>
        <w:rPr>
          <w:rFonts w:ascii="Times New Roman" w:hAnsi="Times New Roman"/>
          <w:color w:val="auto"/>
        </w:rPr>
      </w:pPr>
      <w:r w:rsidRPr="0080561E">
        <w:rPr>
          <w:rFonts w:ascii="Times New Roman" w:hAnsi="Times New Roman"/>
          <w:color w:val="auto"/>
        </w:rPr>
        <w:t>&lt;</w:t>
      </w:r>
      <w:r w:rsidRPr="0080561E">
        <w:rPr>
          <w:rFonts w:ascii="Times New Roman" w:hAnsi="Times New Roman"/>
          <w:color w:val="auto"/>
          <w:highlight w:val="lightGray"/>
        </w:rPr>
        <w:t xml:space="preserve">Enter Definitions Related to Childbearing Potential </w:t>
      </w:r>
      <w:r w:rsidRPr="0080561E">
        <w:rPr>
          <w:rFonts w:ascii="Times New Roman" w:hAnsi="Times New Roman"/>
          <w:color w:val="auto"/>
        </w:rPr>
        <w:t>&gt;</w:t>
      </w:r>
    </w:p>
    <w:p w14:paraId="0792E3F9" w14:textId="176DBE9F" w:rsidR="00340963" w:rsidRPr="0080561E" w:rsidRDefault="00770351" w:rsidP="005B17D2">
      <w:pPr>
        <w:pStyle w:val="03Heading3"/>
      </w:pPr>
      <w:bookmarkStart w:id="70" w:name="_Toc185590891"/>
      <w:r w:rsidRPr="0080561E">
        <w:t>Contraception Requirements</w:t>
      </w:r>
      <w:bookmarkEnd w:id="70"/>
    </w:p>
    <w:p w14:paraId="2C72D087" w14:textId="05A2E847" w:rsidR="00983BE8" w:rsidRPr="0080561E" w:rsidRDefault="00983BE8" w:rsidP="000047E6">
      <w:pPr>
        <w:pStyle w:val="InstructionalTExt"/>
        <w:keepNext/>
        <w:keepLines/>
      </w:pPr>
      <w:r w:rsidRPr="0080561E">
        <w:t>Specify the:</w:t>
      </w:r>
    </w:p>
    <w:p w14:paraId="4BB68D34" w14:textId="55B5A004" w:rsidR="00983BE8" w:rsidRPr="0080561E" w:rsidRDefault="00681D61" w:rsidP="000047E6">
      <w:pPr>
        <w:pStyle w:val="InstructionalTExt"/>
        <w:numPr>
          <w:ilvl w:val="0"/>
          <w:numId w:val="26"/>
        </w:numPr>
      </w:pPr>
      <w:r>
        <w:t>c</w:t>
      </w:r>
      <w:r w:rsidR="00983BE8" w:rsidRPr="0080561E">
        <w:t>ontraceptive methods required</w:t>
      </w:r>
    </w:p>
    <w:p w14:paraId="3553ECA4" w14:textId="2A6A7FA0" w:rsidR="00983BE8" w:rsidRPr="0080561E" w:rsidRDefault="00681D61" w:rsidP="000047E6">
      <w:pPr>
        <w:pStyle w:val="InstructionalTExt"/>
        <w:numPr>
          <w:ilvl w:val="0"/>
          <w:numId w:val="26"/>
        </w:numPr>
      </w:pPr>
      <w:r>
        <w:t>d</w:t>
      </w:r>
      <w:r w:rsidR="00983BE8" w:rsidRPr="0080561E">
        <w:t>uration of use</w:t>
      </w:r>
    </w:p>
    <w:p w14:paraId="6FAA26DE" w14:textId="6F7E3087" w:rsidR="00983BE8" w:rsidRPr="0080561E" w:rsidRDefault="00983BE8" w:rsidP="00983BE8">
      <w:pPr>
        <w:pStyle w:val="InstructionalTExt"/>
        <w:rPr>
          <w:rFonts w:ascii="Times New Roman" w:hAnsi="Times New Roman"/>
          <w:color w:val="auto"/>
        </w:rPr>
      </w:pPr>
      <w:r w:rsidRPr="0080561E">
        <w:rPr>
          <w:rFonts w:ascii="Times New Roman" w:hAnsi="Times New Roman"/>
          <w:color w:val="auto"/>
        </w:rPr>
        <w:t>&lt;</w:t>
      </w:r>
      <w:r w:rsidRPr="0080561E">
        <w:rPr>
          <w:rFonts w:ascii="Times New Roman" w:hAnsi="Times New Roman"/>
          <w:color w:val="auto"/>
          <w:highlight w:val="lightGray"/>
        </w:rPr>
        <w:t xml:space="preserve">Enter Contraception </w:t>
      </w:r>
      <w:r w:rsidR="004F70D0" w:rsidRPr="0080561E">
        <w:rPr>
          <w:rFonts w:ascii="Times New Roman" w:hAnsi="Times New Roman"/>
          <w:color w:val="auto"/>
          <w:highlight w:val="lightGray"/>
        </w:rPr>
        <w:t>Requirement</w:t>
      </w:r>
      <w:r w:rsidR="001115A0">
        <w:rPr>
          <w:rFonts w:ascii="Times New Roman" w:hAnsi="Times New Roman"/>
          <w:color w:val="auto"/>
          <w:highlight w:val="lightGray"/>
        </w:rPr>
        <w:t>s</w:t>
      </w:r>
      <w:r w:rsidRPr="0080561E">
        <w:rPr>
          <w:rFonts w:ascii="Times New Roman" w:hAnsi="Times New Roman"/>
          <w:color w:val="auto"/>
          <w:highlight w:val="lightGray"/>
        </w:rPr>
        <w:t>.</w:t>
      </w:r>
      <w:r w:rsidRPr="0080561E">
        <w:rPr>
          <w:rFonts w:ascii="Times New Roman" w:hAnsi="Times New Roman"/>
          <w:color w:val="auto"/>
        </w:rPr>
        <w:t>&gt;</w:t>
      </w:r>
    </w:p>
    <w:p w14:paraId="4A541F4E" w14:textId="76A4EC2F" w:rsidR="00F71AD9" w:rsidRPr="0080561E" w:rsidRDefault="00F71AD9" w:rsidP="00F71AD9">
      <w:pPr>
        <w:pStyle w:val="02Heading2"/>
      </w:pPr>
      <w:bookmarkStart w:id="71" w:name="_Toc185590892"/>
      <w:r w:rsidRPr="0080561E">
        <w:lastRenderedPageBreak/>
        <w:t xml:space="preserve">Lifestyle </w:t>
      </w:r>
      <w:r w:rsidR="00D82EB2" w:rsidRPr="0080561E">
        <w:t>Restrictions</w:t>
      </w:r>
      <w:bookmarkEnd w:id="71"/>
    </w:p>
    <w:p w14:paraId="6FFFC0D4" w14:textId="33C8AA72" w:rsidR="0006454F" w:rsidRPr="0080561E" w:rsidRDefault="0006454F" w:rsidP="0006454F">
      <w:pPr>
        <w:pStyle w:val="InstructionalTExt"/>
      </w:pPr>
      <w:r w:rsidRPr="0080561E">
        <w:t xml:space="preserve">In the following subsections, describe any restrictions during the </w:t>
      </w:r>
      <w:r w:rsidR="00943C8F" w:rsidRPr="0080561E">
        <w:t xml:space="preserve">trial </w:t>
      </w:r>
      <w:r w:rsidRPr="0080561E">
        <w:t>pertaining to lifestyle and/or diet, intake of caffeine, alcohol, or tobacco, or physical and other activities. If not applicable, include a statement that no restrictions are required.</w:t>
      </w:r>
    </w:p>
    <w:p w14:paraId="46429F75" w14:textId="2931F280" w:rsidR="0006454F" w:rsidRPr="0080561E" w:rsidRDefault="003316B7" w:rsidP="0006454F">
      <w:pPr>
        <w:pStyle w:val="00Paragraph"/>
      </w:pPr>
      <w:r w:rsidRPr="0080561E">
        <w:t>{</w:t>
      </w:r>
      <w:r w:rsidR="00A772F7" w:rsidRPr="0080561E">
        <w:t>&lt;</w:t>
      </w:r>
      <w:r w:rsidR="00A772F7" w:rsidRPr="0080561E">
        <w:rPr>
          <w:highlight w:val="lightGray"/>
        </w:rPr>
        <w:t xml:space="preserve">Enter </w:t>
      </w:r>
      <w:r w:rsidR="0006454F" w:rsidRPr="0080561E">
        <w:rPr>
          <w:highlight w:val="lightGray"/>
        </w:rPr>
        <w:t xml:space="preserve">Lifestyle </w:t>
      </w:r>
      <w:r w:rsidR="00D82EB2" w:rsidRPr="0080561E">
        <w:rPr>
          <w:highlight w:val="lightGray"/>
        </w:rPr>
        <w:t>Restrictions</w:t>
      </w:r>
      <w:r w:rsidR="00A772F7" w:rsidRPr="0080561E">
        <w:t>&gt;</w:t>
      </w:r>
      <w:r w:rsidRPr="0080561E">
        <w:t>}</w:t>
      </w:r>
    </w:p>
    <w:p w14:paraId="1252E42D" w14:textId="1D35A462" w:rsidR="00F71AD9" w:rsidRPr="0080561E" w:rsidRDefault="00F71AD9" w:rsidP="00F71AD9">
      <w:pPr>
        <w:pStyle w:val="03Heading3"/>
        <w:rPr>
          <w:rFonts w:ascii="Arial" w:hAnsi="Arial" w:cs="Arial"/>
          <w:color w:val="0000FF"/>
        </w:rPr>
      </w:pPr>
      <w:bookmarkStart w:id="72" w:name="_Toc185590893"/>
      <w:r w:rsidRPr="0080561E">
        <w:rPr>
          <w:rFonts w:ascii="Arial" w:hAnsi="Arial" w:cs="Arial"/>
          <w:color w:val="0000FF"/>
        </w:rPr>
        <w:t>Meals and Dietary Restrictions</w:t>
      </w:r>
      <w:bookmarkEnd w:id="72"/>
    </w:p>
    <w:p w14:paraId="386D392C" w14:textId="343FADF5" w:rsidR="00437BCE" w:rsidRPr="000047E6" w:rsidRDefault="00437BCE" w:rsidP="000047E6">
      <w:pPr>
        <w:pStyle w:val="InstructionalText0"/>
        <w:rPr>
          <w:i/>
          <w:szCs w:val="24"/>
        </w:rPr>
      </w:pPr>
      <w:r w:rsidRPr="000047E6">
        <w:rPr>
          <w:sz w:val="24"/>
          <w:szCs w:val="24"/>
        </w:rPr>
        <w:t>If applicable, describe any restrictions on diet (</w:t>
      </w:r>
      <w:r w:rsidR="00894FAB" w:rsidRPr="000047E6">
        <w:rPr>
          <w:sz w:val="24"/>
          <w:szCs w:val="24"/>
        </w:rPr>
        <w:t>e.g.</w:t>
      </w:r>
      <w:r w:rsidRPr="000047E6">
        <w:rPr>
          <w:sz w:val="24"/>
          <w:szCs w:val="24"/>
        </w:rPr>
        <w:t>, food and drink restrictions, timing of meals relative to dosing</w:t>
      </w:r>
      <w:r w:rsidR="005B17D2">
        <w:rPr>
          <w:sz w:val="24"/>
          <w:szCs w:val="24"/>
        </w:rPr>
        <w:t>, etc.</w:t>
      </w:r>
      <w:r w:rsidRPr="000047E6">
        <w:rPr>
          <w:sz w:val="24"/>
          <w:szCs w:val="24"/>
        </w:rPr>
        <w:t>).</w:t>
      </w:r>
    </w:p>
    <w:p w14:paraId="1BC38FB8" w14:textId="30403943" w:rsidR="00437BCE" w:rsidRPr="0080561E" w:rsidRDefault="00A772F7" w:rsidP="00437BCE">
      <w:pPr>
        <w:pStyle w:val="00Paragraph"/>
        <w:rPr>
          <w:rFonts w:ascii="Arial" w:hAnsi="Arial" w:cs="Arial"/>
          <w:color w:val="0000FF"/>
          <w:highlight w:val="lightGray"/>
        </w:rPr>
      </w:pPr>
      <w:r w:rsidRPr="0082740E">
        <w:rPr>
          <w:rFonts w:ascii="Arial" w:hAnsi="Arial" w:cs="Arial"/>
          <w:color w:val="0000FF"/>
        </w:rPr>
        <w:t>&lt;</w:t>
      </w:r>
      <w:r w:rsidRPr="0080561E">
        <w:rPr>
          <w:rFonts w:ascii="Arial" w:hAnsi="Arial" w:cs="Arial"/>
          <w:color w:val="0000FF"/>
          <w:highlight w:val="lightGray"/>
        </w:rPr>
        <w:t xml:space="preserve">Enter </w:t>
      </w:r>
      <w:r w:rsidR="00437BCE" w:rsidRPr="0080561E">
        <w:rPr>
          <w:rFonts w:ascii="Arial" w:hAnsi="Arial" w:cs="Arial"/>
          <w:color w:val="0000FF"/>
          <w:highlight w:val="lightGray"/>
        </w:rPr>
        <w:t>Meals and Dietary Restrictions</w:t>
      </w:r>
      <w:r w:rsidRPr="0082740E">
        <w:rPr>
          <w:rFonts w:ascii="Arial" w:hAnsi="Arial" w:cs="Arial"/>
          <w:color w:val="0000FF"/>
        </w:rPr>
        <w:t>&gt;</w:t>
      </w:r>
    </w:p>
    <w:p w14:paraId="142B7081" w14:textId="4D31EC73" w:rsidR="00F71AD9" w:rsidRPr="0080561E" w:rsidRDefault="00F71AD9" w:rsidP="00F71AD9">
      <w:pPr>
        <w:pStyle w:val="03Heading3"/>
        <w:rPr>
          <w:rFonts w:ascii="Arial" w:hAnsi="Arial" w:cs="Arial"/>
          <w:color w:val="0000FF"/>
        </w:rPr>
      </w:pPr>
      <w:bookmarkStart w:id="73" w:name="_Toc185590894"/>
      <w:r w:rsidRPr="0080561E">
        <w:rPr>
          <w:rFonts w:ascii="Arial" w:hAnsi="Arial" w:cs="Arial"/>
          <w:color w:val="0000FF"/>
        </w:rPr>
        <w:t>Caffeine, Alcohol, Tobacco</w:t>
      </w:r>
      <w:r w:rsidR="00112C1F" w:rsidRPr="0080561E">
        <w:rPr>
          <w:rFonts w:ascii="Arial" w:hAnsi="Arial" w:cs="Arial"/>
          <w:color w:val="0000FF"/>
        </w:rPr>
        <w:t>, and</w:t>
      </w:r>
      <w:r w:rsidRPr="0080561E">
        <w:rPr>
          <w:rFonts w:ascii="Arial" w:hAnsi="Arial" w:cs="Arial"/>
          <w:color w:val="0000FF"/>
        </w:rPr>
        <w:t xml:space="preserve"> Other </w:t>
      </w:r>
      <w:r w:rsidR="00D82EB2" w:rsidRPr="0080561E">
        <w:rPr>
          <w:rFonts w:ascii="Arial" w:hAnsi="Arial" w:cs="Arial"/>
          <w:color w:val="0000FF"/>
        </w:rPr>
        <w:t>Restrictions</w:t>
      </w:r>
      <w:bookmarkEnd w:id="73"/>
    </w:p>
    <w:p w14:paraId="020DAE71" w14:textId="0A0161FB" w:rsidR="00B21DFE" w:rsidRPr="0080561E" w:rsidRDefault="00B21DFE" w:rsidP="00B21DFE">
      <w:pPr>
        <w:pStyle w:val="CROMSInstruction"/>
        <w:rPr>
          <w:rFonts w:asciiTheme="minorHAnsi" w:hAnsiTheme="minorHAnsi" w:cstheme="minorBidi"/>
          <w:i w:val="0"/>
          <w:color w:val="C00000"/>
        </w:rPr>
      </w:pPr>
      <w:r w:rsidRPr="0080561E">
        <w:rPr>
          <w:rFonts w:ascii="Calibri" w:hAnsi="Calibri"/>
          <w:i w:val="0"/>
          <w:iCs w:val="0"/>
          <w:color w:val="C00000"/>
        </w:rPr>
        <w:t>If applicable, des</w:t>
      </w:r>
      <w:r w:rsidRPr="0080561E">
        <w:rPr>
          <w:rFonts w:asciiTheme="minorHAnsi" w:hAnsiTheme="minorHAnsi" w:cstheme="minorBidi"/>
          <w:i w:val="0"/>
          <w:iCs w:val="0"/>
          <w:color w:val="C00000"/>
        </w:rPr>
        <w:t>cribe</w:t>
      </w:r>
      <w:r w:rsidRPr="0080561E">
        <w:rPr>
          <w:rFonts w:asciiTheme="minorHAnsi" w:hAnsiTheme="minorHAnsi" w:cstheme="minorBidi"/>
          <w:i w:val="0"/>
          <w:color w:val="C00000"/>
        </w:rPr>
        <w:t xml:space="preserve"> any restrictions on the intake of caffeine, alcohol, tobacco, or other restrictions.</w:t>
      </w:r>
    </w:p>
    <w:p w14:paraId="709E4017" w14:textId="74CC9A66" w:rsidR="00B21DFE" w:rsidRPr="0080561E" w:rsidRDefault="00A772F7" w:rsidP="00A772F7">
      <w:pPr>
        <w:pStyle w:val="00Paragraph"/>
        <w:rPr>
          <w:rFonts w:ascii="Arial" w:hAnsi="Arial" w:cs="Arial"/>
          <w:color w:val="0000FF"/>
          <w:highlight w:val="lightGray"/>
        </w:rPr>
      </w:pPr>
      <w:r w:rsidRPr="0082740E">
        <w:rPr>
          <w:rFonts w:ascii="Arial" w:hAnsi="Arial" w:cs="Arial"/>
          <w:color w:val="0000FF"/>
        </w:rPr>
        <w:t>&lt;</w:t>
      </w:r>
      <w:r w:rsidRPr="0080561E">
        <w:rPr>
          <w:rFonts w:ascii="Arial" w:hAnsi="Arial" w:cs="Arial"/>
          <w:color w:val="0000FF"/>
          <w:highlight w:val="lightGray"/>
        </w:rPr>
        <w:t xml:space="preserve">Enter </w:t>
      </w:r>
      <w:r w:rsidR="00B21DFE" w:rsidRPr="0080561E">
        <w:rPr>
          <w:rFonts w:ascii="Arial" w:hAnsi="Arial" w:cs="Arial"/>
          <w:color w:val="0000FF"/>
          <w:highlight w:val="lightGray"/>
        </w:rPr>
        <w:t>Caffeine, Alcohol, Tobacco</w:t>
      </w:r>
      <w:r w:rsidR="00627EB4" w:rsidRPr="0080561E">
        <w:rPr>
          <w:rFonts w:ascii="Arial" w:hAnsi="Arial" w:cs="Arial"/>
          <w:color w:val="0000FF"/>
          <w:highlight w:val="lightGray"/>
        </w:rPr>
        <w:t>, and</w:t>
      </w:r>
      <w:r w:rsidR="00B21DFE" w:rsidRPr="0080561E">
        <w:rPr>
          <w:rFonts w:ascii="Arial" w:hAnsi="Arial" w:cs="Arial"/>
          <w:color w:val="0000FF"/>
          <w:highlight w:val="lightGray"/>
        </w:rPr>
        <w:t xml:space="preserve"> Other </w:t>
      </w:r>
      <w:r w:rsidR="00D82EB2" w:rsidRPr="0080561E">
        <w:rPr>
          <w:rFonts w:ascii="Arial" w:hAnsi="Arial" w:cs="Arial"/>
          <w:color w:val="0000FF"/>
          <w:highlight w:val="lightGray"/>
        </w:rPr>
        <w:t>Restrictions</w:t>
      </w:r>
      <w:r w:rsidRPr="0082740E">
        <w:rPr>
          <w:rFonts w:ascii="Arial" w:hAnsi="Arial" w:cs="Arial"/>
          <w:color w:val="0000FF"/>
        </w:rPr>
        <w:t>&gt;</w:t>
      </w:r>
    </w:p>
    <w:p w14:paraId="3FB973FD" w14:textId="369AF2FF" w:rsidR="00F71AD9" w:rsidRPr="0080561E" w:rsidRDefault="00F71AD9" w:rsidP="00F71AD9">
      <w:pPr>
        <w:pStyle w:val="03Heading3"/>
        <w:rPr>
          <w:rFonts w:ascii="Arial" w:hAnsi="Arial" w:cs="Arial"/>
          <w:color w:val="0000FF"/>
        </w:rPr>
      </w:pPr>
      <w:bookmarkStart w:id="74" w:name="_Toc185590895"/>
      <w:r w:rsidRPr="0080561E">
        <w:rPr>
          <w:rFonts w:ascii="Arial" w:hAnsi="Arial" w:cs="Arial"/>
          <w:color w:val="0000FF"/>
        </w:rPr>
        <w:t>Physical Activity</w:t>
      </w:r>
      <w:r w:rsidR="002B5A5F" w:rsidRPr="0080561E">
        <w:rPr>
          <w:rFonts w:ascii="Arial" w:hAnsi="Arial" w:cs="Arial"/>
          <w:color w:val="0000FF"/>
        </w:rPr>
        <w:t xml:space="preserve"> Restrictions</w:t>
      </w:r>
      <w:bookmarkEnd w:id="74"/>
    </w:p>
    <w:p w14:paraId="3E8DC386" w14:textId="721882B8" w:rsidR="005A124B" w:rsidRPr="0080561E" w:rsidRDefault="005A124B" w:rsidP="005A124B">
      <w:pPr>
        <w:pStyle w:val="CROMSInstruction"/>
        <w:rPr>
          <w:rFonts w:ascii="Calibri" w:hAnsi="Calibri"/>
          <w:i w:val="0"/>
          <w:color w:val="C00000"/>
        </w:rPr>
      </w:pPr>
      <w:r w:rsidRPr="0080561E">
        <w:rPr>
          <w:rFonts w:ascii="Calibri" w:hAnsi="Calibri"/>
          <w:i w:val="0"/>
          <w:iCs w:val="0"/>
          <w:color w:val="C00000"/>
        </w:rPr>
        <w:t>If applicable, d</w:t>
      </w:r>
      <w:r w:rsidRPr="0080561E">
        <w:rPr>
          <w:rFonts w:asciiTheme="minorHAnsi" w:hAnsiTheme="minorHAnsi" w:cstheme="minorBidi"/>
          <w:i w:val="0"/>
          <w:iCs w:val="0"/>
          <w:color w:val="C00000"/>
        </w:rPr>
        <w:t>escribe</w:t>
      </w:r>
      <w:r w:rsidRPr="0080561E">
        <w:rPr>
          <w:rFonts w:asciiTheme="minorHAnsi" w:hAnsiTheme="minorHAnsi" w:cstheme="minorBidi"/>
          <w:i w:val="0"/>
          <w:color w:val="C00000"/>
        </w:rPr>
        <w:t xml:space="preserve"> any restrictions on activity (</w:t>
      </w:r>
      <w:r w:rsidR="00894FAB">
        <w:rPr>
          <w:rFonts w:asciiTheme="minorHAnsi" w:hAnsiTheme="minorHAnsi" w:cstheme="minorBidi"/>
          <w:i w:val="0"/>
          <w:color w:val="C00000"/>
        </w:rPr>
        <w:t>e.g.</w:t>
      </w:r>
      <w:r w:rsidRPr="0080561E">
        <w:rPr>
          <w:rFonts w:asciiTheme="minorHAnsi" w:hAnsiTheme="minorHAnsi" w:cstheme="minorBidi"/>
          <w:i w:val="0"/>
          <w:color w:val="C00000"/>
        </w:rPr>
        <w:t xml:space="preserve">, in first-in-human </w:t>
      </w:r>
      <w:r w:rsidR="00943C8F" w:rsidRPr="0080561E">
        <w:rPr>
          <w:rFonts w:asciiTheme="minorHAnsi" w:hAnsiTheme="minorHAnsi" w:cstheme="minorBidi"/>
          <w:i w:val="0"/>
          <w:color w:val="C00000"/>
        </w:rPr>
        <w:t>trials</w:t>
      </w:r>
      <w:r w:rsidRPr="0080561E">
        <w:rPr>
          <w:rFonts w:asciiTheme="minorHAnsi" w:hAnsiTheme="minorHAnsi" w:cstheme="minorBidi"/>
          <w:i w:val="0"/>
          <w:color w:val="C00000"/>
        </w:rPr>
        <w:t>, activity may be restricted by ensuring participants remain in bed for 4 to 6 hours after dosing)</w:t>
      </w:r>
      <w:r w:rsidRPr="0080561E">
        <w:rPr>
          <w:rFonts w:ascii="Calibri" w:hAnsi="Calibri"/>
          <w:i w:val="0"/>
          <w:color w:val="C00000"/>
        </w:rPr>
        <w:t>.</w:t>
      </w:r>
    </w:p>
    <w:p w14:paraId="402E13A6" w14:textId="315BB0F3" w:rsidR="00B21DFE" w:rsidRPr="0080561E" w:rsidRDefault="00A772F7" w:rsidP="00F71AD9">
      <w:pPr>
        <w:pStyle w:val="00Paragraph"/>
        <w:rPr>
          <w:rFonts w:ascii="Arial" w:hAnsi="Arial" w:cs="Arial"/>
          <w:color w:val="0000FF"/>
          <w:highlight w:val="lightGray"/>
        </w:rPr>
      </w:pPr>
      <w:r w:rsidRPr="0082740E">
        <w:rPr>
          <w:rFonts w:ascii="Arial" w:hAnsi="Arial" w:cs="Arial"/>
          <w:color w:val="0000FF"/>
        </w:rPr>
        <w:t>&lt;</w:t>
      </w:r>
      <w:r w:rsidRPr="0080561E">
        <w:rPr>
          <w:rFonts w:ascii="Arial" w:hAnsi="Arial" w:cs="Arial"/>
          <w:color w:val="0000FF"/>
          <w:highlight w:val="lightGray"/>
        </w:rPr>
        <w:t xml:space="preserve">Enter </w:t>
      </w:r>
      <w:r w:rsidR="00E67D07" w:rsidRPr="0080561E">
        <w:rPr>
          <w:rFonts w:ascii="Arial" w:hAnsi="Arial" w:cs="Arial"/>
          <w:color w:val="0000FF"/>
          <w:highlight w:val="lightGray"/>
        </w:rPr>
        <w:t xml:space="preserve">Physical </w:t>
      </w:r>
      <w:r w:rsidR="005A124B" w:rsidRPr="0080561E">
        <w:rPr>
          <w:rFonts w:ascii="Arial" w:hAnsi="Arial" w:cs="Arial"/>
          <w:color w:val="0000FF"/>
          <w:highlight w:val="lightGray"/>
        </w:rPr>
        <w:t>Activity</w:t>
      </w:r>
      <w:r w:rsidR="002B5A5F" w:rsidRPr="0080561E">
        <w:rPr>
          <w:rFonts w:ascii="Arial" w:hAnsi="Arial" w:cs="Arial"/>
          <w:color w:val="0000FF"/>
          <w:highlight w:val="lightGray"/>
        </w:rPr>
        <w:t xml:space="preserve"> Restrictions</w:t>
      </w:r>
      <w:r w:rsidRPr="0082740E">
        <w:rPr>
          <w:rFonts w:ascii="Arial" w:hAnsi="Arial" w:cs="Arial"/>
          <w:color w:val="0000FF"/>
        </w:rPr>
        <w:t>&gt;</w:t>
      </w:r>
    </w:p>
    <w:p w14:paraId="0AED5E03" w14:textId="2881FA98" w:rsidR="00E67D07" w:rsidRPr="0080561E" w:rsidRDefault="00E67D07" w:rsidP="00A80D97">
      <w:pPr>
        <w:pStyle w:val="03Heading3"/>
        <w:rPr>
          <w:rFonts w:ascii="Arial" w:hAnsi="Arial" w:cs="Arial"/>
          <w:color w:val="0000FF"/>
        </w:rPr>
      </w:pPr>
      <w:bookmarkStart w:id="75" w:name="_Toc185590896"/>
      <w:r w:rsidRPr="0080561E">
        <w:rPr>
          <w:rFonts w:ascii="Arial" w:hAnsi="Arial" w:cs="Arial"/>
          <w:color w:val="0000FF"/>
        </w:rPr>
        <w:t>Other Activity</w:t>
      </w:r>
      <w:r w:rsidR="002B5A5F" w:rsidRPr="0080561E">
        <w:rPr>
          <w:rFonts w:ascii="Arial" w:hAnsi="Arial" w:cs="Arial"/>
          <w:color w:val="0000FF"/>
        </w:rPr>
        <w:t xml:space="preserve"> Restrictions</w:t>
      </w:r>
      <w:bookmarkEnd w:id="75"/>
    </w:p>
    <w:p w14:paraId="4B3DDAAA" w14:textId="25A02788" w:rsidR="003E27BE" w:rsidRPr="0080561E" w:rsidRDefault="003E27BE" w:rsidP="003E27BE">
      <w:pPr>
        <w:pStyle w:val="CROMSInstruction"/>
        <w:rPr>
          <w:rFonts w:ascii="Calibri" w:hAnsi="Calibri"/>
          <w:i w:val="0"/>
          <w:color w:val="C00000"/>
        </w:rPr>
      </w:pPr>
      <w:r w:rsidRPr="0080561E">
        <w:rPr>
          <w:rFonts w:ascii="Calibri" w:hAnsi="Calibri"/>
          <w:i w:val="0"/>
          <w:iCs w:val="0"/>
          <w:color w:val="C00000"/>
        </w:rPr>
        <w:t>If applicable, d</w:t>
      </w:r>
      <w:r w:rsidRPr="0080561E">
        <w:rPr>
          <w:rFonts w:asciiTheme="minorHAnsi" w:hAnsiTheme="minorHAnsi" w:cstheme="minorBidi"/>
          <w:i w:val="0"/>
          <w:iCs w:val="0"/>
          <w:color w:val="C00000"/>
        </w:rPr>
        <w:t>escribe</w:t>
      </w:r>
      <w:r w:rsidRPr="0080561E">
        <w:rPr>
          <w:rFonts w:asciiTheme="minorHAnsi" w:hAnsiTheme="minorHAnsi" w:cstheme="minorBidi"/>
          <w:i w:val="0"/>
          <w:color w:val="C00000"/>
        </w:rPr>
        <w:t xml:space="preserve"> restrictions on any other activity (</w:t>
      </w:r>
      <w:r w:rsidR="00894FAB">
        <w:rPr>
          <w:rFonts w:asciiTheme="minorHAnsi" w:hAnsiTheme="minorHAnsi" w:cstheme="minorBidi"/>
          <w:i w:val="0"/>
          <w:color w:val="C00000"/>
        </w:rPr>
        <w:t>e.g.</w:t>
      </w:r>
      <w:r w:rsidRPr="0080561E">
        <w:rPr>
          <w:rFonts w:asciiTheme="minorHAnsi" w:hAnsiTheme="minorHAnsi" w:cstheme="minorBidi"/>
          <w:i w:val="0"/>
          <w:color w:val="C00000"/>
        </w:rPr>
        <w:t>, blood or tissue donation</w:t>
      </w:r>
      <w:r w:rsidR="00A93B64" w:rsidRPr="0080561E">
        <w:rPr>
          <w:rFonts w:asciiTheme="minorHAnsi" w:hAnsiTheme="minorHAnsi" w:cstheme="minorBidi"/>
          <w:i w:val="0"/>
          <w:color w:val="C00000"/>
        </w:rPr>
        <w:t>, driving, heavy machinery use, or sun exposure</w:t>
      </w:r>
      <w:r w:rsidRPr="0080561E">
        <w:rPr>
          <w:rFonts w:asciiTheme="minorHAnsi" w:hAnsiTheme="minorHAnsi" w:cstheme="minorBidi"/>
          <w:i w:val="0"/>
          <w:color w:val="C00000"/>
        </w:rPr>
        <w:t>)</w:t>
      </w:r>
      <w:r w:rsidR="00A93B64" w:rsidRPr="0080561E">
        <w:rPr>
          <w:rFonts w:asciiTheme="minorHAnsi" w:hAnsiTheme="minorHAnsi" w:cstheme="minorBidi"/>
          <w:i w:val="0"/>
          <w:color w:val="C00000"/>
        </w:rPr>
        <w:t>.</w:t>
      </w:r>
    </w:p>
    <w:p w14:paraId="0089DA05" w14:textId="0C194A4D" w:rsidR="003E27BE" w:rsidRPr="0080561E" w:rsidRDefault="00A772F7" w:rsidP="003E27BE">
      <w:pPr>
        <w:pStyle w:val="00Paragraph"/>
        <w:rPr>
          <w:rFonts w:ascii="Arial" w:hAnsi="Arial" w:cs="Arial"/>
          <w:color w:val="0000FF"/>
          <w:highlight w:val="lightGray"/>
        </w:rPr>
      </w:pPr>
      <w:r w:rsidRPr="0082740E">
        <w:rPr>
          <w:rFonts w:ascii="Arial" w:hAnsi="Arial" w:cs="Arial"/>
          <w:color w:val="0000FF"/>
        </w:rPr>
        <w:t>&lt;</w:t>
      </w:r>
      <w:r w:rsidRPr="0080561E">
        <w:rPr>
          <w:rFonts w:ascii="Arial" w:hAnsi="Arial" w:cs="Arial"/>
          <w:color w:val="0000FF"/>
          <w:highlight w:val="lightGray"/>
        </w:rPr>
        <w:t xml:space="preserve">Enter </w:t>
      </w:r>
      <w:r w:rsidR="00DD7BA8" w:rsidRPr="0080561E">
        <w:rPr>
          <w:rFonts w:ascii="Arial" w:hAnsi="Arial" w:cs="Arial"/>
          <w:color w:val="0000FF"/>
          <w:highlight w:val="lightGray"/>
        </w:rPr>
        <w:t>Other</w:t>
      </w:r>
      <w:r w:rsidR="003E27BE" w:rsidRPr="0080561E">
        <w:rPr>
          <w:rFonts w:ascii="Arial" w:hAnsi="Arial" w:cs="Arial"/>
          <w:color w:val="0000FF"/>
          <w:highlight w:val="lightGray"/>
        </w:rPr>
        <w:t xml:space="preserve"> Activity</w:t>
      </w:r>
      <w:r w:rsidR="002B5A5F" w:rsidRPr="0080561E">
        <w:rPr>
          <w:rFonts w:ascii="Arial" w:hAnsi="Arial" w:cs="Arial"/>
          <w:color w:val="0000FF"/>
          <w:highlight w:val="lightGray"/>
        </w:rPr>
        <w:t xml:space="preserve"> Restrictions</w:t>
      </w:r>
      <w:r w:rsidRPr="0082740E">
        <w:rPr>
          <w:rFonts w:ascii="Arial" w:hAnsi="Arial" w:cs="Arial"/>
          <w:color w:val="0000FF"/>
        </w:rPr>
        <w:t>&gt;</w:t>
      </w:r>
    </w:p>
    <w:p w14:paraId="182359A1" w14:textId="7DD9C482" w:rsidR="00F71AD9" w:rsidRPr="0080561E" w:rsidRDefault="00F71AD9" w:rsidP="00F71AD9">
      <w:pPr>
        <w:pStyle w:val="02Heading2"/>
      </w:pPr>
      <w:bookmarkStart w:id="76" w:name="_Toc185590897"/>
      <w:r w:rsidRPr="0080561E">
        <w:t>Screen Failure</w:t>
      </w:r>
      <w:r w:rsidR="008A05C6" w:rsidRPr="0080561E">
        <w:t xml:space="preserve"> and Rescreening</w:t>
      </w:r>
      <w:bookmarkEnd w:id="76"/>
    </w:p>
    <w:p w14:paraId="0EE91419" w14:textId="2C446C39" w:rsidR="00840124" w:rsidRPr="0080561E" w:rsidRDefault="00E85F28" w:rsidP="004A41FD">
      <w:pPr>
        <w:pStyle w:val="InstructionalTExt"/>
      </w:pPr>
      <w:r w:rsidRPr="0080561E">
        <w:t>Describe screen failure</w:t>
      </w:r>
      <w:r w:rsidR="003B184B" w:rsidRPr="0080561E">
        <w:t xml:space="preserve"> and indicate</w:t>
      </w:r>
      <w:r w:rsidRPr="0080561E">
        <w:t xml:space="preserve"> </w:t>
      </w:r>
      <w:r w:rsidR="00840124" w:rsidRPr="0080561E">
        <w:t xml:space="preserve">how screen failure will be handled in the </w:t>
      </w:r>
      <w:r w:rsidR="00943C8F" w:rsidRPr="0080561E">
        <w:t>trial</w:t>
      </w:r>
      <w:r w:rsidR="00840124" w:rsidRPr="0080561E">
        <w:t>, including conditions and criteria upon which re</w:t>
      </w:r>
      <w:r w:rsidR="0012091F" w:rsidRPr="0080561E">
        <w:t>screening</w:t>
      </w:r>
      <w:r w:rsidR="00840124" w:rsidRPr="0080561E">
        <w:t xml:space="preserve"> is acceptable. If applicable, indicate the circumstances and time window under which a repeat procedure is allowed for screen failure relating to specific inclusion/exclusion criteria for the </w:t>
      </w:r>
      <w:r w:rsidR="00943C8F" w:rsidRPr="0080561E">
        <w:t>trial</w:t>
      </w:r>
      <w:r w:rsidR="00840124" w:rsidRPr="0080561E">
        <w:t>.</w:t>
      </w:r>
    </w:p>
    <w:p w14:paraId="04BC4468" w14:textId="4781FEF3" w:rsidR="00840124" w:rsidRPr="0080561E" w:rsidRDefault="00F95126" w:rsidP="00840124">
      <w:pPr>
        <w:pStyle w:val="00Paragraph"/>
      </w:pPr>
      <w:r w:rsidRPr="0080561E">
        <w:t>&lt;</w:t>
      </w:r>
      <w:r w:rsidRPr="0080561E">
        <w:rPr>
          <w:highlight w:val="lightGray"/>
        </w:rPr>
        <w:t xml:space="preserve">Enter </w:t>
      </w:r>
      <w:r w:rsidR="00840124" w:rsidRPr="0080561E">
        <w:rPr>
          <w:highlight w:val="lightGray"/>
        </w:rPr>
        <w:t>Screen Failure</w:t>
      </w:r>
      <w:r w:rsidRPr="0080561E">
        <w:t>&gt;</w:t>
      </w:r>
    </w:p>
    <w:p w14:paraId="0644F2E6" w14:textId="730C23EC" w:rsidR="00F95126" w:rsidRPr="0080561E" w:rsidRDefault="00F95126" w:rsidP="00840124">
      <w:pPr>
        <w:pStyle w:val="00Paragraph"/>
      </w:pPr>
      <w:r w:rsidRPr="0080561E">
        <w:t>&lt;</w:t>
      </w:r>
      <w:r w:rsidRPr="0080561E">
        <w:rPr>
          <w:highlight w:val="lightGray"/>
        </w:rPr>
        <w:t>Enter Rescreening</w:t>
      </w:r>
      <w:r w:rsidRPr="0080561E">
        <w:t>&gt;</w:t>
      </w:r>
    </w:p>
    <w:p w14:paraId="38F59A54" w14:textId="12741E11" w:rsidR="00F71AD9" w:rsidRPr="0080561E" w:rsidRDefault="001B6872" w:rsidP="00F71AD9">
      <w:pPr>
        <w:pStyle w:val="01Heading1"/>
      </w:pPr>
      <w:bookmarkStart w:id="77" w:name="_Toc185590898"/>
      <w:r w:rsidRPr="0080561E">
        <w:t>T</w:t>
      </w:r>
      <w:r w:rsidR="00943C8F" w:rsidRPr="0080561E">
        <w:t xml:space="preserve">rial </w:t>
      </w:r>
      <w:r w:rsidR="00F71AD9" w:rsidRPr="0080561E">
        <w:t>Intervention</w:t>
      </w:r>
      <w:r w:rsidR="001F4B87" w:rsidRPr="0080561E">
        <w:t xml:space="preserve"> And Concomitant Therapy</w:t>
      </w:r>
      <w:bookmarkEnd w:id="77"/>
    </w:p>
    <w:p w14:paraId="658574E7" w14:textId="0FC18B5B" w:rsidR="00352463" w:rsidRPr="00352463" w:rsidRDefault="00352463" w:rsidP="00352463">
      <w:pPr>
        <w:pStyle w:val="InstructionalTExt"/>
      </w:pPr>
      <w:r w:rsidRPr="00352463">
        <w:t xml:space="preserve">Trial interventions are all pre-specified investigational and noninvestigational medicinal products, medical devices or other interventions intended for the participants during the trial. The investigational trial intervention is the product used in the trial as part of trial objectives. Description of </w:t>
      </w:r>
      <w:r w:rsidR="00297E4F">
        <w:t xml:space="preserve">the </w:t>
      </w:r>
      <w:r w:rsidRPr="00352463">
        <w:t>investigational trial intervention is provided in Section 6.1</w:t>
      </w:r>
      <w:r w:rsidR="008B0272">
        <w:t xml:space="preserve"> Description of Trial Intervention</w:t>
      </w:r>
      <w:r w:rsidRPr="00352463">
        <w:t xml:space="preserve">. Other trial interventions that are not part of trial objectives </w:t>
      </w:r>
      <w:r w:rsidR="00E523FF">
        <w:t>or do not have</w:t>
      </w:r>
      <w:r w:rsidRPr="00352463">
        <w:t xml:space="preserve"> an </w:t>
      </w:r>
      <w:r w:rsidRPr="00352463">
        <w:lastRenderedPageBreak/>
        <w:t xml:space="preserve">investigational role in this trial are described in Section 6.9 Description of Noninvestigational </w:t>
      </w:r>
      <w:r w:rsidR="008B0272">
        <w:t>T</w:t>
      </w:r>
      <w:r w:rsidRPr="00352463">
        <w:t xml:space="preserve">rial </w:t>
      </w:r>
      <w:r w:rsidR="008B0272">
        <w:t>I</w:t>
      </w:r>
      <w:r w:rsidRPr="00352463">
        <w:t>nterventions.</w:t>
      </w:r>
    </w:p>
    <w:p w14:paraId="4BE2A353" w14:textId="6DAB0E1E" w:rsidR="00352463" w:rsidRPr="00352463" w:rsidRDefault="00352463" w:rsidP="00352463">
      <w:pPr>
        <w:pStyle w:val="InstructionalTExt"/>
      </w:pPr>
      <w:r w:rsidRPr="00352463">
        <w:t>Any regional requirements should be noted in the appropriate subsections.</w:t>
      </w:r>
    </w:p>
    <w:p w14:paraId="50A08616" w14:textId="293EBF28" w:rsidR="00352463" w:rsidRPr="00352463" w:rsidRDefault="00352463" w:rsidP="00352463">
      <w:pPr>
        <w:pStyle w:val="InstructionalTExt"/>
      </w:pPr>
      <w:r w:rsidRPr="00352463">
        <w:t xml:space="preserve">Provide an overview of investigational and noninvestigational trial interventions. Classify the trial intervention as IMP, NIMP/AxMP designations based on </w:t>
      </w:r>
      <w:r w:rsidR="00CF516D">
        <w:t>trial</w:t>
      </w:r>
      <w:r w:rsidRPr="00352463">
        <w:t xml:space="preserve"> design and </w:t>
      </w:r>
      <w:r w:rsidR="005B4DA5">
        <w:t>regional requirements</w:t>
      </w:r>
      <w:r w:rsidRPr="00352463">
        <w:t>.</w:t>
      </w:r>
      <w:r w:rsidR="00FA3CCA">
        <w:t xml:space="preserve"> </w:t>
      </w:r>
      <w:r w:rsidR="00FA3CCA" w:rsidRPr="00352463">
        <w:t>Consider the optional table below.</w:t>
      </w:r>
    </w:p>
    <w:p w14:paraId="75C0CEB1" w14:textId="46CAF893" w:rsidR="00554D22" w:rsidRPr="00554D22" w:rsidRDefault="00352463" w:rsidP="00554D22">
      <w:pPr>
        <w:pStyle w:val="00Paragraph"/>
        <w:spacing w:after="480"/>
        <w:sectPr w:rsidR="00554D22" w:rsidRPr="00554D22" w:rsidSect="00020F5D">
          <w:pgSz w:w="12240" w:h="15840" w:code="1"/>
          <w:pgMar w:top="1440" w:right="1440" w:bottom="1440" w:left="1440" w:header="720" w:footer="720" w:gutter="0"/>
          <w:lnNumType w:countBy="1" w:restart="continuous"/>
          <w:pgNumType w:start="7"/>
          <w:cols w:space="720"/>
          <w:docGrid w:linePitch="360"/>
        </w:sectPr>
      </w:pPr>
      <w:r w:rsidRPr="00352463">
        <w:t>&lt;</w:t>
      </w:r>
      <w:r w:rsidR="00AC0C62" w:rsidRPr="00AC0C62">
        <w:rPr>
          <w:highlight w:val="lightGray"/>
        </w:rPr>
        <w:t>Enter d</w:t>
      </w:r>
      <w:r w:rsidRPr="00C51B38">
        <w:rPr>
          <w:highlight w:val="lightGray"/>
        </w:rPr>
        <w:t>escription of the overview of trial interventions or a heading for the optional table below</w:t>
      </w:r>
      <w:r w:rsidRPr="00352463">
        <w:t>&gt;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firstRow="1" w:lastRow="0" w:firstColumn="1" w:lastColumn="0" w:noHBand="0" w:noVBand="1"/>
      </w:tblPr>
      <w:tblGrid>
        <w:gridCol w:w="907"/>
        <w:gridCol w:w="901"/>
        <w:gridCol w:w="1055"/>
        <w:gridCol w:w="1055"/>
        <w:gridCol w:w="1329"/>
        <w:gridCol w:w="1024"/>
        <w:gridCol w:w="918"/>
        <w:gridCol w:w="1274"/>
        <w:gridCol w:w="1647"/>
        <w:gridCol w:w="901"/>
        <w:gridCol w:w="976"/>
        <w:gridCol w:w="963"/>
      </w:tblGrid>
      <w:tr w:rsidR="00554D22" w:rsidRPr="0080561E" w14:paraId="02F7DA84" w14:textId="77777777" w:rsidTr="000047E6">
        <w:trPr>
          <w:tblHeader/>
        </w:trPr>
        <w:tc>
          <w:tcPr>
            <w:tcW w:w="365" w:type="pct"/>
          </w:tcPr>
          <w:p w14:paraId="226CA1CA" w14:textId="77777777" w:rsidR="00554D22" w:rsidRPr="0080561E" w:rsidRDefault="00554D22" w:rsidP="00192D49">
            <w:pPr>
              <w:pStyle w:val="TableCellLeft10pt"/>
              <w:rPr>
                <w:rFonts w:ascii="Arial Narrow" w:hAnsi="Arial Narrow" w:cs="Arial"/>
                <w:b/>
                <w:color w:val="3333FF"/>
              </w:rPr>
            </w:pPr>
            <w:r w:rsidRPr="0080561E">
              <w:rPr>
                <w:rFonts w:ascii="Arial Narrow" w:hAnsi="Arial Narrow" w:cs="Arial"/>
                <w:b/>
                <w:color w:val="3333FF"/>
              </w:rPr>
              <w:lastRenderedPageBreak/>
              <w:t>Arm Name</w:t>
            </w:r>
          </w:p>
        </w:tc>
        <w:tc>
          <w:tcPr>
            <w:tcW w:w="362" w:type="pct"/>
          </w:tcPr>
          <w:p w14:paraId="3C878B5D" w14:textId="77777777" w:rsidR="00554D22" w:rsidRPr="0080561E" w:rsidRDefault="00554D22" w:rsidP="00192D49">
            <w:pPr>
              <w:pStyle w:val="TableCellLeft10pt"/>
              <w:rPr>
                <w:rFonts w:ascii="Arial Narrow" w:hAnsi="Arial Narrow" w:cs="Arial"/>
                <w:b/>
                <w:color w:val="3333FF"/>
              </w:rPr>
            </w:pPr>
            <w:r w:rsidRPr="0080561E">
              <w:rPr>
                <w:rFonts w:ascii="Arial Narrow" w:hAnsi="Arial Narrow" w:cs="Arial"/>
                <w:b/>
                <w:color w:val="3333FF"/>
              </w:rPr>
              <w:t>Arm Type</w:t>
            </w:r>
          </w:p>
        </w:tc>
        <w:tc>
          <w:tcPr>
            <w:tcW w:w="414" w:type="pct"/>
          </w:tcPr>
          <w:p w14:paraId="36FA457A" w14:textId="77777777" w:rsidR="00554D22" w:rsidRPr="0080561E" w:rsidRDefault="00554D22" w:rsidP="00192D49">
            <w:pPr>
              <w:pStyle w:val="TableCellLeft10pt"/>
              <w:rPr>
                <w:rFonts w:ascii="Arial Narrow" w:hAnsi="Arial Narrow" w:cs="Arial"/>
                <w:b/>
                <w:color w:val="3333FF"/>
              </w:rPr>
            </w:pPr>
            <w:r w:rsidRPr="0080561E">
              <w:rPr>
                <w:rFonts w:ascii="Arial Narrow" w:hAnsi="Arial Narrow" w:cs="Arial"/>
                <w:b/>
                <w:color w:val="3333FF"/>
              </w:rPr>
              <w:t>Intervention Name</w:t>
            </w:r>
          </w:p>
        </w:tc>
        <w:tc>
          <w:tcPr>
            <w:tcW w:w="414" w:type="pct"/>
          </w:tcPr>
          <w:p w14:paraId="3A48393B" w14:textId="77777777" w:rsidR="00554D22" w:rsidRPr="0080561E" w:rsidRDefault="00554D22" w:rsidP="00192D49">
            <w:pPr>
              <w:pStyle w:val="TableCellLeft10pt"/>
              <w:rPr>
                <w:rFonts w:ascii="Arial Narrow" w:hAnsi="Arial Narrow" w:cs="Arial"/>
                <w:b/>
                <w:color w:val="3333FF"/>
              </w:rPr>
            </w:pPr>
            <w:r w:rsidRPr="0080561E">
              <w:rPr>
                <w:rFonts w:ascii="Arial Narrow" w:hAnsi="Arial Narrow" w:cs="Arial"/>
                <w:b/>
                <w:color w:val="3333FF"/>
              </w:rPr>
              <w:t>Intervention Type</w:t>
            </w:r>
          </w:p>
        </w:tc>
        <w:tc>
          <w:tcPr>
            <w:tcW w:w="415" w:type="pct"/>
          </w:tcPr>
          <w:p w14:paraId="7FC85316" w14:textId="4E19458E" w:rsidR="00554D22" w:rsidRPr="0080561E" w:rsidRDefault="001D1C89" w:rsidP="00192D49">
            <w:pPr>
              <w:pStyle w:val="TableCellLeft10pt"/>
              <w:rPr>
                <w:rFonts w:ascii="Arial Narrow" w:hAnsi="Arial Narrow" w:cs="Arial"/>
                <w:b/>
                <w:color w:val="3333FF"/>
              </w:rPr>
            </w:pPr>
            <w:r>
              <w:rPr>
                <w:rFonts w:ascii="Arial Narrow" w:hAnsi="Arial Narrow" w:cs="Arial"/>
                <w:b/>
                <w:color w:val="3333FF"/>
              </w:rPr>
              <w:t>Pharmaceutical Dose Form</w:t>
            </w:r>
          </w:p>
        </w:tc>
        <w:tc>
          <w:tcPr>
            <w:tcW w:w="411" w:type="pct"/>
          </w:tcPr>
          <w:p w14:paraId="43287E36" w14:textId="77777777" w:rsidR="00554D22" w:rsidRPr="0080561E" w:rsidRDefault="00554D22" w:rsidP="00192D49">
            <w:pPr>
              <w:pStyle w:val="TableCellLeft10pt"/>
              <w:rPr>
                <w:rFonts w:ascii="Arial Narrow" w:hAnsi="Arial Narrow" w:cs="Arial"/>
                <w:b/>
                <w:color w:val="3333FF"/>
              </w:rPr>
            </w:pPr>
            <w:r w:rsidRPr="00F126DD">
              <w:rPr>
                <w:rFonts w:ascii="Arial Narrow" w:hAnsi="Arial Narrow" w:cs="Arial"/>
                <w:b/>
                <w:color w:val="3333FF"/>
              </w:rPr>
              <w:t>Dosage</w:t>
            </w:r>
            <w:r w:rsidRPr="0080561E">
              <w:rPr>
                <w:rFonts w:ascii="Arial Narrow" w:hAnsi="Arial Narrow" w:cs="Arial"/>
                <w:b/>
                <w:color w:val="3333FF"/>
              </w:rPr>
              <w:t xml:space="preserve"> Strength(s)</w:t>
            </w:r>
          </w:p>
        </w:tc>
        <w:tc>
          <w:tcPr>
            <w:tcW w:w="383" w:type="pct"/>
          </w:tcPr>
          <w:p w14:paraId="037EA3FB" w14:textId="77777777" w:rsidR="00554D22" w:rsidRPr="0080561E" w:rsidRDefault="00554D22" w:rsidP="00192D49">
            <w:pPr>
              <w:pStyle w:val="TableCellLeft10pt"/>
              <w:rPr>
                <w:rFonts w:ascii="Arial Narrow" w:hAnsi="Arial Narrow" w:cs="Arial"/>
                <w:b/>
                <w:color w:val="3333FF"/>
              </w:rPr>
            </w:pPr>
            <w:r w:rsidRPr="0080561E">
              <w:rPr>
                <w:rFonts w:ascii="Arial Narrow" w:hAnsi="Arial Narrow" w:cs="Arial"/>
                <w:b/>
                <w:color w:val="3333FF"/>
              </w:rPr>
              <w:t>Dosage Level(s)</w:t>
            </w:r>
          </w:p>
        </w:tc>
        <w:tc>
          <w:tcPr>
            <w:tcW w:w="492" w:type="pct"/>
          </w:tcPr>
          <w:p w14:paraId="2C6576CD" w14:textId="77777777" w:rsidR="00554D22" w:rsidRPr="0080561E" w:rsidRDefault="00554D22" w:rsidP="00192D49">
            <w:pPr>
              <w:pStyle w:val="TableCellLeft10pt"/>
              <w:rPr>
                <w:rFonts w:ascii="Arial Narrow" w:hAnsi="Arial Narrow" w:cs="Arial"/>
                <w:b/>
                <w:color w:val="3333FF"/>
              </w:rPr>
            </w:pPr>
            <w:r w:rsidRPr="0080561E">
              <w:rPr>
                <w:rFonts w:ascii="Arial Narrow" w:hAnsi="Arial Narrow" w:cs="Arial"/>
                <w:b/>
                <w:color w:val="3333FF"/>
              </w:rPr>
              <w:t>Route of Administration</w:t>
            </w:r>
          </w:p>
        </w:tc>
        <w:tc>
          <w:tcPr>
            <w:tcW w:w="605" w:type="pct"/>
          </w:tcPr>
          <w:p w14:paraId="4B8B6D2A" w14:textId="603A5492" w:rsidR="00554D22" w:rsidRPr="0080561E" w:rsidRDefault="00554D22" w:rsidP="00192D49">
            <w:pPr>
              <w:pStyle w:val="TableCellLeft10pt"/>
              <w:rPr>
                <w:rFonts w:ascii="Arial Narrow" w:hAnsi="Arial Narrow" w:cs="Arial"/>
                <w:b/>
                <w:color w:val="3333FF"/>
              </w:rPr>
            </w:pPr>
            <w:r w:rsidRPr="0080561E">
              <w:rPr>
                <w:rFonts w:ascii="Arial Narrow" w:hAnsi="Arial Narrow" w:cs="Arial"/>
                <w:b/>
                <w:color w:val="3333FF"/>
              </w:rPr>
              <w:t>Regimen/Treatment Period/Vaccination Regimen</w:t>
            </w:r>
          </w:p>
        </w:tc>
        <w:tc>
          <w:tcPr>
            <w:tcW w:w="362" w:type="pct"/>
          </w:tcPr>
          <w:p w14:paraId="3EE7C42B" w14:textId="77777777" w:rsidR="00554D22" w:rsidRPr="0080561E" w:rsidRDefault="00554D22" w:rsidP="00192D49">
            <w:pPr>
              <w:pStyle w:val="TableCellLeft10pt"/>
              <w:rPr>
                <w:rFonts w:ascii="Arial Narrow" w:hAnsi="Arial Narrow" w:cs="Arial"/>
                <w:b/>
                <w:color w:val="3333FF"/>
              </w:rPr>
            </w:pPr>
            <w:r w:rsidRPr="0080561E">
              <w:rPr>
                <w:rFonts w:ascii="Arial Narrow" w:hAnsi="Arial Narrow" w:cs="Arial"/>
                <w:b/>
                <w:color w:val="3333FF"/>
              </w:rPr>
              <w:t>Use</w:t>
            </w:r>
          </w:p>
        </w:tc>
        <w:tc>
          <w:tcPr>
            <w:tcW w:w="391" w:type="pct"/>
          </w:tcPr>
          <w:p w14:paraId="5C5D6C47" w14:textId="77777777" w:rsidR="00554D22" w:rsidRPr="0080561E" w:rsidRDefault="00554D22" w:rsidP="00192D49">
            <w:pPr>
              <w:pStyle w:val="TableCellLeft10pt"/>
              <w:rPr>
                <w:rFonts w:ascii="Arial Narrow" w:hAnsi="Arial Narrow" w:cs="Arial"/>
                <w:b/>
                <w:color w:val="3333FF"/>
              </w:rPr>
            </w:pPr>
            <w:r w:rsidRPr="0080561E">
              <w:rPr>
                <w:rFonts w:ascii="Arial Narrow" w:hAnsi="Arial Narrow" w:cs="Arial"/>
                <w:b/>
                <w:color w:val="3333FF"/>
              </w:rPr>
              <w:t>IMP/NIMP</w:t>
            </w:r>
          </w:p>
        </w:tc>
        <w:tc>
          <w:tcPr>
            <w:tcW w:w="386" w:type="pct"/>
          </w:tcPr>
          <w:p w14:paraId="070FC4A6" w14:textId="77777777" w:rsidR="00554D22" w:rsidRPr="0080561E" w:rsidRDefault="00554D22" w:rsidP="00192D49">
            <w:pPr>
              <w:pStyle w:val="TableCellLeft10pt"/>
              <w:rPr>
                <w:rFonts w:ascii="Arial Narrow" w:hAnsi="Arial Narrow" w:cs="Arial"/>
                <w:b/>
                <w:color w:val="3333FF"/>
              </w:rPr>
            </w:pPr>
            <w:r w:rsidRPr="0080561E">
              <w:rPr>
                <w:rFonts w:ascii="Arial Narrow" w:hAnsi="Arial Narrow" w:cs="Arial"/>
                <w:b/>
                <w:color w:val="3333FF"/>
              </w:rPr>
              <w:t>Sourcing</w:t>
            </w:r>
          </w:p>
        </w:tc>
      </w:tr>
      <w:tr w:rsidR="00554D22" w:rsidRPr="0080561E" w14:paraId="0FAD6D72" w14:textId="77777777" w:rsidTr="000047E6">
        <w:tc>
          <w:tcPr>
            <w:tcW w:w="365" w:type="pct"/>
          </w:tcPr>
          <w:p w14:paraId="7986B4FE" w14:textId="77777777" w:rsidR="00554D22" w:rsidRPr="0080561E" w:rsidRDefault="00554D22" w:rsidP="00192D49">
            <w:pPr>
              <w:pStyle w:val="TableCellLeft10pt"/>
              <w:rPr>
                <w:rFonts w:ascii="Arial Narrow" w:hAnsi="Arial Narrow" w:cs="Arial"/>
                <w:color w:val="3333FF"/>
              </w:rPr>
            </w:pPr>
            <w:r w:rsidRPr="0080561E">
              <w:rPr>
                <w:rStyle w:val="PlaceholderText"/>
                <w:rFonts w:ascii="Arial Narrow" w:hAnsi="Arial Narrow" w:cs="Arial"/>
                <w:color w:val="3333FF"/>
              </w:rPr>
              <w:t>&lt;</w:t>
            </w:r>
            <w:r w:rsidRPr="00970F30">
              <w:rPr>
                <w:rStyle w:val="PlaceholderText"/>
                <w:rFonts w:ascii="Arial Narrow" w:hAnsi="Arial Narrow" w:cs="Arial"/>
                <w:color w:val="3333FF"/>
                <w:highlight w:val="lightGray"/>
              </w:rPr>
              <w:t>Enter Arm Name</w:t>
            </w:r>
            <w:r w:rsidRPr="0080561E">
              <w:rPr>
                <w:rStyle w:val="PlaceholderText"/>
                <w:rFonts w:ascii="Arial Narrow" w:hAnsi="Arial Narrow" w:cs="Arial"/>
                <w:color w:val="3333FF"/>
              </w:rPr>
              <w:t>&gt;</w:t>
            </w:r>
          </w:p>
        </w:tc>
        <w:tc>
          <w:tcPr>
            <w:tcW w:w="362" w:type="pct"/>
          </w:tcPr>
          <w:p w14:paraId="3FDA7993" w14:textId="77777777" w:rsidR="00554D22" w:rsidRPr="0080561E" w:rsidRDefault="00554D22" w:rsidP="00192D49">
            <w:pPr>
              <w:pStyle w:val="TableCellLeft10pt"/>
              <w:rPr>
                <w:rFonts w:ascii="Arial Narrow" w:hAnsi="Arial Narrow" w:cs="Arial"/>
                <w:color w:val="3333FF"/>
              </w:rPr>
            </w:pPr>
            <w:r w:rsidRPr="0080561E">
              <w:rPr>
                <w:rStyle w:val="PlaceholderText"/>
                <w:rFonts w:ascii="Arial Narrow" w:hAnsi="Arial Narrow" w:cs="Arial"/>
                <w:color w:val="3333FF"/>
              </w:rPr>
              <w:t>[</w:t>
            </w:r>
            <w:r w:rsidRPr="00970F30">
              <w:rPr>
                <w:rStyle w:val="PlaceholderText"/>
                <w:rFonts w:ascii="Arial Narrow" w:hAnsi="Arial Narrow" w:cs="Arial"/>
                <w:color w:val="3333FF"/>
                <w:highlight w:val="lightGray"/>
              </w:rPr>
              <w:t>Select Arm Type</w:t>
            </w:r>
            <w:r w:rsidRPr="0080561E">
              <w:rPr>
                <w:rStyle w:val="PlaceholderText"/>
                <w:rFonts w:ascii="Arial Narrow" w:hAnsi="Arial Narrow" w:cs="Arial"/>
                <w:color w:val="3333FF"/>
              </w:rPr>
              <w:t>]</w:t>
            </w:r>
          </w:p>
        </w:tc>
        <w:tc>
          <w:tcPr>
            <w:tcW w:w="414" w:type="pct"/>
          </w:tcPr>
          <w:p w14:paraId="3B76CC34" w14:textId="77777777" w:rsidR="00554D22" w:rsidRPr="0080561E" w:rsidRDefault="00554D22" w:rsidP="00192D49">
            <w:pPr>
              <w:pStyle w:val="TableCellLeft10pt"/>
              <w:rPr>
                <w:rFonts w:ascii="Arial Narrow" w:hAnsi="Arial Narrow" w:cs="Arial"/>
                <w:color w:val="3333FF"/>
              </w:rPr>
            </w:pPr>
            <w:r>
              <w:rPr>
                <w:rStyle w:val="PlaceholderText"/>
                <w:rFonts w:ascii="Arial Narrow" w:hAnsi="Arial Narrow" w:cs="Arial"/>
                <w:color w:val="3333FF"/>
              </w:rPr>
              <w:t>&lt;</w:t>
            </w:r>
            <w:r w:rsidRPr="00970F30">
              <w:rPr>
                <w:rStyle w:val="PlaceholderText"/>
                <w:rFonts w:ascii="Arial Narrow" w:hAnsi="Arial Narrow" w:cs="Arial"/>
                <w:color w:val="3333FF"/>
                <w:highlight w:val="lightGray"/>
              </w:rPr>
              <w:t>Enter Intervention Name</w:t>
            </w:r>
            <w:r>
              <w:rPr>
                <w:rStyle w:val="PlaceholderText"/>
                <w:rFonts w:ascii="Arial Narrow" w:hAnsi="Arial Narrow" w:cs="Arial"/>
                <w:color w:val="3333FF"/>
              </w:rPr>
              <w:t>&gt;</w:t>
            </w:r>
          </w:p>
        </w:tc>
        <w:tc>
          <w:tcPr>
            <w:tcW w:w="414" w:type="pct"/>
          </w:tcPr>
          <w:p w14:paraId="5784AB86" w14:textId="77777777" w:rsidR="00554D22" w:rsidRPr="0080561E" w:rsidRDefault="00554D22" w:rsidP="00192D49">
            <w:pPr>
              <w:pStyle w:val="TableCellLeft10pt"/>
              <w:rPr>
                <w:rFonts w:ascii="Arial Narrow" w:hAnsi="Arial Narrow" w:cs="Arial"/>
                <w:color w:val="3333FF"/>
              </w:rPr>
            </w:pPr>
            <w:r w:rsidRPr="0080561E">
              <w:rPr>
                <w:rStyle w:val="PlaceholderText"/>
                <w:rFonts w:ascii="Arial Narrow" w:hAnsi="Arial Narrow" w:cs="Arial"/>
                <w:color w:val="3333FF"/>
              </w:rPr>
              <w:t>[</w:t>
            </w:r>
            <w:r w:rsidRPr="00970F30">
              <w:rPr>
                <w:rStyle w:val="PlaceholderText"/>
                <w:rFonts w:ascii="Arial Narrow" w:hAnsi="Arial Narrow" w:cs="Arial"/>
                <w:color w:val="3333FF"/>
                <w:highlight w:val="lightGray"/>
              </w:rPr>
              <w:t>Select Intervention Type</w:t>
            </w:r>
            <w:r w:rsidRPr="0080561E">
              <w:rPr>
                <w:rStyle w:val="PlaceholderText"/>
                <w:rFonts w:ascii="Arial Narrow" w:hAnsi="Arial Narrow" w:cs="Arial"/>
                <w:color w:val="3333FF"/>
              </w:rPr>
              <w:t>]</w:t>
            </w:r>
          </w:p>
        </w:tc>
        <w:tc>
          <w:tcPr>
            <w:tcW w:w="415" w:type="pct"/>
          </w:tcPr>
          <w:p w14:paraId="17B51C35" w14:textId="03D512E5" w:rsidR="00554D22" w:rsidRPr="0080561E" w:rsidRDefault="00554D22" w:rsidP="00192D49">
            <w:pPr>
              <w:pStyle w:val="TableCellLeft10pt"/>
              <w:rPr>
                <w:rFonts w:ascii="Arial Narrow" w:hAnsi="Arial Narrow" w:cs="Arial"/>
                <w:color w:val="3333FF"/>
              </w:rPr>
            </w:pPr>
            <w:r w:rsidRPr="0080561E">
              <w:rPr>
                <w:rStyle w:val="PlaceholderText"/>
                <w:rFonts w:ascii="Arial Narrow" w:hAnsi="Arial Narrow" w:cs="Arial"/>
                <w:color w:val="3333FF"/>
              </w:rPr>
              <w:t>[</w:t>
            </w:r>
            <w:r w:rsidRPr="001D1C89">
              <w:rPr>
                <w:rStyle w:val="PlaceholderText"/>
                <w:rFonts w:ascii="Arial Narrow" w:hAnsi="Arial Narrow" w:cs="Arial"/>
                <w:color w:val="3333FF"/>
                <w:highlight w:val="lightGray"/>
              </w:rPr>
              <w:t xml:space="preserve">Select </w:t>
            </w:r>
            <w:r w:rsidR="001D1C89" w:rsidRPr="001D1C89">
              <w:rPr>
                <w:rStyle w:val="PlaceholderText"/>
                <w:rFonts w:ascii="Arial Narrow" w:hAnsi="Arial Narrow" w:cs="Arial"/>
                <w:color w:val="3333FF"/>
                <w:highlight w:val="lightGray"/>
              </w:rPr>
              <w:t>Pharmaceutical Dose Form</w:t>
            </w:r>
            <w:r w:rsidRPr="0080561E">
              <w:rPr>
                <w:rStyle w:val="PlaceholderText"/>
                <w:rFonts w:ascii="Arial Narrow" w:hAnsi="Arial Narrow" w:cs="Arial"/>
                <w:color w:val="3333FF"/>
              </w:rPr>
              <w:t>]</w:t>
            </w:r>
          </w:p>
        </w:tc>
        <w:tc>
          <w:tcPr>
            <w:tcW w:w="411" w:type="pct"/>
          </w:tcPr>
          <w:p w14:paraId="1A07DFA5" w14:textId="77777777" w:rsidR="00554D22" w:rsidRPr="0080561E" w:rsidRDefault="00554D22" w:rsidP="00192D49">
            <w:pPr>
              <w:pStyle w:val="TableCellLeft10pt"/>
              <w:rPr>
                <w:rFonts w:ascii="Arial Narrow" w:hAnsi="Arial Narrow" w:cs="Arial"/>
                <w:color w:val="3333FF"/>
              </w:rPr>
            </w:pPr>
            <w:r w:rsidRPr="0080561E">
              <w:rPr>
                <w:rStyle w:val="PlaceholderText"/>
                <w:rFonts w:ascii="Arial Narrow" w:hAnsi="Arial Narrow" w:cs="Arial"/>
                <w:color w:val="3333FF"/>
              </w:rPr>
              <w:t>&lt;</w:t>
            </w:r>
            <w:r w:rsidRPr="00970F30">
              <w:rPr>
                <w:rStyle w:val="PlaceholderText"/>
                <w:rFonts w:ascii="Arial Narrow" w:hAnsi="Arial Narrow" w:cs="Arial"/>
                <w:color w:val="3333FF"/>
                <w:highlight w:val="lightGray"/>
              </w:rPr>
              <w:t>Enter Dosage Strength(s)</w:t>
            </w:r>
            <w:r w:rsidRPr="0080561E">
              <w:rPr>
                <w:rStyle w:val="PlaceholderText"/>
                <w:rFonts w:ascii="Arial Narrow" w:hAnsi="Arial Narrow" w:cs="Arial"/>
                <w:color w:val="3333FF"/>
              </w:rPr>
              <w:t>&gt;</w:t>
            </w:r>
          </w:p>
        </w:tc>
        <w:tc>
          <w:tcPr>
            <w:tcW w:w="383" w:type="pct"/>
          </w:tcPr>
          <w:p w14:paraId="3B1B6DDF" w14:textId="77777777" w:rsidR="00554D22" w:rsidRPr="0080561E" w:rsidRDefault="00554D22" w:rsidP="00192D49">
            <w:pPr>
              <w:pStyle w:val="TableCellLeft10pt"/>
              <w:rPr>
                <w:rFonts w:ascii="Arial Narrow" w:hAnsi="Arial Narrow" w:cs="Arial"/>
                <w:color w:val="3333FF"/>
              </w:rPr>
            </w:pPr>
            <w:r w:rsidRPr="0080561E">
              <w:rPr>
                <w:rStyle w:val="PlaceholderText"/>
                <w:rFonts w:ascii="Arial Narrow" w:hAnsi="Arial Narrow" w:cs="Arial"/>
                <w:color w:val="3333FF"/>
              </w:rPr>
              <w:t>&lt;</w:t>
            </w:r>
            <w:r w:rsidRPr="00970F30">
              <w:rPr>
                <w:rStyle w:val="PlaceholderText"/>
                <w:rFonts w:ascii="Arial Narrow" w:hAnsi="Arial Narrow" w:cs="Arial"/>
                <w:color w:val="3333FF"/>
                <w:highlight w:val="lightGray"/>
              </w:rPr>
              <w:t>Enter Dosage Level(s)</w:t>
            </w:r>
            <w:r w:rsidRPr="0080561E">
              <w:rPr>
                <w:rStyle w:val="PlaceholderText"/>
                <w:rFonts w:ascii="Arial Narrow" w:hAnsi="Arial Narrow" w:cs="Arial"/>
                <w:color w:val="3333FF"/>
              </w:rPr>
              <w:t>&gt;</w:t>
            </w:r>
          </w:p>
        </w:tc>
        <w:tc>
          <w:tcPr>
            <w:tcW w:w="492" w:type="pct"/>
          </w:tcPr>
          <w:p w14:paraId="2652CEF1" w14:textId="77777777" w:rsidR="00554D22" w:rsidRPr="0080561E" w:rsidRDefault="00554D22" w:rsidP="00192D49">
            <w:pPr>
              <w:pStyle w:val="TableCellLeft10pt"/>
              <w:rPr>
                <w:rFonts w:ascii="Arial Narrow" w:hAnsi="Arial Narrow" w:cs="Arial"/>
                <w:color w:val="3333FF"/>
              </w:rPr>
            </w:pPr>
            <w:r w:rsidRPr="0080561E">
              <w:rPr>
                <w:rStyle w:val="PlaceholderText"/>
                <w:rFonts w:ascii="Arial Narrow" w:hAnsi="Arial Narrow" w:cs="Arial"/>
                <w:color w:val="3333FF"/>
              </w:rPr>
              <w:t>[</w:t>
            </w:r>
            <w:r w:rsidRPr="00970F30">
              <w:rPr>
                <w:rStyle w:val="PlaceholderText"/>
                <w:rFonts w:ascii="Arial Narrow" w:hAnsi="Arial Narrow" w:cs="Arial"/>
                <w:color w:val="3333FF"/>
                <w:highlight w:val="lightGray"/>
              </w:rPr>
              <w:t>Select Route of Administration</w:t>
            </w:r>
            <w:r w:rsidRPr="0080561E">
              <w:rPr>
                <w:rStyle w:val="PlaceholderText"/>
                <w:rFonts w:ascii="Arial Narrow" w:hAnsi="Arial Narrow" w:cs="Arial"/>
                <w:color w:val="3333FF"/>
              </w:rPr>
              <w:t>]</w:t>
            </w:r>
          </w:p>
        </w:tc>
        <w:tc>
          <w:tcPr>
            <w:tcW w:w="605" w:type="pct"/>
          </w:tcPr>
          <w:p w14:paraId="51D9BF9A" w14:textId="77777777" w:rsidR="00554D22" w:rsidRPr="0080561E" w:rsidRDefault="00554D22" w:rsidP="00192D49">
            <w:pPr>
              <w:pStyle w:val="TableCellLeft10pt"/>
              <w:rPr>
                <w:rFonts w:ascii="Arial Narrow" w:hAnsi="Arial Narrow" w:cs="Arial"/>
                <w:color w:val="3333FF"/>
              </w:rPr>
            </w:pPr>
            <w:r w:rsidRPr="0080561E">
              <w:rPr>
                <w:rStyle w:val="PlaceholderText"/>
                <w:rFonts w:ascii="Arial Narrow" w:hAnsi="Arial Narrow" w:cs="Arial"/>
                <w:color w:val="3333FF"/>
              </w:rPr>
              <w:t>&lt;</w:t>
            </w:r>
            <w:r w:rsidRPr="00970F30">
              <w:rPr>
                <w:rStyle w:val="PlaceholderText"/>
                <w:rFonts w:ascii="Arial Narrow" w:hAnsi="Arial Narrow" w:cs="Arial"/>
                <w:color w:val="3333FF"/>
                <w:highlight w:val="lightGray"/>
              </w:rPr>
              <w:t>Enter Regimen/Treatment Period/Vaccination Regimen</w:t>
            </w:r>
            <w:r w:rsidRPr="0080561E">
              <w:rPr>
                <w:rStyle w:val="PlaceholderText"/>
                <w:rFonts w:ascii="Arial Narrow" w:hAnsi="Arial Narrow" w:cs="Arial"/>
                <w:color w:val="3333FF"/>
              </w:rPr>
              <w:t>&gt;</w:t>
            </w:r>
          </w:p>
        </w:tc>
        <w:tc>
          <w:tcPr>
            <w:tcW w:w="362" w:type="pct"/>
          </w:tcPr>
          <w:p w14:paraId="29985ECC" w14:textId="77777777" w:rsidR="00554D22" w:rsidRPr="0080561E" w:rsidRDefault="00554D22" w:rsidP="00192D49">
            <w:pPr>
              <w:pStyle w:val="TableCellLeft10pt"/>
              <w:rPr>
                <w:rFonts w:ascii="Arial Narrow" w:hAnsi="Arial Narrow" w:cs="Arial"/>
                <w:color w:val="3333FF"/>
              </w:rPr>
            </w:pPr>
            <w:r w:rsidRPr="0080561E">
              <w:rPr>
                <w:rStyle w:val="PlaceholderText"/>
                <w:rFonts w:ascii="Arial Narrow" w:hAnsi="Arial Narrow" w:cs="Arial"/>
                <w:color w:val="3333FF"/>
              </w:rPr>
              <w:t>[</w:t>
            </w:r>
            <w:r w:rsidRPr="00970F30">
              <w:rPr>
                <w:rStyle w:val="PlaceholderText"/>
                <w:rFonts w:ascii="Arial Narrow" w:hAnsi="Arial Narrow" w:cs="Arial"/>
                <w:color w:val="3333FF"/>
                <w:highlight w:val="lightGray"/>
              </w:rPr>
              <w:t>Select Use</w:t>
            </w:r>
            <w:r w:rsidRPr="0080561E">
              <w:rPr>
                <w:rStyle w:val="PlaceholderText"/>
                <w:rFonts w:ascii="Arial Narrow" w:hAnsi="Arial Narrow" w:cs="Arial"/>
                <w:color w:val="3333FF"/>
              </w:rPr>
              <w:t>]</w:t>
            </w:r>
          </w:p>
        </w:tc>
        <w:tc>
          <w:tcPr>
            <w:tcW w:w="391" w:type="pct"/>
          </w:tcPr>
          <w:p w14:paraId="55798882" w14:textId="77777777" w:rsidR="00554D22" w:rsidRPr="0080561E" w:rsidRDefault="00554D22" w:rsidP="00192D49">
            <w:pPr>
              <w:pStyle w:val="TableCellLeft10pt"/>
              <w:rPr>
                <w:rFonts w:ascii="Arial Narrow" w:hAnsi="Arial Narrow" w:cs="Arial"/>
                <w:color w:val="3333FF"/>
              </w:rPr>
            </w:pPr>
            <w:r w:rsidRPr="0080561E">
              <w:rPr>
                <w:rStyle w:val="PlaceholderText"/>
                <w:rFonts w:ascii="Arial Narrow" w:hAnsi="Arial Narrow" w:cs="Arial"/>
                <w:color w:val="3333FF"/>
              </w:rPr>
              <w:t>[</w:t>
            </w:r>
            <w:r w:rsidRPr="00970F30">
              <w:rPr>
                <w:rStyle w:val="PlaceholderText"/>
                <w:rFonts w:ascii="Arial Narrow" w:hAnsi="Arial Narrow" w:cs="Arial"/>
                <w:color w:val="3333FF"/>
                <w:highlight w:val="lightGray"/>
              </w:rPr>
              <w:t>Select IMP or NIMP</w:t>
            </w:r>
            <w:r w:rsidRPr="0080561E">
              <w:rPr>
                <w:rStyle w:val="PlaceholderText"/>
                <w:rFonts w:ascii="Arial Narrow" w:hAnsi="Arial Narrow" w:cs="Arial"/>
                <w:color w:val="3333FF"/>
              </w:rPr>
              <w:t>]</w:t>
            </w:r>
          </w:p>
        </w:tc>
        <w:tc>
          <w:tcPr>
            <w:tcW w:w="386" w:type="pct"/>
          </w:tcPr>
          <w:p w14:paraId="3276B93F" w14:textId="77777777" w:rsidR="00554D22" w:rsidRPr="0080561E" w:rsidRDefault="00554D22" w:rsidP="00192D49">
            <w:pPr>
              <w:pStyle w:val="TableCellLeft10pt"/>
              <w:rPr>
                <w:rFonts w:ascii="Arial Narrow" w:hAnsi="Arial Narrow" w:cs="Arial"/>
                <w:color w:val="3333FF"/>
              </w:rPr>
            </w:pPr>
            <w:r w:rsidRPr="0080561E">
              <w:rPr>
                <w:rStyle w:val="PlaceholderText"/>
                <w:rFonts w:ascii="Arial Narrow" w:hAnsi="Arial Narrow" w:cs="Arial"/>
                <w:color w:val="3333FF"/>
              </w:rPr>
              <w:t>[</w:t>
            </w:r>
            <w:r w:rsidRPr="00970F30">
              <w:rPr>
                <w:rStyle w:val="PlaceholderText"/>
                <w:rFonts w:ascii="Arial Narrow" w:hAnsi="Arial Narrow" w:cs="Arial"/>
                <w:color w:val="3333FF"/>
                <w:highlight w:val="lightGray"/>
              </w:rPr>
              <w:t>Select Sourcing</w:t>
            </w:r>
            <w:r w:rsidRPr="0080561E">
              <w:rPr>
                <w:rStyle w:val="PlaceholderText"/>
                <w:rFonts w:ascii="Arial Narrow" w:hAnsi="Arial Narrow" w:cs="Arial"/>
                <w:color w:val="3333FF"/>
              </w:rPr>
              <w:t>]</w:t>
            </w:r>
          </w:p>
        </w:tc>
      </w:tr>
    </w:tbl>
    <w:p w14:paraId="05DACD8F" w14:textId="2442A926" w:rsidR="00610DA9" w:rsidRPr="0080561E" w:rsidRDefault="00610DA9" w:rsidP="000047E6">
      <w:pPr>
        <w:pStyle w:val="TableNote9pt"/>
        <w:spacing w:after="120"/>
        <w:ind w:left="0" w:firstLine="0"/>
        <w:rPr>
          <w:rStyle w:val="SuggestedOptional"/>
          <w:rFonts w:ascii="Arial" w:eastAsiaTheme="minorEastAsia" w:hAnsi="Arial" w:cs="Arial"/>
          <w:sz w:val="24"/>
          <w:szCs w:val="18"/>
          <w:lang w:eastAsia="ja-JP"/>
        </w:rPr>
      </w:pPr>
      <w:r w:rsidRPr="0080561E">
        <w:rPr>
          <w:rStyle w:val="SuggestedOptional"/>
          <w:rFonts w:ascii="Arial" w:hAnsi="Arial" w:cs="Arial"/>
        </w:rPr>
        <w:tab/>
      </w:r>
      <w:r w:rsidRPr="0080561E">
        <w:rPr>
          <w:rStyle w:val="SuggestedOptional"/>
          <w:rFonts w:ascii="Arial" w:hAnsi="Arial" w:cs="Arial"/>
          <w:szCs w:val="18"/>
        </w:rPr>
        <w:t>IMP=</w:t>
      </w:r>
      <w:r w:rsidR="001C3461">
        <w:rPr>
          <w:rStyle w:val="SuggestedOptional"/>
          <w:rFonts w:ascii="Arial" w:hAnsi="Arial" w:cs="Arial"/>
          <w:szCs w:val="18"/>
        </w:rPr>
        <w:t>I</w:t>
      </w:r>
      <w:r w:rsidRPr="0080561E">
        <w:rPr>
          <w:rStyle w:val="SuggestedOptional"/>
          <w:rFonts w:ascii="Arial" w:hAnsi="Arial" w:cs="Arial"/>
          <w:szCs w:val="18"/>
        </w:rPr>
        <w:t xml:space="preserve">nvestigational </w:t>
      </w:r>
      <w:r w:rsidR="001C3461">
        <w:rPr>
          <w:rStyle w:val="SuggestedOptional"/>
          <w:rFonts w:ascii="Arial" w:hAnsi="Arial" w:cs="Arial"/>
          <w:szCs w:val="18"/>
        </w:rPr>
        <w:t>M</w:t>
      </w:r>
      <w:r w:rsidRPr="0080561E">
        <w:rPr>
          <w:rStyle w:val="SuggestedOptional"/>
          <w:rFonts w:ascii="Arial" w:hAnsi="Arial" w:cs="Arial"/>
          <w:szCs w:val="18"/>
        </w:rPr>
        <w:t xml:space="preserve">edicinal </w:t>
      </w:r>
      <w:r w:rsidR="001C3461">
        <w:rPr>
          <w:rStyle w:val="SuggestedOptional"/>
          <w:rFonts w:ascii="Arial" w:hAnsi="Arial" w:cs="Arial"/>
          <w:szCs w:val="18"/>
        </w:rPr>
        <w:t>P</w:t>
      </w:r>
      <w:r w:rsidRPr="0080561E">
        <w:rPr>
          <w:rStyle w:val="SuggestedOptional"/>
          <w:rFonts w:ascii="Arial" w:hAnsi="Arial" w:cs="Arial"/>
          <w:szCs w:val="18"/>
        </w:rPr>
        <w:t>roduct; NIMP=</w:t>
      </w:r>
      <w:proofErr w:type="spellStart"/>
      <w:r w:rsidR="005E123C">
        <w:rPr>
          <w:rStyle w:val="SuggestedOptional"/>
          <w:rFonts w:ascii="Arial" w:hAnsi="Arial" w:cs="Arial"/>
          <w:szCs w:val="18"/>
        </w:rPr>
        <w:t>N</w:t>
      </w:r>
      <w:r w:rsidRPr="0080561E">
        <w:rPr>
          <w:rStyle w:val="SuggestedOptional"/>
          <w:rFonts w:ascii="Arial" w:hAnsi="Arial" w:cs="Arial"/>
          <w:szCs w:val="18"/>
        </w:rPr>
        <w:t>on</w:t>
      </w:r>
      <w:r w:rsidR="00FA7C2E">
        <w:rPr>
          <w:rStyle w:val="SuggestedOptional"/>
          <w:rFonts w:ascii="Arial" w:hAnsi="Arial" w:cs="Arial"/>
          <w:szCs w:val="18"/>
        </w:rPr>
        <w:t>I</w:t>
      </w:r>
      <w:r w:rsidRPr="0080561E">
        <w:rPr>
          <w:rStyle w:val="SuggestedOptional"/>
          <w:rFonts w:ascii="Arial" w:hAnsi="Arial" w:cs="Arial"/>
          <w:szCs w:val="18"/>
        </w:rPr>
        <w:t>nvestigational</w:t>
      </w:r>
      <w:proofErr w:type="spellEnd"/>
      <w:r w:rsidRPr="0080561E">
        <w:rPr>
          <w:rStyle w:val="SuggestedOptional"/>
          <w:rFonts w:ascii="Arial" w:hAnsi="Arial" w:cs="Arial"/>
          <w:szCs w:val="18"/>
        </w:rPr>
        <w:t>/</w:t>
      </w:r>
      <w:r w:rsidR="005E123C">
        <w:rPr>
          <w:rStyle w:val="SuggestedOptional"/>
          <w:rFonts w:ascii="Arial" w:hAnsi="Arial" w:cs="Arial"/>
          <w:szCs w:val="18"/>
        </w:rPr>
        <w:t>A</w:t>
      </w:r>
      <w:r w:rsidRPr="0080561E">
        <w:rPr>
          <w:rStyle w:val="SuggestedOptional"/>
          <w:rFonts w:ascii="Arial" w:hAnsi="Arial" w:cs="Arial"/>
          <w:szCs w:val="18"/>
        </w:rPr>
        <w:t xml:space="preserve">uxiliary </w:t>
      </w:r>
      <w:r w:rsidR="005E123C">
        <w:rPr>
          <w:rStyle w:val="SuggestedOptional"/>
          <w:rFonts w:ascii="Arial" w:hAnsi="Arial" w:cs="Arial"/>
          <w:szCs w:val="18"/>
        </w:rPr>
        <w:t>M</w:t>
      </w:r>
      <w:r w:rsidRPr="0080561E">
        <w:rPr>
          <w:rStyle w:val="SuggestedOptional"/>
          <w:rFonts w:ascii="Arial" w:hAnsi="Arial" w:cs="Arial"/>
          <w:szCs w:val="18"/>
        </w:rPr>
        <w:t xml:space="preserve">edicinal </w:t>
      </w:r>
      <w:r w:rsidR="005E123C">
        <w:rPr>
          <w:rStyle w:val="SuggestedOptional"/>
          <w:rFonts w:ascii="Arial" w:hAnsi="Arial" w:cs="Arial"/>
          <w:szCs w:val="18"/>
        </w:rPr>
        <w:t>P</w:t>
      </w:r>
      <w:r w:rsidRPr="0080561E">
        <w:rPr>
          <w:rStyle w:val="SuggestedOptional"/>
          <w:rFonts w:ascii="Arial" w:hAnsi="Arial" w:cs="Arial"/>
          <w:szCs w:val="18"/>
        </w:rPr>
        <w:t>roduct.</w:t>
      </w:r>
    </w:p>
    <w:p w14:paraId="175B19B4" w14:textId="15779CEA" w:rsidR="00F70FF8" w:rsidRPr="0080561E" w:rsidRDefault="00F70FF8" w:rsidP="00F70FF8">
      <w:pPr>
        <w:pStyle w:val="TableNote9pt"/>
        <w:rPr>
          <w:rStyle w:val="SuggestedOptional"/>
          <w:rFonts w:ascii="Arial" w:hAnsi="Arial" w:cs="Arial"/>
          <w:szCs w:val="18"/>
        </w:rPr>
        <w:sectPr w:rsidR="00F70FF8" w:rsidRPr="0080561E" w:rsidSect="00F36AB8">
          <w:pgSz w:w="15840" w:h="12240" w:orient="landscape" w:code="1"/>
          <w:pgMar w:top="1440" w:right="1440" w:bottom="1440" w:left="1440" w:header="720" w:footer="720" w:gutter="0"/>
          <w:lnNumType w:countBy="1" w:restart="continuous"/>
          <w:cols w:space="720"/>
          <w:docGrid w:linePitch="360"/>
        </w:sectPr>
      </w:pPr>
    </w:p>
    <w:p w14:paraId="09035290" w14:textId="036713F8" w:rsidR="00F71AD9" w:rsidRPr="0080561E" w:rsidRDefault="0181A627" w:rsidP="62B97165">
      <w:pPr>
        <w:pStyle w:val="02Heading2"/>
        <w:rPr>
          <w:color w:val="FF0000"/>
        </w:rPr>
      </w:pPr>
      <w:bookmarkStart w:id="78" w:name="_Toc185590899"/>
      <w:r w:rsidRPr="62B97165">
        <w:rPr>
          <w:color w:val="FF0000"/>
        </w:rPr>
        <w:lastRenderedPageBreak/>
        <w:t xml:space="preserve">Description of </w:t>
      </w:r>
      <w:r w:rsidR="4C78194F" w:rsidRPr="62B97165">
        <w:rPr>
          <w:color w:val="FF0000"/>
        </w:rPr>
        <w:t xml:space="preserve">Investigational </w:t>
      </w:r>
      <w:r w:rsidR="0F74182F" w:rsidRPr="62B97165">
        <w:rPr>
          <w:color w:val="FF0000"/>
        </w:rPr>
        <w:t xml:space="preserve">Trial </w:t>
      </w:r>
      <w:r w:rsidRPr="62B97165">
        <w:rPr>
          <w:color w:val="FF0000"/>
        </w:rPr>
        <w:t>Intervention</w:t>
      </w:r>
      <w:bookmarkEnd w:id="78"/>
    </w:p>
    <w:p w14:paraId="7DA94652" w14:textId="2C5FEC00" w:rsidR="0039694F" w:rsidRPr="0080561E" w:rsidRDefault="06CF2A36" w:rsidP="62B97165">
      <w:pPr>
        <w:pStyle w:val="InstructionalTExt"/>
        <w:rPr>
          <w:color w:val="FF0000"/>
        </w:rPr>
      </w:pPr>
      <w:r w:rsidRPr="62B97165">
        <w:rPr>
          <w:color w:val="FF0000"/>
        </w:rPr>
        <w:t xml:space="preserve">Describe the </w:t>
      </w:r>
      <w:r w:rsidR="105CF23B" w:rsidRPr="62B97165">
        <w:rPr>
          <w:color w:val="FF0000"/>
        </w:rPr>
        <w:t xml:space="preserve">investigational trial </w:t>
      </w:r>
      <w:r w:rsidRPr="62B97165">
        <w:rPr>
          <w:color w:val="FF0000"/>
        </w:rPr>
        <w:t xml:space="preserve">intervention to be administered in each arm of the </w:t>
      </w:r>
      <w:r w:rsidR="1C1C60F5" w:rsidRPr="62B97165">
        <w:rPr>
          <w:color w:val="FF0000"/>
        </w:rPr>
        <w:t xml:space="preserve">trial </w:t>
      </w:r>
      <w:r w:rsidRPr="62B97165">
        <w:rPr>
          <w:color w:val="FF0000"/>
        </w:rPr>
        <w:t xml:space="preserve">and for each period of the </w:t>
      </w:r>
      <w:r w:rsidR="1C1C60F5" w:rsidRPr="62B97165">
        <w:rPr>
          <w:color w:val="FF0000"/>
        </w:rPr>
        <w:t xml:space="preserve">trial </w:t>
      </w:r>
      <w:r w:rsidRPr="62B97165">
        <w:rPr>
          <w:color w:val="FF0000"/>
        </w:rPr>
        <w:t xml:space="preserve">including route and mode of administration, dose, dosage regimen, duration of intervention, </w:t>
      </w:r>
      <w:r w:rsidR="52B5AEED" w:rsidRPr="62B97165">
        <w:rPr>
          <w:color w:val="FF0000"/>
        </w:rPr>
        <w:t xml:space="preserve">use, </w:t>
      </w:r>
      <w:r w:rsidRPr="62B97165">
        <w:rPr>
          <w:color w:val="FF0000"/>
        </w:rPr>
        <w:t>packaging</w:t>
      </w:r>
      <w:r w:rsidR="100B2BB1" w:rsidRPr="62B97165">
        <w:rPr>
          <w:color w:val="FF0000"/>
        </w:rPr>
        <w:t xml:space="preserve"> and</w:t>
      </w:r>
      <w:r w:rsidRPr="62B97165">
        <w:rPr>
          <w:color w:val="FF0000"/>
        </w:rPr>
        <w:t xml:space="preserve"> label</w:t>
      </w:r>
      <w:r w:rsidR="531943A3" w:rsidRPr="62B97165">
        <w:rPr>
          <w:color w:val="FF0000"/>
        </w:rPr>
        <w:t>ling</w:t>
      </w:r>
      <w:r w:rsidR="100B2BB1" w:rsidRPr="62B97165">
        <w:rPr>
          <w:color w:val="FF0000"/>
        </w:rPr>
        <w:t>.</w:t>
      </w:r>
    </w:p>
    <w:p w14:paraId="26DACD93" w14:textId="76ED83A1" w:rsidR="00AC405D" w:rsidRPr="0080561E" w:rsidRDefault="100B2BB1" w:rsidP="62B97165">
      <w:pPr>
        <w:pStyle w:val="InstructionalTExt"/>
        <w:rPr>
          <w:color w:val="FF0000"/>
        </w:rPr>
      </w:pPr>
      <w:r w:rsidRPr="62B97165">
        <w:rPr>
          <w:color w:val="FF0000"/>
        </w:rPr>
        <w:t>Refer to approved regional labelling, as appropriate.</w:t>
      </w:r>
    </w:p>
    <w:p w14:paraId="1FD89A28" w14:textId="3AE50306" w:rsidR="0039694F" w:rsidRPr="0080561E" w:rsidRDefault="06CF2A36" w:rsidP="62B97165">
      <w:pPr>
        <w:pStyle w:val="InstructionalTExt"/>
        <w:rPr>
          <w:color w:val="FF0000"/>
        </w:rPr>
      </w:pPr>
      <w:r w:rsidRPr="62B97165">
        <w:rPr>
          <w:color w:val="FF0000"/>
        </w:rPr>
        <w:t xml:space="preserve">For </w:t>
      </w:r>
      <w:r w:rsidR="75708F85" w:rsidRPr="62B97165">
        <w:rPr>
          <w:color w:val="FF0000"/>
        </w:rPr>
        <w:t xml:space="preserve">investigational </w:t>
      </w:r>
      <w:r w:rsidR="5E4BF311" w:rsidRPr="62B97165">
        <w:rPr>
          <w:color w:val="FF0000"/>
        </w:rPr>
        <w:t>drug/</w:t>
      </w:r>
      <w:r w:rsidRPr="62B97165">
        <w:rPr>
          <w:color w:val="FF0000"/>
        </w:rPr>
        <w:t>device</w:t>
      </w:r>
      <w:r w:rsidR="71B48452" w:rsidRPr="62B97165">
        <w:rPr>
          <w:color w:val="FF0000"/>
        </w:rPr>
        <w:t xml:space="preserve"> combination product</w:t>
      </w:r>
      <w:r w:rsidRPr="62B97165">
        <w:rPr>
          <w:color w:val="FF0000"/>
        </w:rPr>
        <w:t>s, include details on the configuration and use of the device and device manufacturer. A device user manual may be referenced in this section.</w:t>
      </w:r>
    </w:p>
    <w:p w14:paraId="07F59FA9" w14:textId="4F456F39" w:rsidR="000C5C08" w:rsidRPr="0080561E" w:rsidRDefault="48A3A29E" w:rsidP="62B97165">
      <w:pPr>
        <w:pStyle w:val="00Paragraph"/>
        <w:rPr>
          <w:color w:val="FF0000"/>
        </w:rPr>
      </w:pPr>
      <w:r w:rsidRPr="62B97165">
        <w:rPr>
          <w:color w:val="FF0000"/>
        </w:rPr>
        <w:t>&lt;</w:t>
      </w:r>
      <w:r w:rsidRPr="62B97165">
        <w:rPr>
          <w:color w:val="FF0000"/>
          <w:highlight w:val="lightGray"/>
        </w:rPr>
        <w:t>Enter Description of Investigational Trial Intervention</w:t>
      </w:r>
      <w:r w:rsidRPr="62B97165">
        <w:rPr>
          <w:color w:val="FF0000"/>
        </w:rPr>
        <w:t>&gt;</w:t>
      </w:r>
    </w:p>
    <w:p w14:paraId="1358B626" w14:textId="6BB9F503" w:rsidR="00F71AD9" w:rsidRPr="0080561E" w:rsidRDefault="0181A627" w:rsidP="62B97165">
      <w:pPr>
        <w:pStyle w:val="02Heading2"/>
        <w:rPr>
          <w:color w:val="FF0000"/>
        </w:rPr>
      </w:pPr>
      <w:bookmarkStart w:id="79" w:name="_Toc185590900"/>
      <w:r w:rsidRPr="62B97165">
        <w:rPr>
          <w:color w:val="FF0000"/>
        </w:rPr>
        <w:t xml:space="preserve">Rationale for </w:t>
      </w:r>
      <w:r w:rsidR="27A748E6" w:rsidRPr="62B97165">
        <w:rPr>
          <w:color w:val="FF0000"/>
        </w:rPr>
        <w:t>Investigational</w:t>
      </w:r>
      <w:r w:rsidR="2103441F" w:rsidRPr="62B97165">
        <w:rPr>
          <w:color w:val="FF0000"/>
        </w:rPr>
        <w:t xml:space="preserve"> </w:t>
      </w:r>
      <w:r w:rsidR="28261BBB" w:rsidRPr="62B97165">
        <w:rPr>
          <w:color w:val="FF0000"/>
        </w:rPr>
        <w:t xml:space="preserve">Trial </w:t>
      </w:r>
      <w:r w:rsidRPr="62B97165">
        <w:rPr>
          <w:color w:val="FF0000"/>
        </w:rPr>
        <w:t>Intervention</w:t>
      </w:r>
      <w:r w:rsidR="676D52D4" w:rsidRPr="62B97165">
        <w:rPr>
          <w:color w:val="FF0000"/>
        </w:rPr>
        <w:t xml:space="preserve"> Dos</w:t>
      </w:r>
      <w:r w:rsidR="015EA4A9" w:rsidRPr="62B97165">
        <w:rPr>
          <w:color w:val="FF0000"/>
        </w:rPr>
        <w:t>e and</w:t>
      </w:r>
      <w:r w:rsidR="676D52D4" w:rsidRPr="62B97165">
        <w:rPr>
          <w:color w:val="FF0000"/>
        </w:rPr>
        <w:t xml:space="preserve"> Regimen</w:t>
      </w:r>
      <w:bookmarkEnd w:id="79"/>
    </w:p>
    <w:p w14:paraId="3FAB0669" w14:textId="1A286759" w:rsidR="00D87D1E" w:rsidRPr="00012087" w:rsidRDefault="6BE79A66" w:rsidP="62B97165">
      <w:pPr>
        <w:pStyle w:val="InstructionalText0"/>
        <w:rPr>
          <w:color w:val="FF0000"/>
          <w:lang w:val="en-CA"/>
        </w:rPr>
      </w:pPr>
      <w:r w:rsidRPr="62B97165">
        <w:rPr>
          <w:color w:val="FF0000"/>
          <w:sz w:val="24"/>
          <w:szCs w:val="24"/>
          <w:lang w:val="en-CA"/>
        </w:rPr>
        <w:t xml:space="preserve">Provide a rationale for the selection of the dose(s) or dose range, </w:t>
      </w:r>
      <w:r w:rsidR="17636CC3" w:rsidRPr="62B97165">
        <w:rPr>
          <w:color w:val="FF0000"/>
          <w:sz w:val="24"/>
          <w:szCs w:val="24"/>
          <w:lang w:val="en-CA"/>
        </w:rPr>
        <w:t>pharmaceutical dose form</w:t>
      </w:r>
      <w:r w:rsidR="66407ED6" w:rsidRPr="62B97165">
        <w:rPr>
          <w:color w:val="FF0000"/>
          <w:sz w:val="24"/>
          <w:szCs w:val="24"/>
          <w:lang w:val="en-CA"/>
        </w:rPr>
        <w:t xml:space="preserve">, </w:t>
      </w:r>
      <w:r w:rsidRPr="62B97165">
        <w:rPr>
          <w:color w:val="FF0000"/>
          <w:sz w:val="24"/>
          <w:szCs w:val="24"/>
          <w:lang w:val="en-CA"/>
        </w:rPr>
        <w:t xml:space="preserve">route of administration, and dosing regimen of the </w:t>
      </w:r>
      <w:r w:rsidR="54A30682" w:rsidRPr="62B97165">
        <w:rPr>
          <w:color w:val="FF0000"/>
          <w:sz w:val="24"/>
          <w:szCs w:val="24"/>
          <w:lang w:val="en-CA"/>
        </w:rPr>
        <w:t xml:space="preserve">investigational </w:t>
      </w:r>
      <w:r w:rsidR="54D15686" w:rsidRPr="62B97165">
        <w:rPr>
          <w:color w:val="FF0000"/>
          <w:sz w:val="24"/>
          <w:szCs w:val="24"/>
          <w:lang w:val="en-CA"/>
        </w:rPr>
        <w:t xml:space="preserve">trial </w:t>
      </w:r>
      <w:r w:rsidRPr="62B97165">
        <w:rPr>
          <w:color w:val="FF0000"/>
          <w:sz w:val="24"/>
          <w:szCs w:val="24"/>
          <w:lang w:val="en-CA"/>
        </w:rPr>
        <w:t>intervention</w:t>
      </w:r>
      <w:r w:rsidR="2F4A93CA" w:rsidRPr="62B97165">
        <w:rPr>
          <w:color w:val="FF0000"/>
          <w:sz w:val="24"/>
          <w:szCs w:val="24"/>
          <w:lang w:val="en-CA"/>
        </w:rPr>
        <w:t>, as applicable</w:t>
      </w:r>
      <w:r w:rsidRPr="62B97165">
        <w:rPr>
          <w:color w:val="FF0000"/>
          <w:sz w:val="24"/>
          <w:szCs w:val="24"/>
          <w:lang w:val="en-CA"/>
        </w:rPr>
        <w:t xml:space="preserve">. This rationale should include relevant results from </w:t>
      </w:r>
      <w:r w:rsidR="32788B18" w:rsidRPr="62B97165">
        <w:rPr>
          <w:color w:val="FF0000"/>
          <w:sz w:val="24"/>
          <w:szCs w:val="24"/>
          <w:lang w:val="en-CA"/>
        </w:rPr>
        <w:t xml:space="preserve">nonclinical </w:t>
      </w:r>
      <w:r w:rsidR="25A94B40" w:rsidRPr="62B97165">
        <w:rPr>
          <w:color w:val="FF0000"/>
          <w:sz w:val="24"/>
          <w:szCs w:val="24"/>
          <w:lang w:val="en-CA"/>
        </w:rPr>
        <w:t xml:space="preserve">studies </w:t>
      </w:r>
      <w:r w:rsidRPr="62B97165">
        <w:rPr>
          <w:color w:val="FF0000"/>
          <w:sz w:val="24"/>
          <w:szCs w:val="24"/>
          <w:lang w:val="en-CA"/>
        </w:rPr>
        <w:t xml:space="preserve">and clinical </w:t>
      </w:r>
      <w:r w:rsidR="54D15686" w:rsidRPr="62B97165">
        <w:rPr>
          <w:color w:val="FF0000"/>
          <w:sz w:val="24"/>
          <w:szCs w:val="24"/>
          <w:lang w:val="en-CA"/>
        </w:rPr>
        <w:t xml:space="preserve">trials </w:t>
      </w:r>
      <w:r w:rsidRPr="62B97165">
        <w:rPr>
          <w:color w:val="FF0000"/>
          <w:sz w:val="24"/>
          <w:szCs w:val="24"/>
          <w:lang w:val="en-CA"/>
        </w:rPr>
        <w:t xml:space="preserve">that support selection of the dose and regimen. </w:t>
      </w:r>
      <w:r w:rsidR="54A30682" w:rsidRPr="62B97165">
        <w:rPr>
          <w:color w:val="FF0000"/>
          <w:sz w:val="24"/>
          <w:szCs w:val="24"/>
          <w:lang w:val="en-CA"/>
        </w:rPr>
        <w:t xml:space="preserve">Discuss impact of differences in </w:t>
      </w:r>
      <w:r w:rsidR="72AA320D" w:rsidRPr="62B97165">
        <w:rPr>
          <w:color w:val="FF0000"/>
          <w:sz w:val="24"/>
          <w:szCs w:val="24"/>
          <w:lang w:val="en-CA"/>
        </w:rPr>
        <w:t>trial</w:t>
      </w:r>
      <w:r w:rsidR="54A30682" w:rsidRPr="62B97165">
        <w:rPr>
          <w:color w:val="FF0000"/>
          <w:sz w:val="24"/>
          <w:szCs w:val="24"/>
          <w:lang w:val="en-CA"/>
        </w:rPr>
        <w:t xml:space="preserve"> population characteristics (</w:t>
      </w:r>
      <w:r w:rsidR="0D162357" w:rsidRPr="62B97165">
        <w:rPr>
          <w:color w:val="FF0000"/>
          <w:sz w:val="24"/>
          <w:szCs w:val="24"/>
          <w:lang w:val="en-CA"/>
        </w:rPr>
        <w:t>e.g.</w:t>
      </w:r>
      <w:r w:rsidR="54A30682" w:rsidRPr="62B97165">
        <w:rPr>
          <w:color w:val="FF0000"/>
          <w:sz w:val="24"/>
          <w:szCs w:val="24"/>
          <w:lang w:val="en-CA"/>
        </w:rPr>
        <w:t>, age, sex</w:t>
      </w:r>
      <w:r w:rsidR="1AA506D8" w:rsidRPr="62B97165">
        <w:rPr>
          <w:color w:val="FF0000"/>
          <w:sz w:val="24"/>
          <w:szCs w:val="24"/>
          <w:lang w:val="en-CA"/>
        </w:rPr>
        <w:t xml:space="preserve">, </w:t>
      </w:r>
      <w:r w:rsidR="54A30682" w:rsidRPr="62B97165">
        <w:rPr>
          <w:color w:val="FF0000"/>
          <w:sz w:val="24"/>
          <w:szCs w:val="24"/>
          <w:lang w:val="en-CA"/>
        </w:rPr>
        <w:t>race)</w:t>
      </w:r>
      <w:r w:rsidR="3C48F428" w:rsidRPr="62B97165">
        <w:rPr>
          <w:color w:val="FF0000"/>
          <w:sz w:val="24"/>
          <w:szCs w:val="24"/>
          <w:lang w:val="en-CA"/>
        </w:rPr>
        <w:t xml:space="preserve"> which could lead to differences in pharmacokinetics and pharmacodynamics in this </w:t>
      </w:r>
      <w:r w:rsidR="2A491B75" w:rsidRPr="62B97165">
        <w:rPr>
          <w:color w:val="FF0000"/>
          <w:sz w:val="24"/>
          <w:szCs w:val="24"/>
          <w:lang w:val="en-CA"/>
        </w:rPr>
        <w:t>trial</w:t>
      </w:r>
      <w:r w:rsidR="3C48F428" w:rsidRPr="62B97165">
        <w:rPr>
          <w:color w:val="FF0000"/>
          <w:sz w:val="24"/>
          <w:szCs w:val="24"/>
          <w:lang w:val="en-CA"/>
        </w:rPr>
        <w:t xml:space="preserve"> as compared to previous </w:t>
      </w:r>
      <w:r w:rsidR="38ECAF99" w:rsidRPr="62B97165">
        <w:rPr>
          <w:color w:val="FF0000"/>
          <w:sz w:val="24"/>
          <w:szCs w:val="24"/>
          <w:lang w:val="en-CA"/>
        </w:rPr>
        <w:t>trials</w:t>
      </w:r>
      <w:r w:rsidRPr="62B97165">
        <w:rPr>
          <w:color w:val="FF0000"/>
          <w:sz w:val="24"/>
          <w:szCs w:val="24"/>
          <w:lang w:val="en-CA"/>
        </w:rPr>
        <w:t>. If applicable, justify any differences in dose regimen or therapeutic use relative to approved label</w:t>
      </w:r>
      <w:r w:rsidR="531943A3" w:rsidRPr="62B97165">
        <w:rPr>
          <w:color w:val="FF0000"/>
          <w:sz w:val="24"/>
          <w:szCs w:val="24"/>
          <w:lang w:val="en-CA"/>
        </w:rPr>
        <w:t>ling</w:t>
      </w:r>
      <w:r w:rsidRPr="62B97165">
        <w:rPr>
          <w:color w:val="FF0000"/>
          <w:sz w:val="24"/>
          <w:szCs w:val="24"/>
          <w:lang w:val="en-CA"/>
        </w:rPr>
        <w:t xml:space="preserve">. </w:t>
      </w:r>
      <w:r w:rsidR="3C48F428" w:rsidRPr="62B97165">
        <w:rPr>
          <w:color w:val="FF0000"/>
          <w:sz w:val="24"/>
          <w:szCs w:val="24"/>
          <w:lang w:val="en-CA"/>
        </w:rPr>
        <w:t xml:space="preserve">Describe prior trials and other information that support the dose and/or dose regimen of the investigational </w:t>
      </w:r>
      <w:r w:rsidR="633C567D" w:rsidRPr="62B97165">
        <w:rPr>
          <w:color w:val="FF0000"/>
          <w:sz w:val="24"/>
          <w:szCs w:val="24"/>
          <w:lang w:val="en-CA"/>
        </w:rPr>
        <w:t xml:space="preserve">trial </w:t>
      </w:r>
      <w:r w:rsidR="3C48F428" w:rsidRPr="62B97165">
        <w:rPr>
          <w:color w:val="FF0000"/>
          <w:sz w:val="24"/>
          <w:szCs w:val="24"/>
          <w:lang w:val="en-CA"/>
        </w:rPr>
        <w:t>intervention.</w:t>
      </w:r>
    </w:p>
    <w:p w14:paraId="1F21CC74" w14:textId="15068365" w:rsidR="00D87D1E" w:rsidRPr="00012087" w:rsidRDefault="6BE79A66" w:rsidP="62B97165">
      <w:pPr>
        <w:pStyle w:val="InstructionalText0"/>
        <w:rPr>
          <w:color w:val="FF0000"/>
          <w:sz w:val="24"/>
          <w:szCs w:val="24"/>
          <w:lang w:val="en-CA"/>
        </w:rPr>
      </w:pPr>
      <w:r w:rsidRPr="62B97165">
        <w:rPr>
          <w:color w:val="FF0000"/>
          <w:sz w:val="24"/>
          <w:szCs w:val="24"/>
          <w:lang w:val="en-CA"/>
        </w:rPr>
        <w:t xml:space="preserve">Include a rationale for prospective dose adjustments incorporated in the </w:t>
      </w:r>
      <w:r w:rsidR="25A94B40" w:rsidRPr="62B97165">
        <w:rPr>
          <w:color w:val="FF0000"/>
          <w:sz w:val="24"/>
          <w:szCs w:val="24"/>
          <w:lang w:val="en-CA"/>
        </w:rPr>
        <w:t>trial</w:t>
      </w:r>
      <w:r w:rsidRPr="62B97165">
        <w:rPr>
          <w:color w:val="FF0000"/>
          <w:sz w:val="24"/>
          <w:szCs w:val="24"/>
          <w:lang w:val="en-CA"/>
        </w:rPr>
        <w:t>, if any</w:t>
      </w:r>
      <w:r w:rsidR="3C48F428" w:rsidRPr="62B97165">
        <w:rPr>
          <w:color w:val="FF0000"/>
          <w:sz w:val="24"/>
          <w:szCs w:val="24"/>
          <w:lang w:val="en-CA"/>
        </w:rPr>
        <w:t>.</w:t>
      </w:r>
    </w:p>
    <w:p w14:paraId="188BA0F8" w14:textId="0A7AC8D5" w:rsidR="00D87D1E" w:rsidRPr="0080561E" w:rsidRDefault="38C4A814" w:rsidP="62B97165">
      <w:pPr>
        <w:pStyle w:val="00Paragraph"/>
        <w:rPr>
          <w:color w:val="FF0000"/>
        </w:rPr>
      </w:pPr>
      <w:r w:rsidRPr="62B97165">
        <w:rPr>
          <w:color w:val="FF0000"/>
        </w:rPr>
        <w:t>&lt;</w:t>
      </w:r>
      <w:r w:rsidRPr="62B97165">
        <w:rPr>
          <w:color w:val="FF0000"/>
          <w:highlight w:val="lightGray"/>
        </w:rPr>
        <w:t xml:space="preserve">Enter </w:t>
      </w:r>
      <w:r w:rsidR="6BE79A66" w:rsidRPr="62B97165">
        <w:rPr>
          <w:color w:val="FF0000"/>
          <w:highlight w:val="lightGray"/>
        </w:rPr>
        <w:t xml:space="preserve">Rationale for </w:t>
      </w:r>
      <w:r w:rsidR="28261BBB" w:rsidRPr="62B97165">
        <w:rPr>
          <w:color w:val="FF0000"/>
          <w:highlight w:val="lightGray"/>
        </w:rPr>
        <w:t xml:space="preserve">Investigational Trial Intervention </w:t>
      </w:r>
      <w:r w:rsidR="6BE79A66" w:rsidRPr="62B97165">
        <w:rPr>
          <w:color w:val="FF0000"/>
          <w:highlight w:val="lightGray"/>
        </w:rPr>
        <w:t>Dose and Regimen</w:t>
      </w:r>
      <w:r w:rsidRPr="62B97165">
        <w:rPr>
          <w:color w:val="FF0000"/>
        </w:rPr>
        <w:t>&gt;</w:t>
      </w:r>
    </w:p>
    <w:p w14:paraId="0F202D28" w14:textId="60CA7B18" w:rsidR="00F71AD9" w:rsidRPr="0080561E" w:rsidRDefault="3C48F428" w:rsidP="62B97165">
      <w:pPr>
        <w:pStyle w:val="02Heading2"/>
        <w:rPr>
          <w:color w:val="FF0000"/>
        </w:rPr>
      </w:pPr>
      <w:bookmarkStart w:id="80" w:name="_Toc185590901"/>
      <w:r w:rsidRPr="62B97165">
        <w:rPr>
          <w:color w:val="FF0000"/>
        </w:rPr>
        <w:t xml:space="preserve">Investigational </w:t>
      </w:r>
      <w:r w:rsidR="5C16EF7E" w:rsidRPr="62B97165">
        <w:rPr>
          <w:color w:val="FF0000"/>
        </w:rPr>
        <w:t>Trial Intervention</w:t>
      </w:r>
      <w:r w:rsidR="00EBBC7C" w:rsidRPr="62B97165">
        <w:rPr>
          <w:color w:val="FF0000"/>
        </w:rPr>
        <w:t xml:space="preserve"> </w:t>
      </w:r>
      <w:r w:rsidR="0181A627" w:rsidRPr="62B97165">
        <w:rPr>
          <w:color w:val="FF0000"/>
        </w:rPr>
        <w:t>Administration</w:t>
      </w:r>
      <w:bookmarkEnd w:id="80"/>
    </w:p>
    <w:p w14:paraId="4A4F0D6B" w14:textId="6F916A53" w:rsidR="00B26242" w:rsidRPr="0080561E" w:rsidRDefault="6046E062" w:rsidP="62B97165">
      <w:pPr>
        <w:pStyle w:val="InstructionalTExt"/>
        <w:rPr>
          <w:color w:val="FF0000"/>
        </w:rPr>
      </w:pPr>
      <w:r w:rsidRPr="62B97165">
        <w:rPr>
          <w:color w:val="FF0000"/>
        </w:rPr>
        <w:t>Describe the detailed procedures for administration of each participant</w:t>
      </w:r>
      <w:r w:rsidR="342ABF6D" w:rsidRPr="62B97165">
        <w:rPr>
          <w:color w:val="FF0000"/>
        </w:rPr>
        <w:t>’</w:t>
      </w:r>
      <w:r w:rsidRPr="62B97165">
        <w:rPr>
          <w:color w:val="FF0000"/>
        </w:rPr>
        <w:t xml:space="preserve">s dose of </w:t>
      </w:r>
      <w:r w:rsidR="1815271C" w:rsidRPr="62B97165">
        <w:rPr>
          <w:color w:val="FF0000"/>
        </w:rPr>
        <w:t xml:space="preserve">each </w:t>
      </w:r>
      <w:r w:rsidR="56DAFB4C" w:rsidRPr="62B97165">
        <w:rPr>
          <w:color w:val="FF0000"/>
        </w:rPr>
        <w:t xml:space="preserve">investigational </w:t>
      </w:r>
      <w:r w:rsidR="35CEDB66" w:rsidRPr="62B97165">
        <w:rPr>
          <w:color w:val="FF0000"/>
        </w:rPr>
        <w:t xml:space="preserve">trial </w:t>
      </w:r>
      <w:r w:rsidRPr="62B97165">
        <w:rPr>
          <w:color w:val="FF0000"/>
        </w:rPr>
        <w:t>intervention. This may include the timing of dosing (</w:t>
      </w:r>
      <w:r w:rsidR="0D162357" w:rsidRPr="62B97165">
        <w:rPr>
          <w:color w:val="FF0000"/>
        </w:rPr>
        <w:t>e.g.</w:t>
      </w:r>
      <w:r w:rsidRPr="62B97165">
        <w:rPr>
          <w:color w:val="FF0000"/>
        </w:rPr>
        <w:t>, time of day, interval), the duration (</w:t>
      </w:r>
      <w:r w:rsidR="0D162357" w:rsidRPr="62B97165">
        <w:rPr>
          <w:color w:val="FF0000"/>
        </w:rPr>
        <w:t>e.g.</w:t>
      </w:r>
      <w:r w:rsidRPr="62B97165">
        <w:rPr>
          <w:color w:val="FF0000"/>
        </w:rPr>
        <w:t xml:space="preserve">, the length of time participants will be administered the </w:t>
      </w:r>
      <w:r w:rsidR="5E8CB3E5" w:rsidRPr="62B97165">
        <w:rPr>
          <w:color w:val="FF0000"/>
        </w:rPr>
        <w:t xml:space="preserve">investigational </w:t>
      </w:r>
      <w:r w:rsidR="35CEDB66" w:rsidRPr="62B97165">
        <w:rPr>
          <w:color w:val="FF0000"/>
        </w:rPr>
        <w:t xml:space="preserve">trial </w:t>
      </w:r>
      <w:r w:rsidRPr="62B97165">
        <w:rPr>
          <w:color w:val="FF0000"/>
        </w:rPr>
        <w:t>intervention), and the timing of dosing relative to meals.</w:t>
      </w:r>
    </w:p>
    <w:p w14:paraId="55C28E12" w14:textId="021CF194" w:rsidR="00B26242" w:rsidRPr="0080561E" w:rsidRDefault="6046E062" w:rsidP="62B97165">
      <w:pPr>
        <w:pStyle w:val="InstructionalTExt"/>
        <w:rPr>
          <w:color w:val="FF0000"/>
        </w:rPr>
      </w:pPr>
      <w:r w:rsidRPr="62B97165">
        <w:rPr>
          <w:color w:val="FF0000"/>
        </w:rPr>
        <w:t xml:space="preserve">Include any specific instructions </w:t>
      </w:r>
      <w:r w:rsidR="0CBB4EB3" w:rsidRPr="62B97165">
        <w:rPr>
          <w:color w:val="FF0000"/>
        </w:rPr>
        <w:t>on who,</w:t>
      </w:r>
      <w:r w:rsidRPr="62B97165">
        <w:rPr>
          <w:color w:val="FF0000"/>
        </w:rPr>
        <w:t xml:space="preserve"> when or how to prepare and take the dose(s) and how </w:t>
      </w:r>
      <w:r w:rsidR="0CBB4EB3" w:rsidRPr="62B97165">
        <w:rPr>
          <w:color w:val="FF0000"/>
        </w:rPr>
        <w:t xml:space="preserve">to handle any </w:t>
      </w:r>
      <w:r w:rsidRPr="62B97165">
        <w:rPr>
          <w:color w:val="FF0000"/>
        </w:rPr>
        <w:t>delayed or missed doses.</w:t>
      </w:r>
    </w:p>
    <w:p w14:paraId="322A096B" w14:textId="0D4AFDA0" w:rsidR="000C288A" w:rsidRPr="0080561E" w:rsidRDefault="43C5732A" w:rsidP="62B97165">
      <w:pPr>
        <w:pStyle w:val="InstructionalTExt"/>
        <w:rPr>
          <w:color w:val="FF0000"/>
        </w:rPr>
      </w:pPr>
      <w:r w:rsidRPr="62B97165">
        <w:rPr>
          <w:color w:val="FF0000"/>
        </w:rPr>
        <w:t>D</w:t>
      </w:r>
      <w:r w:rsidR="610D2EFE" w:rsidRPr="62B97165">
        <w:rPr>
          <w:color w:val="FF0000"/>
        </w:rPr>
        <w:t xml:space="preserve">ose escalation or cohort expansion as part of the overall design should be </w:t>
      </w:r>
      <w:r w:rsidR="72F06DB5" w:rsidRPr="62B97165">
        <w:rPr>
          <w:color w:val="FF0000"/>
        </w:rPr>
        <w:t xml:space="preserve">covered in Section </w:t>
      </w:r>
      <w:r w:rsidR="1D4167F3" w:rsidRPr="62B97165">
        <w:rPr>
          <w:color w:val="FF0000"/>
        </w:rPr>
        <w:t>4.</w:t>
      </w:r>
      <w:r w:rsidR="769A2B4D" w:rsidRPr="62B97165">
        <w:rPr>
          <w:color w:val="FF0000"/>
        </w:rPr>
        <w:t>1</w:t>
      </w:r>
      <w:r w:rsidR="72F06DB5" w:rsidRPr="62B97165">
        <w:rPr>
          <w:color w:val="FF0000"/>
        </w:rPr>
        <w:t xml:space="preserve"> </w:t>
      </w:r>
      <w:r w:rsidR="769A2B4D" w:rsidRPr="62B97165">
        <w:rPr>
          <w:color w:val="FF0000"/>
        </w:rPr>
        <w:t>Description of</w:t>
      </w:r>
      <w:r w:rsidR="6751B090" w:rsidRPr="62B97165">
        <w:rPr>
          <w:color w:val="FF0000"/>
        </w:rPr>
        <w:t xml:space="preserve"> </w:t>
      </w:r>
      <w:r w:rsidR="14C3E6E0" w:rsidRPr="62B97165">
        <w:rPr>
          <w:color w:val="FF0000"/>
        </w:rPr>
        <w:t xml:space="preserve">Trial </w:t>
      </w:r>
      <w:r w:rsidR="72F06DB5" w:rsidRPr="62B97165">
        <w:rPr>
          <w:color w:val="FF0000"/>
        </w:rPr>
        <w:t>Design.</w:t>
      </w:r>
    </w:p>
    <w:p w14:paraId="2B006C7F" w14:textId="7D53F458" w:rsidR="00B26242" w:rsidRPr="0080561E" w:rsidRDefault="38C4A814" w:rsidP="62B97165">
      <w:pPr>
        <w:pStyle w:val="00Paragraph"/>
        <w:rPr>
          <w:color w:val="FF0000"/>
        </w:rPr>
      </w:pPr>
      <w:r w:rsidRPr="62B97165">
        <w:rPr>
          <w:color w:val="FF0000"/>
        </w:rPr>
        <w:t>&lt;</w:t>
      </w:r>
      <w:r w:rsidRPr="62B97165">
        <w:rPr>
          <w:color w:val="FF0000"/>
          <w:highlight w:val="lightGray"/>
        </w:rPr>
        <w:t xml:space="preserve">Enter </w:t>
      </w:r>
      <w:r w:rsidR="28261BBB" w:rsidRPr="62B97165">
        <w:rPr>
          <w:color w:val="FF0000"/>
          <w:highlight w:val="lightGray"/>
        </w:rPr>
        <w:t xml:space="preserve">Investigational </w:t>
      </w:r>
      <w:r w:rsidR="4DC1873E" w:rsidRPr="62B97165">
        <w:rPr>
          <w:color w:val="FF0000"/>
          <w:highlight w:val="lightGray"/>
        </w:rPr>
        <w:t>Trial Intervention</w:t>
      </w:r>
      <w:r w:rsidR="6046E062" w:rsidRPr="62B97165">
        <w:rPr>
          <w:color w:val="FF0000"/>
          <w:highlight w:val="lightGray"/>
        </w:rPr>
        <w:t xml:space="preserve"> Administration</w:t>
      </w:r>
      <w:r w:rsidRPr="62B97165">
        <w:rPr>
          <w:color w:val="FF0000"/>
        </w:rPr>
        <w:t>&gt;</w:t>
      </w:r>
    </w:p>
    <w:p w14:paraId="5D99ECCF" w14:textId="63AC2825" w:rsidR="00D9294D" w:rsidRPr="0080561E" w:rsidRDefault="4BDA7BC0" w:rsidP="62B97165">
      <w:pPr>
        <w:pStyle w:val="02Heading2"/>
        <w:rPr>
          <w:color w:val="FF0000"/>
        </w:rPr>
      </w:pPr>
      <w:bookmarkStart w:id="81" w:name="_Toc185590902"/>
      <w:r w:rsidRPr="62B97165">
        <w:rPr>
          <w:color w:val="FF0000"/>
        </w:rPr>
        <w:t xml:space="preserve">Investigational </w:t>
      </w:r>
      <w:r w:rsidR="14C3E6E0" w:rsidRPr="62B97165">
        <w:rPr>
          <w:color w:val="FF0000"/>
        </w:rPr>
        <w:t xml:space="preserve">Trial </w:t>
      </w:r>
      <w:r w:rsidR="2172F897" w:rsidRPr="62B97165">
        <w:rPr>
          <w:color w:val="FF0000"/>
        </w:rPr>
        <w:t xml:space="preserve">Intervention </w:t>
      </w:r>
      <w:r w:rsidR="5CE8DCFE" w:rsidRPr="62B97165">
        <w:rPr>
          <w:color w:val="FF0000"/>
        </w:rPr>
        <w:t>Dose Modification</w:t>
      </w:r>
      <w:bookmarkEnd w:id="81"/>
    </w:p>
    <w:p w14:paraId="1A130754" w14:textId="418F1F9A" w:rsidR="006430BE" w:rsidRPr="0080561E" w:rsidRDefault="5E038E14" w:rsidP="62B97165">
      <w:pPr>
        <w:pStyle w:val="InstructionalTExt"/>
        <w:rPr>
          <w:color w:val="FF0000"/>
        </w:rPr>
      </w:pPr>
      <w:r w:rsidRPr="62B97165">
        <w:rPr>
          <w:color w:val="FF0000"/>
        </w:rPr>
        <w:t xml:space="preserve">For each participant, describe any dose modifications allowed, including conditions for such dose modifications, particularly regarding failure to respond or safety concerns. State any minimum period required before a participant’s dose might be raised to the next higher dose or dose range. Include </w:t>
      </w:r>
      <w:r w:rsidR="182E4B56" w:rsidRPr="62B97165">
        <w:rPr>
          <w:color w:val="FF0000"/>
        </w:rPr>
        <w:t>whether it is permissible to start and stop treatment and how dose reductions (if permitted) are to be managed.</w:t>
      </w:r>
    </w:p>
    <w:p w14:paraId="751E9989" w14:textId="579E940E" w:rsidR="00D9294D" w:rsidRPr="0080561E" w:rsidRDefault="70A841B2" w:rsidP="62B97165">
      <w:pPr>
        <w:pStyle w:val="InstructionalTExt"/>
        <w:rPr>
          <w:color w:val="FF0000"/>
        </w:rPr>
      </w:pPr>
      <w:r w:rsidRPr="62B97165">
        <w:rPr>
          <w:color w:val="FF0000"/>
        </w:rPr>
        <w:lastRenderedPageBreak/>
        <w:t xml:space="preserve">Information on stopping investigational trial intervention </w:t>
      </w:r>
      <w:r w:rsidR="14CDF010" w:rsidRPr="62B97165">
        <w:rPr>
          <w:color w:val="FF0000"/>
        </w:rPr>
        <w:t>for participant</w:t>
      </w:r>
      <w:r w:rsidR="2F5F351D" w:rsidRPr="62B97165">
        <w:rPr>
          <w:color w:val="FF0000"/>
        </w:rPr>
        <w:t>s</w:t>
      </w:r>
      <w:r w:rsidR="14CDF010" w:rsidRPr="62B97165">
        <w:rPr>
          <w:color w:val="FF0000"/>
        </w:rPr>
        <w:t xml:space="preserve"> due to safety/other reasons</w:t>
      </w:r>
      <w:r w:rsidRPr="62B97165">
        <w:rPr>
          <w:color w:val="FF0000"/>
        </w:rPr>
        <w:t xml:space="preserve"> should be </w:t>
      </w:r>
      <w:r w:rsidR="7B011B2E" w:rsidRPr="62B97165">
        <w:rPr>
          <w:color w:val="FF0000"/>
        </w:rPr>
        <w:t>described</w:t>
      </w:r>
      <w:r w:rsidR="5CE8DCFE" w:rsidRPr="62B97165">
        <w:rPr>
          <w:color w:val="FF0000"/>
        </w:rPr>
        <w:t xml:space="preserve"> in Section </w:t>
      </w:r>
      <w:r w:rsidR="1545078F" w:rsidRPr="62B97165">
        <w:rPr>
          <w:color w:val="FF0000"/>
        </w:rPr>
        <w:t>7</w:t>
      </w:r>
      <w:r w:rsidR="5CE8DCFE" w:rsidRPr="62B97165">
        <w:rPr>
          <w:color w:val="FF0000"/>
        </w:rPr>
        <w:t xml:space="preserve"> </w:t>
      </w:r>
      <w:r w:rsidR="6C5A6AB8" w:rsidRPr="62B97165">
        <w:rPr>
          <w:color w:val="FF0000"/>
        </w:rPr>
        <w:t>Participant Discontinuation of Trial Intervention</w:t>
      </w:r>
      <w:r w:rsidR="452BABA7" w:rsidRPr="62B97165">
        <w:rPr>
          <w:color w:val="FF0000"/>
        </w:rPr>
        <w:t xml:space="preserve"> and </w:t>
      </w:r>
      <w:r w:rsidR="5C417378" w:rsidRPr="62B97165">
        <w:rPr>
          <w:color w:val="FF0000"/>
        </w:rPr>
        <w:t xml:space="preserve">Discontinuation or </w:t>
      </w:r>
      <w:r w:rsidR="452BABA7" w:rsidRPr="62B97165">
        <w:rPr>
          <w:color w:val="FF0000"/>
        </w:rPr>
        <w:t>Withdrawal from Trial</w:t>
      </w:r>
      <w:r w:rsidR="5CE8DCFE" w:rsidRPr="62B97165">
        <w:rPr>
          <w:color w:val="FF0000"/>
        </w:rPr>
        <w:t>.</w:t>
      </w:r>
    </w:p>
    <w:p w14:paraId="72D1A35D" w14:textId="79CD88ED" w:rsidR="00B26242" w:rsidRPr="0080561E" w:rsidRDefault="38C4A814" w:rsidP="62B97165">
      <w:pPr>
        <w:pStyle w:val="00Paragraph"/>
        <w:rPr>
          <w:color w:val="FF0000"/>
        </w:rPr>
      </w:pPr>
      <w:r w:rsidRPr="62B97165">
        <w:rPr>
          <w:color w:val="FF0000"/>
        </w:rPr>
        <w:t>&lt;</w:t>
      </w:r>
      <w:r w:rsidRPr="62B97165">
        <w:rPr>
          <w:color w:val="FF0000"/>
          <w:highlight w:val="lightGray"/>
        </w:rPr>
        <w:t xml:space="preserve">Enter </w:t>
      </w:r>
      <w:r w:rsidR="0F7E8841" w:rsidRPr="62B97165">
        <w:rPr>
          <w:color w:val="FF0000"/>
          <w:highlight w:val="lightGray"/>
        </w:rPr>
        <w:t xml:space="preserve">Investigational </w:t>
      </w:r>
      <w:r w:rsidR="40FE433B" w:rsidRPr="62B97165">
        <w:rPr>
          <w:color w:val="FF0000"/>
          <w:highlight w:val="lightGray"/>
        </w:rPr>
        <w:t xml:space="preserve">Trial Intervention </w:t>
      </w:r>
      <w:r w:rsidR="5CE8DCFE" w:rsidRPr="62B97165">
        <w:rPr>
          <w:color w:val="FF0000"/>
          <w:highlight w:val="lightGray"/>
        </w:rPr>
        <w:t>Dose Modification</w:t>
      </w:r>
      <w:r w:rsidRPr="62B97165">
        <w:rPr>
          <w:color w:val="FF0000"/>
        </w:rPr>
        <w:t>&gt;</w:t>
      </w:r>
    </w:p>
    <w:p w14:paraId="0913DD85" w14:textId="08268E2C" w:rsidR="00F71AD9" w:rsidRPr="0080561E" w:rsidRDefault="14CDF010" w:rsidP="62B97165">
      <w:pPr>
        <w:pStyle w:val="02Heading2"/>
        <w:rPr>
          <w:color w:val="FF0000"/>
        </w:rPr>
      </w:pPr>
      <w:bookmarkStart w:id="82" w:name="_Toc185590903"/>
      <w:r w:rsidRPr="62B97165">
        <w:rPr>
          <w:color w:val="FF0000"/>
        </w:rPr>
        <w:t>Management of Investigational Trial Intervention</w:t>
      </w:r>
      <w:r w:rsidR="0181A627" w:rsidRPr="62B97165">
        <w:rPr>
          <w:color w:val="FF0000"/>
        </w:rPr>
        <w:t xml:space="preserve"> Overdose</w:t>
      </w:r>
      <w:bookmarkEnd w:id="82"/>
    </w:p>
    <w:p w14:paraId="370BF216" w14:textId="1B46DC40" w:rsidR="00680093" w:rsidRPr="000047E6" w:rsidRDefault="14CDF010" w:rsidP="62B97165">
      <w:pPr>
        <w:pStyle w:val="InstructionalText0"/>
        <w:rPr>
          <w:color w:val="FF0000"/>
          <w:sz w:val="24"/>
          <w:szCs w:val="24"/>
        </w:rPr>
      </w:pPr>
      <w:r w:rsidRPr="62B97165">
        <w:rPr>
          <w:color w:val="FF0000"/>
          <w:sz w:val="24"/>
          <w:szCs w:val="24"/>
        </w:rPr>
        <w:t>Describe</w:t>
      </w:r>
      <w:r w:rsidR="1B486097" w:rsidRPr="62B97165">
        <w:rPr>
          <w:color w:val="FF0000"/>
          <w:sz w:val="24"/>
          <w:szCs w:val="24"/>
        </w:rPr>
        <w:t xml:space="preserve"> what is meant by </w:t>
      </w:r>
      <w:r w:rsidR="236583A1" w:rsidRPr="62B97165">
        <w:rPr>
          <w:color w:val="FF0000"/>
          <w:sz w:val="24"/>
          <w:szCs w:val="24"/>
        </w:rPr>
        <w:t xml:space="preserve">investigational </w:t>
      </w:r>
      <w:r w:rsidR="14C3E6E0" w:rsidRPr="62B97165">
        <w:rPr>
          <w:color w:val="FF0000"/>
          <w:sz w:val="24"/>
          <w:szCs w:val="24"/>
        </w:rPr>
        <w:t xml:space="preserve">trial </w:t>
      </w:r>
      <w:r w:rsidR="1B486097" w:rsidRPr="62B97165">
        <w:rPr>
          <w:color w:val="FF0000"/>
          <w:sz w:val="24"/>
          <w:szCs w:val="24"/>
        </w:rPr>
        <w:t>intervention overdose.</w:t>
      </w:r>
      <w:r w:rsidR="236583A1" w:rsidRPr="62B97165">
        <w:rPr>
          <w:color w:val="FF0000"/>
          <w:sz w:val="24"/>
          <w:szCs w:val="24"/>
        </w:rPr>
        <w:t xml:space="preserve"> Provide any available information on managing the overdose and ensure it is consistent with the Investigator’s Brochure</w:t>
      </w:r>
      <w:r w:rsidR="22DCF9AA" w:rsidRPr="62B97165">
        <w:rPr>
          <w:color w:val="FF0000"/>
          <w:sz w:val="24"/>
          <w:szCs w:val="24"/>
        </w:rPr>
        <w:t xml:space="preserve"> or product labelling</w:t>
      </w:r>
      <w:r w:rsidR="2F5F351D" w:rsidRPr="62B97165">
        <w:rPr>
          <w:color w:val="FF0000"/>
          <w:sz w:val="24"/>
          <w:szCs w:val="24"/>
        </w:rPr>
        <w:t>. C</w:t>
      </w:r>
      <w:r w:rsidR="0F7E8841" w:rsidRPr="62B97165">
        <w:rPr>
          <w:color w:val="FF0000"/>
          <w:sz w:val="24"/>
          <w:szCs w:val="24"/>
        </w:rPr>
        <w:t>ross</w:t>
      </w:r>
      <w:r w:rsidR="79674CD4" w:rsidRPr="62B97165">
        <w:rPr>
          <w:color w:val="FF0000"/>
          <w:sz w:val="24"/>
          <w:szCs w:val="24"/>
        </w:rPr>
        <w:t xml:space="preserve"> </w:t>
      </w:r>
      <w:r w:rsidR="0F7E8841" w:rsidRPr="62B97165">
        <w:rPr>
          <w:color w:val="FF0000"/>
          <w:sz w:val="24"/>
          <w:szCs w:val="24"/>
        </w:rPr>
        <w:t>reference these documents as applicable.</w:t>
      </w:r>
    </w:p>
    <w:p w14:paraId="62822D2D" w14:textId="3E132400" w:rsidR="00680093" w:rsidRPr="0080561E" w:rsidRDefault="38C4A814" w:rsidP="62B97165">
      <w:pPr>
        <w:pStyle w:val="00Paragraph"/>
        <w:rPr>
          <w:color w:val="FF0000"/>
        </w:rPr>
      </w:pPr>
      <w:r w:rsidRPr="62B97165">
        <w:rPr>
          <w:color w:val="FF0000"/>
        </w:rPr>
        <w:t>&lt;</w:t>
      </w:r>
      <w:r w:rsidRPr="62B97165">
        <w:rPr>
          <w:color w:val="FF0000"/>
          <w:highlight w:val="lightGray"/>
        </w:rPr>
        <w:t xml:space="preserve">Enter </w:t>
      </w:r>
      <w:r w:rsidR="0F7E8841" w:rsidRPr="62B97165">
        <w:rPr>
          <w:color w:val="FF0000"/>
          <w:highlight w:val="lightGray"/>
        </w:rPr>
        <w:t>Management</w:t>
      </w:r>
      <w:r w:rsidR="1B486097" w:rsidRPr="62B97165">
        <w:rPr>
          <w:color w:val="FF0000"/>
          <w:highlight w:val="lightGray"/>
        </w:rPr>
        <w:t xml:space="preserve"> of</w:t>
      </w:r>
      <w:r w:rsidR="0F7E8841" w:rsidRPr="62B97165">
        <w:rPr>
          <w:color w:val="FF0000"/>
          <w:highlight w:val="lightGray"/>
        </w:rPr>
        <w:t xml:space="preserve"> Investigational Trial Intervention</w:t>
      </w:r>
      <w:r w:rsidR="1B486097" w:rsidRPr="62B97165">
        <w:rPr>
          <w:color w:val="FF0000"/>
          <w:highlight w:val="lightGray"/>
        </w:rPr>
        <w:t xml:space="preserve"> Overdose</w:t>
      </w:r>
      <w:r w:rsidRPr="62B97165">
        <w:rPr>
          <w:color w:val="FF0000"/>
        </w:rPr>
        <w:t>&gt;</w:t>
      </w:r>
    </w:p>
    <w:p w14:paraId="53A7F4E7" w14:textId="36453DBF" w:rsidR="00F71AD9" w:rsidRPr="0080561E" w:rsidRDefault="0181A627" w:rsidP="62B97165">
      <w:pPr>
        <w:pStyle w:val="02Heading2"/>
        <w:rPr>
          <w:color w:val="FF0000"/>
        </w:rPr>
      </w:pPr>
      <w:bookmarkStart w:id="83" w:name="_Toc185590904"/>
      <w:r w:rsidRPr="62B97165">
        <w:rPr>
          <w:color w:val="FF0000"/>
        </w:rPr>
        <w:t xml:space="preserve">Preparation, </w:t>
      </w:r>
      <w:r w:rsidR="0BF5FA28" w:rsidRPr="62B97165">
        <w:rPr>
          <w:color w:val="FF0000"/>
        </w:rPr>
        <w:t>Storage</w:t>
      </w:r>
      <w:r w:rsidRPr="62B97165">
        <w:rPr>
          <w:color w:val="FF0000"/>
        </w:rPr>
        <w:t xml:space="preserve">, </w:t>
      </w:r>
      <w:r w:rsidR="0BF5FA28" w:rsidRPr="62B97165">
        <w:rPr>
          <w:color w:val="FF0000"/>
        </w:rPr>
        <w:t>Handling</w:t>
      </w:r>
      <w:r w:rsidRPr="62B97165">
        <w:rPr>
          <w:color w:val="FF0000"/>
        </w:rPr>
        <w:t xml:space="preserve"> and Accountability</w:t>
      </w:r>
      <w:r w:rsidR="0F7E8841" w:rsidRPr="62B97165">
        <w:rPr>
          <w:color w:val="FF0000"/>
        </w:rPr>
        <w:t xml:space="preserve"> of Investigational </w:t>
      </w:r>
      <w:r w:rsidR="56DAFB4C" w:rsidRPr="62B97165">
        <w:rPr>
          <w:color w:val="FF0000"/>
        </w:rPr>
        <w:t xml:space="preserve">Trial </w:t>
      </w:r>
      <w:r w:rsidR="0F7E8841" w:rsidRPr="62B97165">
        <w:rPr>
          <w:color w:val="FF0000"/>
        </w:rPr>
        <w:t>Intervention</w:t>
      </w:r>
      <w:bookmarkEnd w:id="83"/>
    </w:p>
    <w:p w14:paraId="2B2B0C14" w14:textId="5648900A" w:rsidR="0022188E" w:rsidRPr="0080561E" w:rsidRDefault="53786921" w:rsidP="62B97165">
      <w:pPr>
        <w:pStyle w:val="InstructionalTExt"/>
        <w:rPr>
          <w:color w:val="FF0000"/>
        </w:rPr>
      </w:pPr>
      <w:r w:rsidRPr="62B97165">
        <w:rPr>
          <w:color w:val="FF0000"/>
        </w:rPr>
        <w:t>No text is intended here (</w:t>
      </w:r>
      <w:r w:rsidR="7E0B12C6" w:rsidRPr="62B97165">
        <w:rPr>
          <w:color w:val="FF0000"/>
        </w:rPr>
        <w:t>heading</w:t>
      </w:r>
      <w:r w:rsidRPr="62B97165">
        <w:rPr>
          <w:color w:val="FF0000"/>
        </w:rPr>
        <w:t xml:space="preserve"> only).</w:t>
      </w:r>
    </w:p>
    <w:p w14:paraId="55216F23" w14:textId="1274A7E1" w:rsidR="00F71AD9" w:rsidRPr="0080561E" w:rsidRDefault="3C95AEA2" w:rsidP="62B97165">
      <w:pPr>
        <w:pStyle w:val="03Heading3"/>
        <w:rPr>
          <w:color w:val="FF0000"/>
        </w:rPr>
      </w:pPr>
      <w:bookmarkStart w:id="84" w:name="_Toc185590905"/>
      <w:commentRangeStart w:id="85"/>
      <w:r w:rsidRPr="62B97165">
        <w:rPr>
          <w:color w:val="FF0000"/>
        </w:rPr>
        <w:t>{</w:t>
      </w:r>
      <w:r w:rsidR="0181A627" w:rsidRPr="62B97165">
        <w:rPr>
          <w:color w:val="FF0000"/>
        </w:rPr>
        <w:t xml:space="preserve">Preparation </w:t>
      </w:r>
      <w:r w:rsidR="500DFE75" w:rsidRPr="62B97165">
        <w:rPr>
          <w:color w:val="FF0000"/>
        </w:rPr>
        <w:t>of Investigational Trial Intervention</w:t>
      </w:r>
      <w:r w:rsidRPr="62B97165">
        <w:rPr>
          <w:color w:val="FF0000"/>
        </w:rPr>
        <w:t>}</w:t>
      </w:r>
      <w:bookmarkEnd w:id="84"/>
      <w:commentRangeEnd w:id="85"/>
      <w:r w:rsidR="00577CBF">
        <w:rPr>
          <w:rStyle w:val="CommentReference"/>
          <w:rFonts w:ascii="Arial" w:eastAsiaTheme="minorEastAsia" w:hAnsi="Arial" w:cs="Arial"/>
          <w:b w:val="0"/>
        </w:rPr>
        <w:commentReference w:id="85"/>
      </w:r>
    </w:p>
    <w:p w14:paraId="4051CF3B" w14:textId="336809F2" w:rsidR="00F2695F" w:rsidRPr="0080561E" w:rsidRDefault="7A78B7DC" w:rsidP="62B97165">
      <w:pPr>
        <w:pStyle w:val="InstructionalTExt"/>
        <w:rPr>
          <w:color w:val="FF0000"/>
        </w:rPr>
      </w:pPr>
      <w:r w:rsidRPr="62B97165">
        <w:rPr>
          <w:color w:val="FF0000"/>
        </w:rPr>
        <w:t xml:space="preserve">Describe </w:t>
      </w:r>
      <w:r w:rsidR="08A6A8F7" w:rsidRPr="62B97165">
        <w:rPr>
          <w:color w:val="FF0000"/>
        </w:rPr>
        <w:t xml:space="preserve">any </w:t>
      </w:r>
      <w:r w:rsidRPr="62B97165">
        <w:rPr>
          <w:color w:val="FF0000"/>
        </w:rPr>
        <w:t xml:space="preserve">preparation of the </w:t>
      </w:r>
      <w:r w:rsidR="500DFE75" w:rsidRPr="62B97165">
        <w:rPr>
          <w:color w:val="FF0000"/>
        </w:rPr>
        <w:t xml:space="preserve">investigational </w:t>
      </w:r>
      <w:r w:rsidR="4AA1A4B3" w:rsidRPr="62B97165">
        <w:rPr>
          <w:color w:val="FF0000"/>
        </w:rPr>
        <w:t xml:space="preserve">trial </w:t>
      </w:r>
      <w:r w:rsidRPr="62B97165">
        <w:rPr>
          <w:color w:val="FF0000"/>
        </w:rPr>
        <w:t>intervention</w:t>
      </w:r>
      <w:r w:rsidR="19D175EB" w:rsidRPr="62B97165">
        <w:rPr>
          <w:color w:val="FF0000"/>
        </w:rPr>
        <w:t xml:space="preserve">, </w:t>
      </w:r>
      <w:r w:rsidR="4BA98BA7" w:rsidRPr="62B97165">
        <w:rPr>
          <w:color w:val="FF0000"/>
        </w:rPr>
        <w:t xml:space="preserve">and </w:t>
      </w:r>
      <w:r w:rsidR="19D175EB" w:rsidRPr="62B97165">
        <w:rPr>
          <w:color w:val="FF0000"/>
        </w:rPr>
        <w:t xml:space="preserve">when necessary, </w:t>
      </w:r>
      <w:r w:rsidR="0BD89F08" w:rsidRPr="62B97165">
        <w:rPr>
          <w:color w:val="FF0000"/>
        </w:rPr>
        <w:t>who should prepare it</w:t>
      </w:r>
      <w:r w:rsidRPr="62B97165">
        <w:rPr>
          <w:color w:val="FF0000"/>
        </w:rPr>
        <w:t xml:space="preserve">. </w:t>
      </w:r>
      <w:r w:rsidR="19D175EB" w:rsidRPr="62B97165">
        <w:rPr>
          <w:color w:val="FF0000"/>
        </w:rPr>
        <w:t>When applicable, d</w:t>
      </w:r>
      <w:r w:rsidR="0F1B0E50" w:rsidRPr="62B97165">
        <w:rPr>
          <w:color w:val="FF0000"/>
        </w:rPr>
        <w:t xml:space="preserve">escribe </w:t>
      </w:r>
      <w:r w:rsidRPr="62B97165">
        <w:rPr>
          <w:color w:val="FF0000"/>
        </w:rPr>
        <w:t xml:space="preserve">the maximum hold time once thawed/mixed before administration. Include thawing, diluting, mixing, and reconstitution/preparation instructions. For </w:t>
      </w:r>
      <w:r w:rsidR="63904410" w:rsidRPr="62B97165">
        <w:rPr>
          <w:color w:val="FF0000"/>
        </w:rPr>
        <w:t>drug/</w:t>
      </w:r>
      <w:r w:rsidRPr="62B97165">
        <w:rPr>
          <w:color w:val="FF0000"/>
        </w:rPr>
        <w:t>device</w:t>
      </w:r>
      <w:r w:rsidR="63904410" w:rsidRPr="62B97165">
        <w:rPr>
          <w:color w:val="FF0000"/>
        </w:rPr>
        <w:t xml:space="preserve"> combination product</w:t>
      </w:r>
      <w:r w:rsidRPr="62B97165">
        <w:rPr>
          <w:color w:val="FF0000"/>
        </w:rPr>
        <w:t>s, include any relevant assembly or use instructions</w:t>
      </w:r>
      <w:r w:rsidR="0DA56837" w:rsidRPr="62B97165">
        <w:rPr>
          <w:color w:val="FF0000"/>
        </w:rPr>
        <w:t xml:space="preserve"> and reference the package insert that is provided separately</w:t>
      </w:r>
      <w:r w:rsidRPr="62B97165">
        <w:rPr>
          <w:color w:val="FF0000"/>
        </w:rPr>
        <w:t>.</w:t>
      </w:r>
    </w:p>
    <w:p w14:paraId="5B652ED6" w14:textId="4B344EA1" w:rsidR="003754F5" w:rsidRPr="0012465C" w:rsidRDefault="677271C5" w:rsidP="62B97165">
      <w:pPr>
        <w:pStyle w:val="InstructionalTExt"/>
        <w:rPr>
          <w:rFonts w:cstheme="minorBidi"/>
          <w:color w:val="FF0000"/>
        </w:rPr>
      </w:pPr>
      <w:r w:rsidRPr="62B97165">
        <w:rPr>
          <w:rFonts w:cstheme="minorBidi"/>
          <w:color w:val="FF0000"/>
        </w:rPr>
        <w:t>If the instructions are lengthy or complicated, it is acceptable to reference the package insert (if applicable) or include instructions in separate document</w:t>
      </w:r>
      <w:r w:rsidR="65DE71E6" w:rsidRPr="62B97165">
        <w:rPr>
          <w:rFonts w:cstheme="minorBidi"/>
          <w:color w:val="FF0000"/>
        </w:rPr>
        <w:t>s</w:t>
      </w:r>
      <w:r w:rsidRPr="62B97165">
        <w:rPr>
          <w:rFonts w:cstheme="minorBidi"/>
          <w:color w:val="FF0000"/>
        </w:rPr>
        <w:t xml:space="preserve"> provided to the site (</w:t>
      </w:r>
      <w:r w:rsidR="0D162357" w:rsidRPr="62B97165">
        <w:rPr>
          <w:rFonts w:cstheme="minorBidi"/>
          <w:color w:val="FF0000"/>
        </w:rPr>
        <w:t>e.g.</w:t>
      </w:r>
      <w:r w:rsidRPr="62B97165">
        <w:rPr>
          <w:rFonts w:cstheme="minorBidi"/>
          <w:color w:val="FF0000"/>
        </w:rPr>
        <w:t>, a pharmacy man</w:t>
      </w:r>
      <w:r w:rsidR="3CDC6091" w:rsidRPr="62B97165">
        <w:rPr>
          <w:rFonts w:cstheme="minorBidi"/>
          <w:color w:val="FF0000"/>
        </w:rPr>
        <w:t xml:space="preserve">ual and </w:t>
      </w:r>
      <w:r w:rsidRPr="62B97165">
        <w:rPr>
          <w:rFonts w:cstheme="minorBidi"/>
          <w:color w:val="FF0000"/>
        </w:rPr>
        <w:t>reference the separate documents.</w:t>
      </w:r>
    </w:p>
    <w:p w14:paraId="39DF18AF" w14:textId="4F8D6136" w:rsidR="0022188E" w:rsidRPr="0080561E" w:rsidRDefault="0EFD73AD" w:rsidP="62B97165">
      <w:pPr>
        <w:pStyle w:val="InstructionalTExt"/>
        <w:rPr>
          <w:rFonts w:ascii="Times New Roman" w:hAnsi="Times New Roman"/>
          <w:color w:val="FF0000"/>
        </w:rPr>
      </w:pPr>
      <w:commentRangeStart w:id="86"/>
      <w:r w:rsidRPr="62B97165">
        <w:rPr>
          <w:rFonts w:ascii="Times New Roman" w:hAnsi="Times New Roman"/>
          <w:color w:val="FF0000"/>
        </w:rPr>
        <w:t>{</w:t>
      </w:r>
      <w:r w:rsidR="6DB90F2E" w:rsidRPr="62B97165">
        <w:rPr>
          <w:rFonts w:ascii="Times New Roman" w:hAnsi="Times New Roman"/>
          <w:color w:val="FF0000"/>
        </w:rPr>
        <w:t>&lt;</w:t>
      </w:r>
      <w:r w:rsidR="6DB90F2E" w:rsidRPr="62B97165">
        <w:rPr>
          <w:rFonts w:ascii="Times New Roman" w:hAnsi="Times New Roman"/>
          <w:color w:val="FF0000"/>
          <w:highlight w:val="lightGray"/>
        </w:rPr>
        <w:t xml:space="preserve">Enter </w:t>
      </w:r>
      <w:r w:rsidR="6C54C77C" w:rsidRPr="62B97165">
        <w:rPr>
          <w:rFonts w:ascii="Times New Roman" w:hAnsi="Times New Roman"/>
          <w:color w:val="FF0000"/>
          <w:highlight w:val="lightGray"/>
        </w:rPr>
        <w:t xml:space="preserve">Preparation of </w:t>
      </w:r>
      <w:r w:rsidR="2A4688AA" w:rsidRPr="62B97165">
        <w:rPr>
          <w:rFonts w:ascii="Times New Roman" w:hAnsi="Times New Roman"/>
          <w:color w:val="FF0000"/>
          <w:highlight w:val="lightGray"/>
        </w:rPr>
        <w:t xml:space="preserve">Investigational </w:t>
      </w:r>
      <w:r w:rsidR="4AA1A4B3" w:rsidRPr="62B97165">
        <w:rPr>
          <w:rFonts w:ascii="Times New Roman" w:hAnsi="Times New Roman"/>
          <w:color w:val="FF0000"/>
          <w:highlight w:val="lightGray"/>
        </w:rPr>
        <w:t xml:space="preserve">Trial </w:t>
      </w:r>
      <w:r w:rsidR="7A78B7DC" w:rsidRPr="62B97165">
        <w:rPr>
          <w:rFonts w:ascii="Times New Roman" w:hAnsi="Times New Roman"/>
          <w:color w:val="FF0000"/>
          <w:highlight w:val="lightGray"/>
        </w:rPr>
        <w:t xml:space="preserve">Intervention </w:t>
      </w:r>
      <w:r w:rsidR="6DB90F2E" w:rsidRPr="62B97165">
        <w:rPr>
          <w:rFonts w:ascii="Times New Roman" w:hAnsi="Times New Roman"/>
          <w:color w:val="FF0000"/>
        </w:rPr>
        <w:t>&gt;</w:t>
      </w:r>
      <w:r w:rsidRPr="62B97165">
        <w:rPr>
          <w:rFonts w:ascii="Times New Roman" w:hAnsi="Times New Roman"/>
          <w:color w:val="FF0000"/>
        </w:rPr>
        <w:t>}</w:t>
      </w:r>
      <w:commentRangeEnd w:id="86"/>
      <w:r w:rsidR="000F33B5">
        <w:rPr>
          <w:rStyle w:val="CommentReference"/>
          <w:rFonts w:ascii="Arial" w:eastAsiaTheme="minorEastAsia" w:hAnsi="Arial" w:cs="Arial"/>
          <w:color w:val="auto"/>
        </w:rPr>
        <w:commentReference w:id="86"/>
      </w:r>
    </w:p>
    <w:p w14:paraId="683D6AD8" w14:textId="4AD38982" w:rsidR="00F71AD9" w:rsidRPr="0080561E" w:rsidRDefault="2A4688AA" w:rsidP="62B97165">
      <w:pPr>
        <w:pStyle w:val="03Heading3"/>
        <w:rPr>
          <w:color w:val="FF0000"/>
        </w:rPr>
      </w:pPr>
      <w:bookmarkStart w:id="87" w:name="_Toc185590906"/>
      <w:r w:rsidRPr="62B97165">
        <w:rPr>
          <w:color w:val="FF0000"/>
        </w:rPr>
        <w:t xml:space="preserve">Storage and Handling of </w:t>
      </w:r>
      <w:r w:rsidR="56DAFB4C" w:rsidRPr="62B97165">
        <w:rPr>
          <w:color w:val="FF0000"/>
        </w:rPr>
        <w:t xml:space="preserve">Investigational </w:t>
      </w:r>
      <w:r w:rsidR="4AA1A4B3" w:rsidRPr="62B97165">
        <w:rPr>
          <w:color w:val="FF0000"/>
        </w:rPr>
        <w:t xml:space="preserve">Trial </w:t>
      </w:r>
      <w:r w:rsidR="0181A627" w:rsidRPr="62B97165">
        <w:rPr>
          <w:color w:val="FF0000"/>
        </w:rPr>
        <w:t>Intervention</w:t>
      </w:r>
      <w:bookmarkEnd w:id="87"/>
    </w:p>
    <w:p w14:paraId="613D4E5D" w14:textId="38CAB6A9" w:rsidR="00AF650D" w:rsidRPr="000047E6" w:rsidRDefault="2A5ECAA7" w:rsidP="62B97165">
      <w:pPr>
        <w:pStyle w:val="InstructionalText0"/>
        <w:rPr>
          <w:i/>
          <w:iCs/>
          <w:color w:val="FF0000"/>
        </w:rPr>
      </w:pPr>
      <w:r w:rsidRPr="62B97165">
        <w:rPr>
          <w:color w:val="FF0000"/>
          <w:sz w:val="24"/>
          <w:szCs w:val="24"/>
        </w:rPr>
        <w:t>Describe storage and handling requirements (</w:t>
      </w:r>
      <w:r w:rsidR="0D162357" w:rsidRPr="62B97165">
        <w:rPr>
          <w:color w:val="FF0000"/>
          <w:sz w:val="24"/>
          <w:szCs w:val="24"/>
        </w:rPr>
        <w:t>e.g.</w:t>
      </w:r>
      <w:r w:rsidRPr="62B97165">
        <w:rPr>
          <w:color w:val="FF0000"/>
          <w:sz w:val="24"/>
          <w:szCs w:val="24"/>
        </w:rPr>
        <w:t xml:space="preserve">, protection from light, temperature, humidity) for the </w:t>
      </w:r>
      <w:r w:rsidR="2A4688AA" w:rsidRPr="62B97165">
        <w:rPr>
          <w:color w:val="FF0000"/>
          <w:sz w:val="24"/>
          <w:szCs w:val="24"/>
        </w:rPr>
        <w:t xml:space="preserve">investigational </w:t>
      </w:r>
      <w:r w:rsidR="31F27E8D" w:rsidRPr="62B97165">
        <w:rPr>
          <w:color w:val="FF0000"/>
          <w:sz w:val="24"/>
          <w:szCs w:val="24"/>
        </w:rPr>
        <w:t xml:space="preserve">trial </w:t>
      </w:r>
      <w:r w:rsidRPr="62B97165">
        <w:rPr>
          <w:color w:val="FF0000"/>
          <w:sz w:val="24"/>
          <w:szCs w:val="24"/>
        </w:rPr>
        <w:t>intervention</w:t>
      </w:r>
      <w:r w:rsidR="2A4688AA" w:rsidRPr="62B97165">
        <w:rPr>
          <w:color w:val="FF0000"/>
          <w:sz w:val="24"/>
          <w:szCs w:val="24"/>
        </w:rPr>
        <w:t>(s)</w:t>
      </w:r>
      <w:r w:rsidRPr="62B97165">
        <w:rPr>
          <w:color w:val="FF0000"/>
          <w:sz w:val="24"/>
          <w:szCs w:val="24"/>
        </w:rPr>
        <w:t xml:space="preserve">. For </w:t>
      </w:r>
      <w:r w:rsidR="31F27E8D" w:rsidRPr="62B97165">
        <w:rPr>
          <w:color w:val="FF0000"/>
          <w:sz w:val="24"/>
          <w:szCs w:val="24"/>
        </w:rPr>
        <w:t xml:space="preserve">trials </w:t>
      </w:r>
      <w:r w:rsidRPr="62B97165">
        <w:rPr>
          <w:color w:val="FF0000"/>
          <w:sz w:val="24"/>
          <w:szCs w:val="24"/>
        </w:rPr>
        <w:t>in which multi</w:t>
      </w:r>
      <w:r w:rsidR="1D8976AA" w:rsidRPr="62B97165">
        <w:rPr>
          <w:color w:val="FF0000"/>
          <w:sz w:val="24"/>
          <w:szCs w:val="24"/>
        </w:rPr>
        <w:t>-</w:t>
      </w:r>
      <w:r w:rsidR="7E8AB1C3" w:rsidRPr="62B97165">
        <w:rPr>
          <w:color w:val="FF0000"/>
          <w:sz w:val="24"/>
          <w:szCs w:val="24"/>
        </w:rPr>
        <w:t>dose</w:t>
      </w:r>
      <w:r w:rsidRPr="62B97165">
        <w:rPr>
          <w:color w:val="FF0000"/>
          <w:sz w:val="24"/>
          <w:szCs w:val="24"/>
        </w:rPr>
        <w:t xml:space="preserve"> vials are </w:t>
      </w:r>
      <w:proofErr w:type="spellStart"/>
      <w:r w:rsidRPr="62B97165">
        <w:rPr>
          <w:color w:val="FF0000"/>
          <w:sz w:val="24"/>
          <w:szCs w:val="24"/>
        </w:rPr>
        <w:t>utili</w:t>
      </w:r>
      <w:r w:rsidR="35787F05" w:rsidRPr="62B97165">
        <w:rPr>
          <w:color w:val="FF0000"/>
          <w:sz w:val="24"/>
          <w:szCs w:val="24"/>
        </w:rPr>
        <w:t>s</w:t>
      </w:r>
      <w:r w:rsidRPr="62B97165">
        <w:rPr>
          <w:color w:val="FF0000"/>
          <w:sz w:val="24"/>
          <w:szCs w:val="24"/>
        </w:rPr>
        <w:t>ed</w:t>
      </w:r>
      <w:proofErr w:type="spellEnd"/>
      <w:r w:rsidRPr="62B97165">
        <w:rPr>
          <w:color w:val="FF0000"/>
          <w:sz w:val="24"/>
          <w:szCs w:val="24"/>
        </w:rPr>
        <w:t>, provide additional information regarding stability and expiration time after initial use (</w:t>
      </w:r>
      <w:r w:rsidR="0D162357" w:rsidRPr="62B97165">
        <w:rPr>
          <w:color w:val="FF0000"/>
          <w:sz w:val="24"/>
          <w:szCs w:val="24"/>
        </w:rPr>
        <w:t>e.g.</w:t>
      </w:r>
      <w:r w:rsidRPr="62B97165">
        <w:rPr>
          <w:color w:val="FF0000"/>
          <w:sz w:val="24"/>
          <w:szCs w:val="24"/>
        </w:rPr>
        <w:t xml:space="preserve">, </w:t>
      </w:r>
      <w:r w:rsidR="1382F268" w:rsidRPr="62B97165">
        <w:rPr>
          <w:color w:val="FF0000"/>
          <w:sz w:val="24"/>
          <w:szCs w:val="24"/>
        </w:rPr>
        <w:t xml:space="preserve">if </w:t>
      </w:r>
      <w:r w:rsidRPr="62B97165">
        <w:rPr>
          <w:color w:val="FF0000"/>
          <w:sz w:val="24"/>
          <w:szCs w:val="24"/>
        </w:rPr>
        <w:t>the seal is broken).</w:t>
      </w:r>
    </w:p>
    <w:p w14:paraId="5F578FE2" w14:textId="793236A3" w:rsidR="00F2695F" w:rsidRPr="000047E6" w:rsidRDefault="080F1DD6" w:rsidP="62B97165">
      <w:pPr>
        <w:pStyle w:val="InstructionalText0"/>
        <w:rPr>
          <w:color w:val="FF0000"/>
          <w:sz w:val="24"/>
          <w:szCs w:val="24"/>
        </w:rPr>
      </w:pPr>
      <w:r w:rsidRPr="62B97165">
        <w:rPr>
          <w:color w:val="FF0000"/>
          <w:sz w:val="24"/>
          <w:szCs w:val="24"/>
        </w:rPr>
        <w:t>Explain</w:t>
      </w:r>
      <w:r w:rsidR="2A5ECAA7" w:rsidRPr="62B97165">
        <w:rPr>
          <w:color w:val="FF0000"/>
          <w:sz w:val="24"/>
          <w:szCs w:val="24"/>
        </w:rPr>
        <w:t xml:space="preserve"> how the </w:t>
      </w:r>
      <w:r w:rsidR="782F353A" w:rsidRPr="62B97165">
        <w:rPr>
          <w:color w:val="FF0000"/>
          <w:sz w:val="24"/>
          <w:szCs w:val="24"/>
        </w:rPr>
        <w:t xml:space="preserve">investigational </w:t>
      </w:r>
      <w:r w:rsidR="31F27E8D" w:rsidRPr="62B97165">
        <w:rPr>
          <w:color w:val="FF0000"/>
          <w:sz w:val="24"/>
          <w:szCs w:val="24"/>
        </w:rPr>
        <w:t xml:space="preserve">trial </w:t>
      </w:r>
      <w:r w:rsidR="2A5ECAA7" w:rsidRPr="62B97165">
        <w:rPr>
          <w:color w:val="FF0000"/>
          <w:sz w:val="24"/>
          <w:szCs w:val="24"/>
        </w:rPr>
        <w:t xml:space="preserve">intervention will be provided to the </w:t>
      </w:r>
      <w:r w:rsidR="5D5CE15C" w:rsidRPr="62B97165">
        <w:rPr>
          <w:color w:val="FF0000"/>
          <w:sz w:val="24"/>
          <w:szCs w:val="24"/>
        </w:rPr>
        <w:t>I</w:t>
      </w:r>
      <w:r w:rsidR="2A5ECAA7" w:rsidRPr="62B97165">
        <w:rPr>
          <w:color w:val="FF0000"/>
          <w:sz w:val="24"/>
          <w:szCs w:val="24"/>
        </w:rPr>
        <w:t xml:space="preserve">nvestigator. If applicable, </w:t>
      </w:r>
      <w:r w:rsidR="0252C9E4" w:rsidRPr="62B97165">
        <w:rPr>
          <w:color w:val="FF0000"/>
          <w:sz w:val="24"/>
          <w:szCs w:val="24"/>
        </w:rPr>
        <w:t>include details about</w:t>
      </w:r>
      <w:r w:rsidR="2A5ECAA7" w:rsidRPr="62B97165">
        <w:rPr>
          <w:color w:val="FF0000"/>
          <w:sz w:val="24"/>
          <w:szCs w:val="24"/>
        </w:rPr>
        <w:t xml:space="preserve"> kits, packaging, or other material of the </w:t>
      </w:r>
      <w:r w:rsidR="3B864F9F" w:rsidRPr="62B97165">
        <w:rPr>
          <w:color w:val="FF0000"/>
          <w:sz w:val="24"/>
          <w:szCs w:val="24"/>
        </w:rPr>
        <w:t xml:space="preserve">investigational </w:t>
      </w:r>
      <w:r w:rsidR="31F27E8D" w:rsidRPr="62B97165">
        <w:rPr>
          <w:color w:val="FF0000"/>
          <w:sz w:val="24"/>
          <w:szCs w:val="24"/>
        </w:rPr>
        <w:t xml:space="preserve">trial </w:t>
      </w:r>
      <w:r w:rsidR="2A5ECAA7" w:rsidRPr="62B97165">
        <w:rPr>
          <w:color w:val="FF0000"/>
          <w:sz w:val="24"/>
          <w:szCs w:val="24"/>
        </w:rPr>
        <w:t>intervention for blinding purposes.</w:t>
      </w:r>
    </w:p>
    <w:p w14:paraId="31429EFE" w14:textId="53CE41DE" w:rsidR="001008EE" w:rsidRPr="000047E6" w:rsidRDefault="3B864F9F" w:rsidP="62B97165">
      <w:pPr>
        <w:pStyle w:val="InstructionalText0"/>
        <w:rPr>
          <w:color w:val="FF0000"/>
          <w:sz w:val="24"/>
          <w:szCs w:val="24"/>
        </w:rPr>
      </w:pPr>
      <w:r w:rsidRPr="62B97165">
        <w:rPr>
          <w:color w:val="FF0000"/>
          <w:sz w:val="24"/>
          <w:szCs w:val="24"/>
        </w:rPr>
        <w:t>If the instructions are lengthy or complicated, it is acceptable to reference the package insert (if applicable) or include instructions in separate document</w:t>
      </w:r>
      <w:r w:rsidR="26BBA48B" w:rsidRPr="62B97165">
        <w:rPr>
          <w:color w:val="FF0000"/>
          <w:sz w:val="24"/>
          <w:szCs w:val="24"/>
        </w:rPr>
        <w:t>s</w:t>
      </w:r>
      <w:r w:rsidR="0946F086" w:rsidRPr="62B97165">
        <w:rPr>
          <w:color w:val="FF0000"/>
          <w:sz w:val="24"/>
          <w:szCs w:val="24"/>
        </w:rPr>
        <w:t xml:space="preserve"> provided to the site (</w:t>
      </w:r>
      <w:r w:rsidR="0D162357" w:rsidRPr="62B97165">
        <w:rPr>
          <w:color w:val="FF0000"/>
          <w:sz w:val="24"/>
          <w:szCs w:val="24"/>
        </w:rPr>
        <w:t>e.g.</w:t>
      </w:r>
      <w:r w:rsidR="0946F086" w:rsidRPr="62B97165">
        <w:rPr>
          <w:color w:val="FF0000"/>
          <w:sz w:val="24"/>
          <w:szCs w:val="24"/>
        </w:rPr>
        <w:t>, a pharmacy manual)</w:t>
      </w:r>
      <w:r w:rsidR="26BBA48B" w:rsidRPr="62B97165">
        <w:rPr>
          <w:color w:val="FF0000"/>
          <w:sz w:val="24"/>
          <w:szCs w:val="24"/>
        </w:rPr>
        <w:t xml:space="preserve"> and reference</w:t>
      </w:r>
      <w:r w:rsidR="0946F086" w:rsidRPr="62B97165">
        <w:rPr>
          <w:color w:val="FF0000"/>
          <w:sz w:val="24"/>
          <w:szCs w:val="24"/>
        </w:rPr>
        <w:t xml:space="preserve"> the separate documents.</w:t>
      </w:r>
    </w:p>
    <w:p w14:paraId="2DFE5B12" w14:textId="059D4778" w:rsidR="00C3177E" w:rsidRPr="0080561E" w:rsidRDefault="3FAF763D" w:rsidP="62B97165">
      <w:pPr>
        <w:pStyle w:val="00Paragraph"/>
        <w:rPr>
          <w:color w:val="FF0000"/>
          <w:highlight w:val="lightGray"/>
        </w:rPr>
      </w:pPr>
      <w:r w:rsidRPr="62B97165">
        <w:rPr>
          <w:color w:val="FF0000"/>
        </w:rPr>
        <w:t>&lt;</w:t>
      </w:r>
      <w:r w:rsidRPr="62B97165">
        <w:rPr>
          <w:color w:val="FF0000"/>
          <w:highlight w:val="lightGray"/>
        </w:rPr>
        <w:t xml:space="preserve">Enter </w:t>
      </w:r>
      <w:r w:rsidR="677271C5" w:rsidRPr="62B97165">
        <w:rPr>
          <w:color w:val="FF0000"/>
          <w:highlight w:val="lightGray"/>
        </w:rPr>
        <w:t xml:space="preserve">Storage and Handling of </w:t>
      </w:r>
      <w:r w:rsidR="56DAFB4C" w:rsidRPr="62B97165">
        <w:rPr>
          <w:color w:val="FF0000"/>
          <w:highlight w:val="lightGray"/>
        </w:rPr>
        <w:t xml:space="preserve">Investigational </w:t>
      </w:r>
      <w:r w:rsidR="0BF5FA28" w:rsidRPr="62B97165">
        <w:rPr>
          <w:color w:val="FF0000"/>
          <w:highlight w:val="lightGray"/>
        </w:rPr>
        <w:t>Trial Intervention</w:t>
      </w:r>
      <w:r w:rsidRPr="62B97165">
        <w:rPr>
          <w:color w:val="FF0000"/>
        </w:rPr>
        <w:t>&gt;</w:t>
      </w:r>
    </w:p>
    <w:p w14:paraId="4DEB9F02" w14:textId="5F092D28" w:rsidR="00F71AD9" w:rsidRPr="0080561E" w:rsidRDefault="35324079" w:rsidP="62B97165">
      <w:pPr>
        <w:pStyle w:val="03Heading3"/>
        <w:rPr>
          <w:color w:val="FF0000"/>
        </w:rPr>
      </w:pPr>
      <w:bookmarkStart w:id="88" w:name="_Toc185590907"/>
      <w:r w:rsidRPr="62B97165">
        <w:rPr>
          <w:color w:val="FF0000"/>
        </w:rPr>
        <w:t xml:space="preserve">Accountability of Investigational </w:t>
      </w:r>
      <w:r w:rsidR="64678535" w:rsidRPr="62B97165">
        <w:rPr>
          <w:color w:val="FF0000"/>
        </w:rPr>
        <w:t>Trial Intervention</w:t>
      </w:r>
      <w:bookmarkEnd w:id="88"/>
    </w:p>
    <w:p w14:paraId="08C5CD3F" w14:textId="1E0CA047" w:rsidR="00AC38DC" w:rsidRPr="0080561E" w:rsidRDefault="46478014" w:rsidP="62B97165">
      <w:pPr>
        <w:pStyle w:val="InstructionalTExt"/>
        <w:rPr>
          <w:color w:val="FF0000"/>
        </w:rPr>
      </w:pPr>
      <w:r w:rsidRPr="62B97165">
        <w:rPr>
          <w:color w:val="FF0000"/>
        </w:rPr>
        <w:t xml:space="preserve">Describe </w:t>
      </w:r>
      <w:r w:rsidR="35324079" w:rsidRPr="62B97165">
        <w:rPr>
          <w:color w:val="FF0000"/>
        </w:rPr>
        <w:t>the accountability method, including</w:t>
      </w:r>
      <w:r w:rsidR="38978512" w:rsidRPr="62B97165">
        <w:rPr>
          <w:color w:val="FF0000"/>
        </w:rPr>
        <w:t>:</w:t>
      </w:r>
    </w:p>
    <w:p w14:paraId="4D88747C" w14:textId="3F04188F" w:rsidR="00AC38DC" w:rsidRDefault="21599372" w:rsidP="62B97165">
      <w:pPr>
        <w:pStyle w:val="InstructionalTExt"/>
        <w:numPr>
          <w:ilvl w:val="0"/>
          <w:numId w:val="26"/>
        </w:numPr>
        <w:rPr>
          <w:color w:val="FF0000"/>
        </w:rPr>
      </w:pPr>
      <w:r w:rsidRPr="62B97165">
        <w:rPr>
          <w:color w:val="FF0000"/>
        </w:rPr>
        <w:lastRenderedPageBreak/>
        <w:t xml:space="preserve">how the </w:t>
      </w:r>
      <w:r w:rsidR="35324079" w:rsidRPr="62B97165">
        <w:rPr>
          <w:color w:val="FF0000"/>
        </w:rPr>
        <w:t>investigational</w:t>
      </w:r>
      <w:r w:rsidR="5FB738AD" w:rsidRPr="62B97165">
        <w:rPr>
          <w:color w:val="FF0000"/>
        </w:rPr>
        <w:t xml:space="preserve"> </w:t>
      </w:r>
      <w:r w:rsidR="56DAFB4C" w:rsidRPr="62B97165">
        <w:rPr>
          <w:color w:val="FF0000"/>
        </w:rPr>
        <w:t xml:space="preserve">trial </w:t>
      </w:r>
      <w:r w:rsidRPr="62B97165">
        <w:rPr>
          <w:color w:val="FF0000"/>
        </w:rPr>
        <w:t>intervention will be distributed</w:t>
      </w:r>
    </w:p>
    <w:p w14:paraId="6E881693" w14:textId="28DC1095" w:rsidR="003B4BD4" w:rsidRPr="0080561E" w:rsidRDefault="58B3EF0C" w:rsidP="62B97165">
      <w:pPr>
        <w:pStyle w:val="InstructionalTExt"/>
        <w:numPr>
          <w:ilvl w:val="0"/>
          <w:numId w:val="26"/>
        </w:numPr>
        <w:rPr>
          <w:color w:val="FF0000"/>
        </w:rPr>
      </w:pPr>
      <w:r w:rsidRPr="62B97165">
        <w:rPr>
          <w:color w:val="FF0000"/>
        </w:rPr>
        <w:t xml:space="preserve">who will distribute the </w:t>
      </w:r>
      <w:r w:rsidR="030A85F6" w:rsidRPr="62B97165">
        <w:rPr>
          <w:color w:val="FF0000"/>
        </w:rPr>
        <w:t>investigational trial intervention</w:t>
      </w:r>
    </w:p>
    <w:p w14:paraId="40343263" w14:textId="2AC1BEA3" w:rsidR="00D021B3" w:rsidRPr="0080561E" w:rsidRDefault="21599372" w:rsidP="62B97165">
      <w:pPr>
        <w:pStyle w:val="InstructionalTExt"/>
        <w:numPr>
          <w:ilvl w:val="0"/>
          <w:numId w:val="26"/>
        </w:numPr>
        <w:rPr>
          <w:color w:val="FF0000"/>
        </w:rPr>
      </w:pPr>
      <w:r w:rsidRPr="62B97165">
        <w:rPr>
          <w:color w:val="FF0000"/>
        </w:rPr>
        <w:t xml:space="preserve">participation of a drug </w:t>
      </w:r>
      <w:r w:rsidR="35324079" w:rsidRPr="62B97165">
        <w:rPr>
          <w:color w:val="FF0000"/>
        </w:rPr>
        <w:t xml:space="preserve">storage </w:t>
      </w:r>
      <w:r w:rsidRPr="62B97165">
        <w:rPr>
          <w:color w:val="FF0000"/>
        </w:rPr>
        <w:t>repository or pharmacy, if applicable</w:t>
      </w:r>
    </w:p>
    <w:p w14:paraId="646F2145" w14:textId="65BB36A6" w:rsidR="00D021B3" w:rsidRPr="0080561E" w:rsidRDefault="21599372" w:rsidP="62B97165">
      <w:pPr>
        <w:pStyle w:val="InstructionalTExt"/>
        <w:numPr>
          <w:ilvl w:val="0"/>
          <w:numId w:val="26"/>
        </w:numPr>
        <w:rPr>
          <w:color w:val="FF0000"/>
        </w:rPr>
      </w:pPr>
      <w:r w:rsidRPr="62B97165">
        <w:rPr>
          <w:color w:val="FF0000"/>
        </w:rPr>
        <w:t>plans for disposal or return of unused product</w:t>
      </w:r>
    </w:p>
    <w:p w14:paraId="0BEECFE2" w14:textId="7F17130C" w:rsidR="00D021B3" w:rsidRPr="0080561E" w:rsidRDefault="518B265A" w:rsidP="62B97165">
      <w:pPr>
        <w:pStyle w:val="InstructionalTExt"/>
        <w:numPr>
          <w:ilvl w:val="0"/>
          <w:numId w:val="26"/>
        </w:numPr>
        <w:rPr>
          <w:color w:val="FF0000"/>
        </w:rPr>
      </w:pPr>
      <w:r w:rsidRPr="62B97165">
        <w:rPr>
          <w:color w:val="FF0000"/>
        </w:rPr>
        <w:t>if applicable, plans</w:t>
      </w:r>
      <w:r w:rsidR="21599372" w:rsidRPr="62B97165">
        <w:rPr>
          <w:color w:val="FF0000"/>
        </w:rPr>
        <w:t xml:space="preserve"> for reconciliation</w:t>
      </w:r>
      <w:r w:rsidRPr="62B97165">
        <w:rPr>
          <w:color w:val="FF0000"/>
        </w:rPr>
        <w:t xml:space="preserve"> of investigational trial intervention</w:t>
      </w:r>
    </w:p>
    <w:p w14:paraId="444CD3CC" w14:textId="4DCD9542" w:rsidR="00C916E7" w:rsidRPr="0080561E" w:rsidRDefault="6DB90F2E" w:rsidP="62B97165">
      <w:pPr>
        <w:pStyle w:val="00Paragraph"/>
        <w:rPr>
          <w:color w:val="FF0000"/>
          <w:highlight w:val="lightGray"/>
        </w:rPr>
      </w:pPr>
      <w:r w:rsidRPr="62B97165">
        <w:rPr>
          <w:color w:val="FF0000"/>
        </w:rPr>
        <w:t>&lt;</w:t>
      </w:r>
      <w:r w:rsidRPr="62B97165">
        <w:rPr>
          <w:color w:val="FF0000"/>
          <w:highlight w:val="lightGray"/>
        </w:rPr>
        <w:t xml:space="preserve">Enter </w:t>
      </w:r>
      <w:r w:rsidR="518B265A" w:rsidRPr="62B97165">
        <w:rPr>
          <w:color w:val="FF0000"/>
          <w:highlight w:val="lightGray"/>
        </w:rPr>
        <w:t xml:space="preserve">Accountability of Investigational </w:t>
      </w:r>
      <w:r w:rsidR="7A32813D" w:rsidRPr="62B97165">
        <w:rPr>
          <w:color w:val="FF0000"/>
          <w:highlight w:val="lightGray"/>
        </w:rPr>
        <w:t>Trial Intervention</w:t>
      </w:r>
      <w:r w:rsidRPr="62B97165">
        <w:rPr>
          <w:color w:val="FF0000"/>
        </w:rPr>
        <w:t>&gt;</w:t>
      </w:r>
    </w:p>
    <w:p w14:paraId="56DCA2AA" w14:textId="24DCC150" w:rsidR="00F71AD9" w:rsidRPr="0080561E" w:rsidRDefault="518B265A" w:rsidP="62B97165">
      <w:pPr>
        <w:pStyle w:val="02Heading2"/>
        <w:ind w:left="850" w:hanging="850"/>
        <w:rPr>
          <w:color w:val="FF0000"/>
        </w:rPr>
      </w:pPr>
      <w:bookmarkStart w:id="89" w:name="_Toc185590908"/>
      <w:r w:rsidRPr="62B97165">
        <w:rPr>
          <w:color w:val="FF0000"/>
        </w:rPr>
        <w:t>Investigational Trial Intervention</w:t>
      </w:r>
      <w:r w:rsidR="0181A627" w:rsidRPr="62B97165">
        <w:rPr>
          <w:color w:val="FF0000"/>
        </w:rPr>
        <w:t xml:space="preserve"> Assignment, </w:t>
      </w:r>
      <w:r w:rsidR="0181A627" w:rsidRPr="62B97165">
        <w:rPr>
          <w:color w:val="FF0000"/>
          <w:lang w:val="en-GB"/>
        </w:rPr>
        <w:t>Randomisation</w:t>
      </w:r>
      <w:r w:rsidR="0181A627" w:rsidRPr="62B97165">
        <w:rPr>
          <w:color w:val="FF0000"/>
        </w:rPr>
        <w:t xml:space="preserve"> and </w:t>
      </w:r>
      <w:r w:rsidR="79B6A02D" w:rsidRPr="62B97165">
        <w:rPr>
          <w:color w:val="FF0000"/>
        </w:rPr>
        <w:t>Blinding</w:t>
      </w:r>
      <w:bookmarkEnd w:id="89"/>
    </w:p>
    <w:p w14:paraId="699ED9E5" w14:textId="5A2C6A6D" w:rsidR="00A541D4" w:rsidRPr="0080561E" w:rsidRDefault="5FA75308" w:rsidP="62B97165">
      <w:pPr>
        <w:pStyle w:val="InstructionalTExt"/>
        <w:rPr>
          <w:color w:val="FF0000"/>
        </w:rPr>
      </w:pPr>
      <w:bookmarkStart w:id="90" w:name="_Hlk147475927"/>
      <w:r w:rsidRPr="62B97165">
        <w:rPr>
          <w:color w:val="FF0000"/>
        </w:rPr>
        <w:t>No text is intended here (</w:t>
      </w:r>
      <w:r w:rsidR="7E0B12C6" w:rsidRPr="62B97165">
        <w:rPr>
          <w:color w:val="FF0000"/>
        </w:rPr>
        <w:t>heading</w:t>
      </w:r>
      <w:r w:rsidRPr="62B97165">
        <w:rPr>
          <w:color w:val="FF0000"/>
        </w:rPr>
        <w:t xml:space="preserve"> only).</w:t>
      </w:r>
    </w:p>
    <w:p w14:paraId="7BC2BE4C" w14:textId="404C0DC2" w:rsidR="00F71AD9" w:rsidRPr="0080561E" w:rsidRDefault="0181A627" w:rsidP="62B97165">
      <w:pPr>
        <w:pStyle w:val="03Heading3"/>
        <w:rPr>
          <w:color w:val="FF0000"/>
        </w:rPr>
      </w:pPr>
      <w:bookmarkStart w:id="91" w:name="_Toc185590909"/>
      <w:bookmarkEnd w:id="90"/>
      <w:r w:rsidRPr="62B97165">
        <w:rPr>
          <w:color w:val="FF0000"/>
        </w:rPr>
        <w:t>Participant Assignment</w:t>
      </w:r>
      <w:r w:rsidR="38C67892" w:rsidRPr="62B97165">
        <w:rPr>
          <w:color w:val="FF0000"/>
        </w:rPr>
        <w:t xml:space="preserve"> </w:t>
      </w:r>
      <w:r w:rsidR="518B265A" w:rsidRPr="62B97165">
        <w:rPr>
          <w:color w:val="FF0000"/>
        </w:rPr>
        <w:t xml:space="preserve">to Investigational </w:t>
      </w:r>
      <w:r w:rsidR="56DAFB4C" w:rsidRPr="62B97165">
        <w:rPr>
          <w:color w:val="FF0000"/>
        </w:rPr>
        <w:t xml:space="preserve">Trial </w:t>
      </w:r>
      <w:r w:rsidR="518B265A" w:rsidRPr="62B97165">
        <w:rPr>
          <w:color w:val="FF0000"/>
        </w:rPr>
        <w:t>Intervention</w:t>
      </w:r>
      <w:bookmarkEnd w:id="91"/>
    </w:p>
    <w:p w14:paraId="1E2389CD" w14:textId="37162252" w:rsidR="00124278" w:rsidRPr="0080561E" w:rsidRDefault="2551989B" w:rsidP="62B97165">
      <w:pPr>
        <w:pStyle w:val="InstructionalTExt"/>
        <w:rPr>
          <w:color w:val="FF0000"/>
        </w:rPr>
      </w:pPr>
      <w:r w:rsidRPr="62B97165">
        <w:rPr>
          <w:color w:val="FF0000"/>
        </w:rPr>
        <w:t xml:space="preserve">State that at enrollment, participant identification codes should be assigned. </w:t>
      </w:r>
      <w:r w:rsidR="69A5DD40" w:rsidRPr="62B97165">
        <w:rPr>
          <w:color w:val="FF0000"/>
        </w:rPr>
        <w:t xml:space="preserve">Describe the method of assigning participants to </w:t>
      </w:r>
      <w:r w:rsidR="518B265A" w:rsidRPr="62B97165">
        <w:rPr>
          <w:color w:val="FF0000"/>
        </w:rPr>
        <w:t xml:space="preserve">investigational </w:t>
      </w:r>
      <w:r w:rsidR="1573B045" w:rsidRPr="62B97165">
        <w:rPr>
          <w:color w:val="FF0000"/>
        </w:rPr>
        <w:t xml:space="preserve">trial </w:t>
      </w:r>
      <w:r w:rsidR="69A5DD40" w:rsidRPr="62B97165">
        <w:rPr>
          <w:color w:val="FF0000"/>
        </w:rPr>
        <w:t xml:space="preserve">intervention without being so specific that </w:t>
      </w:r>
      <w:r w:rsidR="79B6A02D" w:rsidRPr="62B97165">
        <w:rPr>
          <w:color w:val="FF0000"/>
        </w:rPr>
        <w:t xml:space="preserve">blinding </w:t>
      </w:r>
      <w:r w:rsidR="69A5DD40" w:rsidRPr="62B97165">
        <w:rPr>
          <w:color w:val="FF0000"/>
        </w:rPr>
        <w:t xml:space="preserve">or </w:t>
      </w:r>
      <w:proofErr w:type="spellStart"/>
      <w:r w:rsidR="69A5DD40" w:rsidRPr="62B97165">
        <w:rPr>
          <w:color w:val="FF0000"/>
        </w:rPr>
        <w:t>randomisation</w:t>
      </w:r>
      <w:proofErr w:type="spellEnd"/>
      <w:r w:rsidR="69A5DD40" w:rsidRPr="62B97165">
        <w:rPr>
          <w:color w:val="FF0000"/>
        </w:rPr>
        <w:t xml:space="preserve"> might be compromised. If assignment to </w:t>
      </w:r>
      <w:r w:rsidR="31A903C4" w:rsidRPr="62B97165">
        <w:rPr>
          <w:color w:val="FF0000"/>
        </w:rPr>
        <w:t xml:space="preserve">investigational </w:t>
      </w:r>
      <w:r w:rsidR="1573B045" w:rsidRPr="62B97165">
        <w:rPr>
          <w:color w:val="FF0000"/>
        </w:rPr>
        <w:t xml:space="preserve">trial </w:t>
      </w:r>
      <w:r w:rsidR="69A5DD40" w:rsidRPr="62B97165">
        <w:rPr>
          <w:color w:val="FF0000"/>
        </w:rPr>
        <w:t xml:space="preserve">intervention is by </w:t>
      </w:r>
      <w:proofErr w:type="spellStart"/>
      <w:r w:rsidR="69A5DD40" w:rsidRPr="62B97165">
        <w:rPr>
          <w:color w:val="FF0000"/>
        </w:rPr>
        <w:t>randomi</w:t>
      </w:r>
      <w:r w:rsidR="435C3E58" w:rsidRPr="62B97165">
        <w:rPr>
          <w:color w:val="FF0000"/>
        </w:rPr>
        <w:t>s</w:t>
      </w:r>
      <w:r w:rsidR="69A5DD40" w:rsidRPr="62B97165">
        <w:rPr>
          <w:color w:val="FF0000"/>
        </w:rPr>
        <w:t>ation</w:t>
      </w:r>
      <w:proofErr w:type="spellEnd"/>
      <w:r w:rsidR="69A5DD40" w:rsidRPr="62B97165">
        <w:rPr>
          <w:color w:val="FF0000"/>
        </w:rPr>
        <w:t xml:space="preserve">, describe when </w:t>
      </w:r>
      <w:proofErr w:type="spellStart"/>
      <w:r w:rsidR="69A5DD40" w:rsidRPr="62B97165">
        <w:rPr>
          <w:color w:val="FF0000"/>
        </w:rPr>
        <w:t>randomi</w:t>
      </w:r>
      <w:r w:rsidR="2DD010F9" w:rsidRPr="62B97165">
        <w:rPr>
          <w:color w:val="FF0000"/>
        </w:rPr>
        <w:t>sation</w:t>
      </w:r>
      <w:proofErr w:type="spellEnd"/>
      <w:r w:rsidR="69A5DD40" w:rsidRPr="62B97165">
        <w:rPr>
          <w:color w:val="FF0000"/>
        </w:rPr>
        <w:t xml:space="preserve"> occurs relative to screening. </w:t>
      </w:r>
    </w:p>
    <w:p w14:paraId="3138992B" w14:textId="0025BBE7" w:rsidR="00743B0B" w:rsidRPr="000047E6" w:rsidRDefault="054E0D05" w:rsidP="62B97165">
      <w:pPr>
        <w:pStyle w:val="InstructionalText0"/>
        <w:rPr>
          <w:color w:val="FF0000"/>
          <w:sz w:val="24"/>
          <w:szCs w:val="24"/>
        </w:rPr>
      </w:pPr>
      <w:r w:rsidRPr="62B97165">
        <w:rPr>
          <w:color w:val="FF0000"/>
          <w:sz w:val="24"/>
          <w:szCs w:val="24"/>
        </w:rPr>
        <w:t xml:space="preserve">If adaptive </w:t>
      </w:r>
      <w:proofErr w:type="spellStart"/>
      <w:r w:rsidRPr="62B97165">
        <w:rPr>
          <w:color w:val="FF0000"/>
          <w:sz w:val="24"/>
          <w:szCs w:val="24"/>
        </w:rPr>
        <w:t>randomisation</w:t>
      </w:r>
      <w:proofErr w:type="spellEnd"/>
      <w:r w:rsidRPr="62B97165">
        <w:rPr>
          <w:color w:val="FF0000"/>
          <w:sz w:val="24"/>
          <w:szCs w:val="24"/>
        </w:rPr>
        <w:t xml:space="preserve"> or other methods of covariate balancing/</w:t>
      </w:r>
      <w:proofErr w:type="spellStart"/>
      <w:r w:rsidRPr="62B97165">
        <w:rPr>
          <w:color w:val="FF0000"/>
          <w:sz w:val="24"/>
          <w:szCs w:val="24"/>
        </w:rPr>
        <w:t>minimisation</w:t>
      </w:r>
      <w:proofErr w:type="spellEnd"/>
      <w:r w:rsidRPr="62B97165">
        <w:rPr>
          <w:color w:val="FF0000"/>
          <w:sz w:val="24"/>
          <w:szCs w:val="24"/>
        </w:rPr>
        <w:t xml:space="preserve"> are employed, include a cross</w:t>
      </w:r>
      <w:r w:rsidR="79674CD4" w:rsidRPr="62B97165">
        <w:rPr>
          <w:color w:val="FF0000"/>
          <w:sz w:val="24"/>
          <w:szCs w:val="24"/>
        </w:rPr>
        <w:t xml:space="preserve"> </w:t>
      </w:r>
      <w:r w:rsidRPr="62B97165">
        <w:rPr>
          <w:color w:val="FF0000"/>
          <w:sz w:val="24"/>
          <w:szCs w:val="24"/>
        </w:rPr>
        <w:t xml:space="preserve">reference to the methods of analysis in Section </w:t>
      </w:r>
      <w:r w:rsidR="7FBDB50C" w:rsidRPr="62B97165">
        <w:rPr>
          <w:color w:val="FF0000"/>
          <w:sz w:val="24"/>
          <w:szCs w:val="24"/>
        </w:rPr>
        <w:t>10</w:t>
      </w:r>
      <w:r w:rsidRPr="62B97165">
        <w:rPr>
          <w:color w:val="FF0000"/>
          <w:sz w:val="24"/>
          <w:szCs w:val="24"/>
        </w:rPr>
        <w:t xml:space="preserve"> Statistical Considerations. As applicable, details regarding the implementation of procedures to </w:t>
      </w:r>
      <w:proofErr w:type="spellStart"/>
      <w:r w:rsidRPr="62B97165">
        <w:rPr>
          <w:color w:val="FF0000"/>
          <w:sz w:val="24"/>
          <w:szCs w:val="24"/>
        </w:rPr>
        <w:t>minimise</w:t>
      </w:r>
      <w:proofErr w:type="spellEnd"/>
      <w:r w:rsidRPr="62B97165">
        <w:rPr>
          <w:color w:val="FF0000"/>
          <w:sz w:val="24"/>
          <w:szCs w:val="24"/>
        </w:rPr>
        <w:t xml:space="preserve"> bias should be described.</w:t>
      </w:r>
    </w:p>
    <w:p w14:paraId="697626ED" w14:textId="258CD055" w:rsidR="00A541D4" w:rsidRPr="0080561E" w:rsidRDefault="6DB90F2E" w:rsidP="62B97165">
      <w:pPr>
        <w:pStyle w:val="00Paragraph"/>
        <w:rPr>
          <w:color w:val="FF0000"/>
          <w:highlight w:val="lightGray"/>
        </w:rPr>
      </w:pPr>
      <w:r w:rsidRPr="62B97165">
        <w:rPr>
          <w:color w:val="FF0000"/>
        </w:rPr>
        <w:t>&lt;</w:t>
      </w:r>
      <w:r w:rsidRPr="62B97165">
        <w:rPr>
          <w:color w:val="FF0000"/>
          <w:highlight w:val="lightGray"/>
        </w:rPr>
        <w:t xml:space="preserve">Enter </w:t>
      </w:r>
      <w:r w:rsidR="69A5DD40" w:rsidRPr="62B97165">
        <w:rPr>
          <w:color w:val="FF0000"/>
          <w:highlight w:val="lightGray"/>
        </w:rPr>
        <w:t>Participant Assignment</w:t>
      </w:r>
      <w:r w:rsidR="1C282B32" w:rsidRPr="62B97165">
        <w:rPr>
          <w:color w:val="FF0000"/>
          <w:highlight w:val="lightGray"/>
        </w:rPr>
        <w:t xml:space="preserve"> to Investigational</w:t>
      </w:r>
      <w:r w:rsidR="56DAFB4C" w:rsidRPr="62B97165">
        <w:rPr>
          <w:color w:val="FF0000"/>
          <w:highlight w:val="lightGray"/>
        </w:rPr>
        <w:t xml:space="preserve"> Trial</w:t>
      </w:r>
      <w:r w:rsidR="1C282B32" w:rsidRPr="62B97165">
        <w:rPr>
          <w:color w:val="FF0000"/>
          <w:highlight w:val="lightGray"/>
        </w:rPr>
        <w:t xml:space="preserve"> Intervention</w:t>
      </w:r>
      <w:r w:rsidRPr="62B97165">
        <w:rPr>
          <w:color w:val="FF0000"/>
        </w:rPr>
        <w:t>&gt;</w:t>
      </w:r>
    </w:p>
    <w:p w14:paraId="396C835E" w14:textId="1D5D4365" w:rsidR="00F71AD9" w:rsidRPr="0080561E" w:rsidRDefault="7981365A" w:rsidP="62B97165">
      <w:pPr>
        <w:pStyle w:val="03Heading3"/>
        <w:rPr>
          <w:color w:val="FF0000"/>
        </w:rPr>
      </w:pPr>
      <w:bookmarkStart w:id="92" w:name="_Toc185590910"/>
      <w:r w:rsidRPr="62B97165">
        <w:rPr>
          <w:color w:val="FF0000"/>
        </w:rPr>
        <w:t>{</w:t>
      </w:r>
      <w:proofErr w:type="spellStart"/>
      <w:r w:rsidR="0181A627" w:rsidRPr="62B97165">
        <w:rPr>
          <w:color w:val="FF0000"/>
        </w:rPr>
        <w:t>Randomisation</w:t>
      </w:r>
      <w:proofErr w:type="spellEnd"/>
      <w:r w:rsidRPr="62B97165">
        <w:rPr>
          <w:color w:val="FF0000"/>
        </w:rPr>
        <w:t>}</w:t>
      </w:r>
      <w:bookmarkEnd w:id="92"/>
    </w:p>
    <w:p w14:paraId="326C518F" w14:textId="54B419A3" w:rsidR="00D5213C" w:rsidRPr="0080561E" w:rsidRDefault="5C9EF5A9" w:rsidP="62B97165">
      <w:pPr>
        <w:pStyle w:val="InstructionalTExt"/>
        <w:rPr>
          <w:color w:val="FF0000"/>
        </w:rPr>
      </w:pPr>
      <w:r w:rsidRPr="62B97165">
        <w:rPr>
          <w:color w:val="FF0000"/>
        </w:rPr>
        <w:t xml:space="preserve">Describe the </w:t>
      </w:r>
      <w:proofErr w:type="spellStart"/>
      <w:r w:rsidRPr="62B97165">
        <w:rPr>
          <w:color w:val="FF0000"/>
        </w:rPr>
        <w:t>randomisation</w:t>
      </w:r>
      <w:proofErr w:type="spellEnd"/>
      <w:r w:rsidRPr="62B97165">
        <w:rPr>
          <w:color w:val="FF0000"/>
        </w:rPr>
        <w:t xml:space="preserve"> procedures (</w:t>
      </w:r>
      <w:r w:rsidR="0D162357" w:rsidRPr="62B97165">
        <w:rPr>
          <w:color w:val="FF0000"/>
        </w:rPr>
        <w:t>e.g.</w:t>
      </w:r>
      <w:r w:rsidRPr="62B97165">
        <w:rPr>
          <w:color w:val="FF0000"/>
        </w:rPr>
        <w:t xml:space="preserve">, central </w:t>
      </w:r>
      <w:proofErr w:type="spellStart"/>
      <w:r w:rsidRPr="62B97165">
        <w:rPr>
          <w:color w:val="FF0000"/>
        </w:rPr>
        <w:t>randomi</w:t>
      </w:r>
      <w:r w:rsidR="2DD010F9" w:rsidRPr="62B97165">
        <w:rPr>
          <w:color w:val="FF0000"/>
        </w:rPr>
        <w:t>s</w:t>
      </w:r>
      <w:r w:rsidRPr="62B97165">
        <w:rPr>
          <w:color w:val="FF0000"/>
        </w:rPr>
        <w:t>ation</w:t>
      </w:r>
      <w:proofErr w:type="spellEnd"/>
      <w:r w:rsidRPr="62B97165">
        <w:rPr>
          <w:color w:val="FF0000"/>
        </w:rPr>
        <w:t xml:space="preserve"> procedures), the method used to generate the </w:t>
      </w:r>
      <w:proofErr w:type="spellStart"/>
      <w:r w:rsidRPr="62B97165">
        <w:rPr>
          <w:color w:val="FF0000"/>
        </w:rPr>
        <w:t>randomisation</w:t>
      </w:r>
      <w:proofErr w:type="spellEnd"/>
      <w:r w:rsidRPr="62B97165">
        <w:rPr>
          <w:color w:val="FF0000"/>
        </w:rPr>
        <w:t xml:space="preserve"> schedule (</w:t>
      </w:r>
      <w:r w:rsidR="0D162357" w:rsidRPr="62B97165">
        <w:rPr>
          <w:color w:val="FF0000"/>
        </w:rPr>
        <w:t>e.g.</w:t>
      </w:r>
      <w:r w:rsidRPr="62B97165">
        <w:rPr>
          <w:color w:val="FF0000"/>
        </w:rPr>
        <w:t xml:space="preserve">, computer generated), the source of the </w:t>
      </w:r>
      <w:proofErr w:type="spellStart"/>
      <w:r w:rsidRPr="62B97165">
        <w:rPr>
          <w:color w:val="FF0000"/>
        </w:rPr>
        <w:t>randomisation</w:t>
      </w:r>
      <w:proofErr w:type="spellEnd"/>
      <w:r w:rsidRPr="62B97165">
        <w:rPr>
          <w:color w:val="FF0000"/>
        </w:rPr>
        <w:t xml:space="preserve"> schedule (</w:t>
      </w:r>
      <w:r w:rsidR="0D162357" w:rsidRPr="62B97165">
        <w:rPr>
          <w:color w:val="FF0000"/>
        </w:rPr>
        <w:t>e.g.</w:t>
      </w:r>
      <w:r w:rsidRPr="62B97165">
        <w:rPr>
          <w:color w:val="FF0000"/>
        </w:rPr>
        <w:t xml:space="preserve">, </w:t>
      </w:r>
      <w:r w:rsidR="39DA801D" w:rsidRPr="62B97165">
        <w:rPr>
          <w:color w:val="FF0000"/>
        </w:rPr>
        <w:t>sponsor</w:t>
      </w:r>
      <w:r w:rsidRPr="62B97165">
        <w:rPr>
          <w:color w:val="FF0000"/>
        </w:rPr>
        <w:t xml:space="preserve">, </w:t>
      </w:r>
      <w:r w:rsidR="002BE94C" w:rsidRPr="62B97165">
        <w:rPr>
          <w:color w:val="FF0000"/>
        </w:rPr>
        <w:t>i</w:t>
      </w:r>
      <w:r w:rsidR="5759C225" w:rsidRPr="62B97165">
        <w:rPr>
          <w:color w:val="FF0000"/>
        </w:rPr>
        <w:t>nvestigator</w:t>
      </w:r>
      <w:r w:rsidRPr="62B97165">
        <w:rPr>
          <w:color w:val="FF0000"/>
        </w:rPr>
        <w:t xml:space="preserve">, or other), and whether </w:t>
      </w:r>
      <w:proofErr w:type="spellStart"/>
      <w:r w:rsidR="5979BC7B" w:rsidRPr="62B97165">
        <w:rPr>
          <w:color w:val="FF0000"/>
        </w:rPr>
        <w:t>IxRS</w:t>
      </w:r>
      <w:proofErr w:type="spellEnd"/>
      <w:r w:rsidRPr="62B97165">
        <w:rPr>
          <w:color w:val="FF0000"/>
        </w:rPr>
        <w:t xml:space="preserve"> will be used. To maintain the integrity of the </w:t>
      </w:r>
      <w:r w:rsidR="79B6A02D" w:rsidRPr="62B97165">
        <w:rPr>
          <w:color w:val="FF0000"/>
        </w:rPr>
        <w:t>blinding</w:t>
      </w:r>
      <w:r w:rsidRPr="62B97165">
        <w:rPr>
          <w:color w:val="FF0000"/>
        </w:rPr>
        <w:t xml:space="preserve">, do not include the block size. </w:t>
      </w:r>
    </w:p>
    <w:p w14:paraId="57B8BD3C" w14:textId="690D431B" w:rsidR="00124278" w:rsidRPr="0080561E" w:rsidRDefault="7981365A" w:rsidP="62B97165">
      <w:pPr>
        <w:pStyle w:val="00Paragraph"/>
        <w:rPr>
          <w:color w:val="FF0000"/>
          <w:highlight w:val="lightGray"/>
        </w:rPr>
      </w:pPr>
      <w:r w:rsidRPr="62B97165">
        <w:rPr>
          <w:color w:val="FF0000"/>
        </w:rPr>
        <w:t>{</w:t>
      </w:r>
      <w:r w:rsidR="6DB90F2E" w:rsidRPr="62B97165">
        <w:rPr>
          <w:color w:val="FF0000"/>
        </w:rPr>
        <w:t>&lt;</w:t>
      </w:r>
      <w:r w:rsidR="6DB90F2E" w:rsidRPr="62B97165">
        <w:rPr>
          <w:color w:val="FF0000"/>
          <w:highlight w:val="lightGray"/>
        </w:rPr>
        <w:t xml:space="preserve">Enter </w:t>
      </w:r>
      <w:proofErr w:type="spellStart"/>
      <w:r w:rsidR="5C9EF5A9" w:rsidRPr="62B97165">
        <w:rPr>
          <w:color w:val="FF0000"/>
          <w:highlight w:val="lightGray"/>
        </w:rPr>
        <w:t>Randomisation</w:t>
      </w:r>
      <w:proofErr w:type="spellEnd"/>
      <w:r w:rsidR="6DB90F2E" w:rsidRPr="62B97165">
        <w:rPr>
          <w:color w:val="FF0000"/>
        </w:rPr>
        <w:t>&gt;</w:t>
      </w:r>
      <w:r w:rsidRPr="62B97165">
        <w:rPr>
          <w:color w:val="FF0000"/>
        </w:rPr>
        <w:t>}</w:t>
      </w:r>
    </w:p>
    <w:p w14:paraId="7985E8E2" w14:textId="493486AA" w:rsidR="00F71AD9" w:rsidRPr="0080561E" w:rsidRDefault="33CDFDCC" w:rsidP="62B97165">
      <w:pPr>
        <w:pStyle w:val="03Heading3"/>
        <w:rPr>
          <w:color w:val="FF0000"/>
        </w:rPr>
      </w:pPr>
      <w:bookmarkStart w:id="93" w:name="_Toc185590911"/>
      <w:r w:rsidRPr="62B97165">
        <w:rPr>
          <w:color w:val="FF0000"/>
        </w:rPr>
        <w:t>{</w:t>
      </w:r>
      <w:r w:rsidR="0C3960AF" w:rsidRPr="62B97165">
        <w:rPr>
          <w:color w:val="FF0000"/>
        </w:rPr>
        <w:t>Measures to Maintain Blinding</w:t>
      </w:r>
      <w:r w:rsidRPr="62B97165">
        <w:rPr>
          <w:color w:val="FF0000"/>
        </w:rPr>
        <w:t>}</w:t>
      </w:r>
      <w:bookmarkEnd w:id="93"/>
    </w:p>
    <w:p w14:paraId="02B8699E" w14:textId="77777777" w:rsidR="00AF14FA" w:rsidRDefault="74CC1062" w:rsidP="62B97165">
      <w:pPr>
        <w:pStyle w:val="InstructionalTExt"/>
        <w:rPr>
          <w:color w:val="FF0000"/>
        </w:rPr>
      </w:pPr>
      <w:r w:rsidRPr="62B97165">
        <w:rPr>
          <w:color w:val="FF0000"/>
        </w:rPr>
        <w:t xml:space="preserve">Describe efforts to </w:t>
      </w:r>
      <w:r w:rsidR="34E5C3A9" w:rsidRPr="62B97165">
        <w:rPr>
          <w:color w:val="FF0000"/>
        </w:rPr>
        <w:t>maintain blinding:</w:t>
      </w:r>
    </w:p>
    <w:p w14:paraId="212B44C4" w14:textId="6727D40A" w:rsidR="00AF14FA" w:rsidRDefault="34E5C3A9" w:rsidP="62B97165">
      <w:pPr>
        <w:pStyle w:val="InstructionalTExt"/>
        <w:numPr>
          <w:ilvl w:val="0"/>
          <w:numId w:val="31"/>
        </w:numPr>
        <w:rPr>
          <w:color w:val="FF0000"/>
        </w:rPr>
      </w:pPr>
      <w:r w:rsidRPr="62B97165">
        <w:rPr>
          <w:color w:val="FF0000"/>
        </w:rPr>
        <w:t>T</w:t>
      </w:r>
      <w:r w:rsidR="74CC1062" w:rsidRPr="62B97165">
        <w:rPr>
          <w:color w:val="FF0000"/>
        </w:rPr>
        <w:t xml:space="preserve">he investigational trial interventions are as indistinguishable as possible </w:t>
      </w:r>
    </w:p>
    <w:p w14:paraId="2640007B" w14:textId="77777777" w:rsidR="00AF14FA" w:rsidRDefault="74CC1062" w:rsidP="62B97165">
      <w:pPr>
        <w:pStyle w:val="InstructionalTExt"/>
        <w:numPr>
          <w:ilvl w:val="0"/>
          <w:numId w:val="31"/>
        </w:numPr>
        <w:rPr>
          <w:color w:val="FF0000"/>
        </w:rPr>
      </w:pPr>
      <w:r w:rsidRPr="62B97165">
        <w:rPr>
          <w:color w:val="FF0000"/>
        </w:rPr>
        <w:t xml:space="preserve">Plans for the maintenance of </w:t>
      </w:r>
      <w:proofErr w:type="spellStart"/>
      <w:r w:rsidRPr="62B97165">
        <w:rPr>
          <w:color w:val="FF0000"/>
        </w:rPr>
        <w:t>randomisation</w:t>
      </w:r>
      <w:proofErr w:type="spellEnd"/>
      <w:r w:rsidRPr="62B97165">
        <w:rPr>
          <w:color w:val="FF0000"/>
        </w:rPr>
        <w:t xml:space="preserve"> codes and appropriate blinding for the trial</w:t>
      </w:r>
    </w:p>
    <w:p w14:paraId="616945FE" w14:textId="08AD1268" w:rsidR="0066760B" w:rsidRDefault="74CC1062" w:rsidP="62B97165">
      <w:pPr>
        <w:pStyle w:val="InstructionalTExt"/>
        <w:numPr>
          <w:ilvl w:val="0"/>
          <w:numId w:val="31"/>
        </w:numPr>
        <w:rPr>
          <w:color w:val="FF0000"/>
        </w:rPr>
      </w:pPr>
      <w:r w:rsidRPr="62B97165">
        <w:rPr>
          <w:color w:val="FF0000"/>
        </w:rPr>
        <w:t xml:space="preserve">Procedures for planned (e.g., </w:t>
      </w:r>
      <w:r w:rsidR="45BD3D67" w:rsidRPr="62B97165">
        <w:rPr>
          <w:color w:val="FF0000"/>
        </w:rPr>
        <w:t>i</w:t>
      </w:r>
      <w:r w:rsidRPr="62B97165">
        <w:rPr>
          <w:color w:val="FF0000"/>
        </w:rPr>
        <w:t xml:space="preserve">nterim </w:t>
      </w:r>
      <w:r w:rsidR="45BD3D67" w:rsidRPr="62B97165">
        <w:rPr>
          <w:color w:val="FF0000"/>
        </w:rPr>
        <w:t>a</w:t>
      </w:r>
      <w:r w:rsidRPr="62B97165">
        <w:rPr>
          <w:color w:val="FF0000"/>
        </w:rPr>
        <w:t xml:space="preserve">nalysis), and unintentional (e.g., breach of procedure) breaking of </w:t>
      </w:r>
      <w:proofErr w:type="spellStart"/>
      <w:r w:rsidRPr="62B97165">
        <w:rPr>
          <w:color w:val="FF0000"/>
        </w:rPr>
        <w:t>randomisation</w:t>
      </w:r>
      <w:proofErr w:type="spellEnd"/>
      <w:r w:rsidRPr="62B97165">
        <w:rPr>
          <w:color w:val="FF0000"/>
        </w:rPr>
        <w:t xml:space="preserve"> </w:t>
      </w:r>
      <w:r w:rsidR="4A0E17B8" w:rsidRPr="62B97165">
        <w:rPr>
          <w:color w:val="FF0000"/>
        </w:rPr>
        <w:t>codes</w:t>
      </w:r>
    </w:p>
    <w:p w14:paraId="192E2981" w14:textId="528C0A05" w:rsidR="00360403" w:rsidRPr="0080561E" w:rsidRDefault="74CC1062" w:rsidP="62B97165">
      <w:pPr>
        <w:pStyle w:val="InstructionalTExt"/>
        <w:rPr>
          <w:color w:val="FF0000"/>
        </w:rPr>
      </w:pPr>
      <w:r w:rsidRPr="62B97165">
        <w:rPr>
          <w:color w:val="FF0000"/>
        </w:rPr>
        <w:t xml:space="preserve">For unplanned but intentional actions (e.g., safety events), </w:t>
      </w:r>
      <w:r w:rsidR="37D23F1C" w:rsidRPr="62B97165">
        <w:rPr>
          <w:color w:val="FF0000"/>
        </w:rPr>
        <w:t>refer to</w:t>
      </w:r>
      <w:r w:rsidRPr="62B97165">
        <w:rPr>
          <w:color w:val="FF0000"/>
        </w:rPr>
        <w:t xml:space="preserve"> Section 6.</w:t>
      </w:r>
      <w:r w:rsidR="1D579A90" w:rsidRPr="62B97165">
        <w:rPr>
          <w:color w:val="FF0000"/>
        </w:rPr>
        <w:t>7</w:t>
      </w:r>
      <w:r w:rsidRPr="62B97165">
        <w:rPr>
          <w:color w:val="FF0000"/>
        </w:rPr>
        <w:t>.4</w:t>
      </w:r>
      <w:r w:rsidR="1D579A90" w:rsidRPr="62B97165">
        <w:rPr>
          <w:color w:val="FF0000"/>
        </w:rPr>
        <w:t xml:space="preserve"> Emergency Unblinding at the Site</w:t>
      </w:r>
      <w:r w:rsidRPr="62B97165">
        <w:rPr>
          <w:color w:val="FF0000"/>
        </w:rPr>
        <w:t>.</w:t>
      </w:r>
    </w:p>
    <w:p w14:paraId="5D8F8C5D" w14:textId="1D6C3DCF" w:rsidR="003C3336" w:rsidRPr="0080561E" w:rsidRDefault="0306EB1D" w:rsidP="62B97165">
      <w:pPr>
        <w:pStyle w:val="InstructionalTExt"/>
        <w:rPr>
          <w:color w:val="FF0000"/>
        </w:rPr>
      </w:pPr>
      <w:r w:rsidRPr="62B97165">
        <w:rPr>
          <w:color w:val="FF0000"/>
        </w:rPr>
        <w:lastRenderedPageBreak/>
        <w:t xml:space="preserve">If the </w:t>
      </w:r>
      <w:r w:rsidR="49862E92" w:rsidRPr="62B97165">
        <w:rPr>
          <w:color w:val="FF0000"/>
        </w:rPr>
        <w:t xml:space="preserve">trial </w:t>
      </w:r>
      <w:r w:rsidRPr="62B97165">
        <w:rPr>
          <w:color w:val="FF0000"/>
        </w:rPr>
        <w:t xml:space="preserve">allows for some </w:t>
      </w:r>
      <w:r w:rsidR="34580EFA" w:rsidRPr="62B97165">
        <w:rPr>
          <w:color w:val="FF0000"/>
        </w:rPr>
        <w:t>investigators</w:t>
      </w:r>
      <w:r w:rsidRPr="62B97165">
        <w:rPr>
          <w:color w:val="FF0000"/>
        </w:rPr>
        <w:t xml:space="preserve"> or other designated staff to remain </w:t>
      </w:r>
      <w:r w:rsidR="57316550" w:rsidRPr="62B97165">
        <w:rPr>
          <w:color w:val="FF0000"/>
        </w:rPr>
        <w:t xml:space="preserve">unblinded </w:t>
      </w:r>
      <w:r w:rsidRPr="62B97165">
        <w:rPr>
          <w:color w:val="FF0000"/>
        </w:rPr>
        <w:t>(</w:t>
      </w:r>
      <w:r w:rsidR="0D162357" w:rsidRPr="62B97165">
        <w:rPr>
          <w:color w:val="FF0000"/>
        </w:rPr>
        <w:t>e.g.</w:t>
      </w:r>
      <w:r w:rsidRPr="62B97165">
        <w:rPr>
          <w:color w:val="FF0000"/>
        </w:rPr>
        <w:t xml:space="preserve">, to allow them to adjust </w:t>
      </w:r>
      <w:r w:rsidR="329D1EA8" w:rsidRPr="62B97165">
        <w:rPr>
          <w:color w:val="FF0000"/>
        </w:rPr>
        <w:t>investigational trial intervention</w:t>
      </w:r>
      <w:r w:rsidRPr="62B97165">
        <w:rPr>
          <w:color w:val="FF0000"/>
        </w:rPr>
        <w:t xml:space="preserve">), the means of maintaining the </w:t>
      </w:r>
      <w:r w:rsidR="228B9406" w:rsidRPr="62B97165">
        <w:rPr>
          <w:color w:val="FF0000"/>
        </w:rPr>
        <w:t xml:space="preserve">blinding </w:t>
      </w:r>
      <w:r w:rsidRPr="62B97165">
        <w:rPr>
          <w:color w:val="FF0000"/>
        </w:rPr>
        <w:t xml:space="preserve">for other </w:t>
      </w:r>
      <w:r w:rsidR="34580EFA" w:rsidRPr="62B97165">
        <w:rPr>
          <w:color w:val="FF0000"/>
        </w:rPr>
        <w:t>investigators</w:t>
      </w:r>
      <w:r w:rsidRPr="62B97165">
        <w:rPr>
          <w:color w:val="FF0000"/>
        </w:rPr>
        <w:t xml:space="preserve"> or staff should be explained. </w:t>
      </w:r>
      <w:r w:rsidR="329D1EA8" w:rsidRPr="62B97165">
        <w:rPr>
          <w:color w:val="FF0000"/>
        </w:rPr>
        <w:t>M</w:t>
      </w:r>
      <w:r w:rsidRPr="62B97165">
        <w:rPr>
          <w:color w:val="FF0000"/>
        </w:rPr>
        <w:t xml:space="preserve">easures to prevent </w:t>
      </w:r>
      <w:r w:rsidR="228B9406" w:rsidRPr="62B97165">
        <w:rPr>
          <w:color w:val="FF0000"/>
        </w:rPr>
        <w:t xml:space="preserve">unblinding </w:t>
      </w:r>
      <w:r w:rsidRPr="62B97165">
        <w:rPr>
          <w:color w:val="FF0000"/>
        </w:rPr>
        <w:t>by laboratory measurements</w:t>
      </w:r>
      <w:r w:rsidR="18EFA2E5" w:rsidRPr="62B97165">
        <w:rPr>
          <w:color w:val="FF0000"/>
        </w:rPr>
        <w:t xml:space="preserve"> or while performing study assessments</w:t>
      </w:r>
      <w:r w:rsidR="39F5D097" w:rsidRPr="62B97165">
        <w:rPr>
          <w:color w:val="FF0000"/>
        </w:rPr>
        <w:t>, if used,</w:t>
      </w:r>
      <w:r w:rsidR="18EFA2E5" w:rsidRPr="62B97165">
        <w:rPr>
          <w:color w:val="FF0000"/>
        </w:rPr>
        <w:t xml:space="preserve"> </w:t>
      </w:r>
      <w:r w:rsidRPr="62B97165">
        <w:rPr>
          <w:color w:val="FF0000"/>
        </w:rPr>
        <w:t>should be described.</w:t>
      </w:r>
    </w:p>
    <w:p w14:paraId="7680630C" w14:textId="5EC82264" w:rsidR="00FB7085" w:rsidRPr="0080561E" w:rsidRDefault="081C1094" w:rsidP="62B97165">
      <w:pPr>
        <w:pStyle w:val="00Paragraph"/>
        <w:rPr>
          <w:color w:val="FF0000"/>
          <w:highlight w:val="lightGray"/>
        </w:rPr>
      </w:pPr>
      <w:r w:rsidRPr="62B97165">
        <w:rPr>
          <w:color w:val="FF0000"/>
        </w:rPr>
        <w:t>{</w:t>
      </w:r>
      <w:r w:rsidR="07FAAD95" w:rsidRPr="62B97165">
        <w:rPr>
          <w:color w:val="FF0000"/>
        </w:rPr>
        <w:t>&lt;</w:t>
      </w:r>
      <w:r w:rsidR="07FAAD95" w:rsidRPr="62B97165">
        <w:rPr>
          <w:color w:val="FF0000"/>
          <w:highlight w:val="lightGray"/>
        </w:rPr>
        <w:t xml:space="preserve">Enter </w:t>
      </w:r>
      <w:r w:rsidR="4A0E17B8" w:rsidRPr="62B97165">
        <w:rPr>
          <w:color w:val="FF0000"/>
          <w:highlight w:val="lightGray"/>
        </w:rPr>
        <w:t>Measures to Maintain Blinding</w:t>
      </w:r>
      <w:r w:rsidR="07FAAD95" w:rsidRPr="62B97165">
        <w:rPr>
          <w:color w:val="FF0000"/>
        </w:rPr>
        <w:t>&gt;</w:t>
      </w:r>
      <w:r w:rsidRPr="62B97165">
        <w:rPr>
          <w:color w:val="FF0000"/>
        </w:rPr>
        <w:t>}</w:t>
      </w:r>
    </w:p>
    <w:p w14:paraId="38B22B51" w14:textId="465730A5" w:rsidR="00F71AD9" w:rsidRPr="0080561E" w:rsidRDefault="33CDFDCC" w:rsidP="62B97165">
      <w:pPr>
        <w:pStyle w:val="03Heading3"/>
        <w:rPr>
          <w:color w:val="FF0000"/>
        </w:rPr>
      </w:pPr>
      <w:bookmarkStart w:id="94" w:name="_Toc185590912"/>
      <w:r w:rsidRPr="62B97165">
        <w:rPr>
          <w:color w:val="FF0000"/>
        </w:rPr>
        <w:t>{</w:t>
      </w:r>
      <w:r w:rsidR="0181A627" w:rsidRPr="62B97165">
        <w:rPr>
          <w:color w:val="FF0000"/>
        </w:rPr>
        <w:t xml:space="preserve">Emergency </w:t>
      </w:r>
      <w:r w:rsidR="3609957A" w:rsidRPr="62B97165">
        <w:rPr>
          <w:color w:val="FF0000"/>
        </w:rPr>
        <w:t>Unblinding</w:t>
      </w:r>
      <w:r w:rsidR="39F5D097" w:rsidRPr="62B97165">
        <w:rPr>
          <w:color w:val="FF0000"/>
        </w:rPr>
        <w:t xml:space="preserve"> at the Site</w:t>
      </w:r>
      <w:r w:rsidRPr="62B97165">
        <w:rPr>
          <w:color w:val="FF0000"/>
        </w:rPr>
        <w:t>}</w:t>
      </w:r>
      <w:bookmarkEnd w:id="94"/>
    </w:p>
    <w:p w14:paraId="64CDAA64" w14:textId="5964DBB4" w:rsidR="00A9734C" w:rsidRPr="0080561E" w:rsidRDefault="47265B9C" w:rsidP="62B97165">
      <w:pPr>
        <w:pStyle w:val="InstructionalTExt"/>
        <w:rPr>
          <w:color w:val="FF0000"/>
        </w:rPr>
      </w:pPr>
      <w:r w:rsidRPr="62B97165">
        <w:rPr>
          <w:color w:val="FF0000"/>
        </w:rPr>
        <w:t xml:space="preserve">Describe the criteria for breaking the </w:t>
      </w:r>
      <w:r w:rsidR="49862E92" w:rsidRPr="62B97165">
        <w:rPr>
          <w:color w:val="FF0000"/>
        </w:rPr>
        <w:t xml:space="preserve">trial </w:t>
      </w:r>
      <w:r w:rsidR="72C666C3" w:rsidRPr="62B97165">
        <w:rPr>
          <w:color w:val="FF0000"/>
        </w:rPr>
        <w:t xml:space="preserve">blind </w:t>
      </w:r>
      <w:r w:rsidRPr="62B97165">
        <w:rPr>
          <w:color w:val="FF0000"/>
        </w:rPr>
        <w:t xml:space="preserve">or participant code. </w:t>
      </w:r>
      <w:r w:rsidR="0F1B0E50" w:rsidRPr="62B97165">
        <w:rPr>
          <w:color w:val="FF0000"/>
        </w:rPr>
        <w:t>Describe</w:t>
      </w:r>
      <w:r w:rsidRPr="62B97165">
        <w:rPr>
          <w:color w:val="FF0000"/>
        </w:rPr>
        <w:t xml:space="preserve"> the circumstances </w:t>
      </w:r>
      <w:r w:rsidR="4011F1E1" w:rsidRPr="62B97165">
        <w:rPr>
          <w:color w:val="FF0000"/>
        </w:rPr>
        <w:t>that would require breaking the blind</w:t>
      </w:r>
      <w:r w:rsidR="5998DE9E" w:rsidRPr="62B97165">
        <w:rPr>
          <w:color w:val="FF0000"/>
        </w:rPr>
        <w:t>, either</w:t>
      </w:r>
      <w:r w:rsidRPr="62B97165">
        <w:rPr>
          <w:color w:val="FF0000"/>
        </w:rPr>
        <w:t xml:space="preserve"> for an individual </w:t>
      </w:r>
      <w:r w:rsidR="5998DE9E" w:rsidRPr="62B97165">
        <w:rPr>
          <w:color w:val="FF0000"/>
        </w:rPr>
        <w:t xml:space="preserve">participant </w:t>
      </w:r>
      <w:r w:rsidRPr="62B97165">
        <w:rPr>
          <w:color w:val="FF0000"/>
        </w:rPr>
        <w:t>or all participants</w:t>
      </w:r>
      <w:r w:rsidR="5998DE9E" w:rsidRPr="62B97165">
        <w:rPr>
          <w:color w:val="FF0000"/>
        </w:rPr>
        <w:t>,</w:t>
      </w:r>
      <w:r w:rsidRPr="62B97165">
        <w:rPr>
          <w:color w:val="FF0000"/>
        </w:rPr>
        <w:t xml:space="preserve"> and </w:t>
      </w:r>
      <w:r w:rsidR="2985155F" w:rsidRPr="62B97165">
        <w:rPr>
          <w:color w:val="FF0000"/>
        </w:rPr>
        <w:t xml:space="preserve">specify </w:t>
      </w:r>
      <w:r w:rsidRPr="62B97165">
        <w:rPr>
          <w:color w:val="FF0000"/>
        </w:rPr>
        <w:t xml:space="preserve">who </w:t>
      </w:r>
      <w:r w:rsidR="2985155F" w:rsidRPr="62B97165">
        <w:rPr>
          <w:color w:val="FF0000"/>
        </w:rPr>
        <w:t>will be responsible for this decision</w:t>
      </w:r>
      <w:r w:rsidRPr="62B97165">
        <w:rPr>
          <w:color w:val="FF0000"/>
        </w:rPr>
        <w:t xml:space="preserve">. Include the procedure for emergency </w:t>
      </w:r>
      <w:r w:rsidR="72C666C3" w:rsidRPr="62B97165">
        <w:rPr>
          <w:color w:val="FF0000"/>
        </w:rPr>
        <w:t xml:space="preserve">unblinding </w:t>
      </w:r>
      <w:r w:rsidRPr="62B97165">
        <w:rPr>
          <w:color w:val="FF0000"/>
        </w:rPr>
        <w:t xml:space="preserve">as well as documentation of </w:t>
      </w:r>
      <w:r w:rsidR="72C666C3" w:rsidRPr="62B97165">
        <w:rPr>
          <w:color w:val="FF0000"/>
        </w:rPr>
        <w:t>unblinding</w:t>
      </w:r>
      <w:r w:rsidRPr="62B97165">
        <w:rPr>
          <w:color w:val="FF0000"/>
        </w:rPr>
        <w:t xml:space="preserve">. Indicate to whom the intentional and </w:t>
      </w:r>
      <w:r w:rsidR="61CB42A4" w:rsidRPr="62B97165">
        <w:rPr>
          <w:color w:val="FF0000"/>
        </w:rPr>
        <w:t xml:space="preserve">unplanned </w:t>
      </w:r>
      <w:r w:rsidR="72C666C3" w:rsidRPr="62B97165">
        <w:rPr>
          <w:color w:val="FF0000"/>
        </w:rPr>
        <w:t xml:space="preserve">unblinding </w:t>
      </w:r>
      <w:r w:rsidRPr="62B97165">
        <w:rPr>
          <w:color w:val="FF0000"/>
        </w:rPr>
        <w:t>should be reported.</w:t>
      </w:r>
    </w:p>
    <w:p w14:paraId="786C10CE" w14:textId="34F7802E" w:rsidR="00A9734C" w:rsidRPr="0080561E" w:rsidRDefault="0408305D" w:rsidP="62B97165">
      <w:pPr>
        <w:pStyle w:val="00Paragraph"/>
        <w:rPr>
          <w:color w:val="FF0000"/>
          <w:highlight w:val="lightGray"/>
        </w:rPr>
      </w:pPr>
      <w:r w:rsidRPr="62B97165">
        <w:rPr>
          <w:color w:val="FF0000"/>
        </w:rPr>
        <w:t>{</w:t>
      </w:r>
      <w:r w:rsidR="07FAAD95" w:rsidRPr="62B97165">
        <w:rPr>
          <w:color w:val="FF0000"/>
        </w:rPr>
        <w:t>&lt;</w:t>
      </w:r>
      <w:r w:rsidR="07FAAD95" w:rsidRPr="62B97165">
        <w:rPr>
          <w:color w:val="FF0000"/>
          <w:highlight w:val="lightGray"/>
        </w:rPr>
        <w:t xml:space="preserve">Enter </w:t>
      </w:r>
      <w:r w:rsidR="6DB90F2E" w:rsidRPr="62B97165">
        <w:rPr>
          <w:color w:val="FF0000"/>
          <w:highlight w:val="lightGray"/>
        </w:rPr>
        <w:t xml:space="preserve">Emergency Unblinding </w:t>
      </w:r>
      <w:r w:rsidR="39F5D097" w:rsidRPr="62B97165">
        <w:rPr>
          <w:color w:val="FF0000"/>
          <w:highlight w:val="lightGray"/>
        </w:rPr>
        <w:t>at the Site</w:t>
      </w:r>
      <w:r w:rsidR="07FAAD95" w:rsidRPr="62B97165">
        <w:rPr>
          <w:color w:val="FF0000"/>
        </w:rPr>
        <w:t>&gt;</w:t>
      </w:r>
      <w:r w:rsidRPr="62B97165">
        <w:rPr>
          <w:color w:val="FF0000"/>
        </w:rPr>
        <w:t>}</w:t>
      </w:r>
    </w:p>
    <w:p w14:paraId="39EEF663" w14:textId="7C1D3B7F" w:rsidR="00F71AD9" w:rsidRPr="0080561E" w:rsidRDefault="39F5D097" w:rsidP="62B97165">
      <w:pPr>
        <w:pStyle w:val="02Heading2"/>
        <w:rPr>
          <w:color w:val="FF0000"/>
        </w:rPr>
      </w:pPr>
      <w:bookmarkStart w:id="95" w:name="_Toc185590913"/>
      <w:r w:rsidRPr="62B97165">
        <w:rPr>
          <w:color w:val="FF0000"/>
        </w:rPr>
        <w:t xml:space="preserve">Investigational </w:t>
      </w:r>
      <w:r w:rsidR="5184EC8B" w:rsidRPr="62B97165">
        <w:rPr>
          <w:color w:val="FF0000"/>
        </w:rPr>
        <w:t xml:space="preserve">Trial </w:t>
      </w:r>
      <w:r w:rsidR="0181A627" w:rsidRPr="62B97165">
        <w:rPr>
          <w:color w:val="FF0000"/>
        </w:rPr>
        <w:t xml:space="preserve">Intervention </w:t>
      </w:r>
      <w:r w:rsidR="4A0E17B8" w:rsidRPr="62B97165">
        <w:rPr>
          <w:color w:val="FF0000"/>
        </w:rPr>
        <w:t>Adherence</w:t>
      </w:r>
      <w:bookmarkEnd w:id="95"/>
    </w:p>
    <w:p w14:paraId="097CF4FE" w14:textId="24407278" w:rsidR="009270C6" w:rsidRPr="0080561E" w:rsidRDefault="1460B559" w:rsidP="62B97165">
      <w:pPr>
        <w:pStyle w:val="InstructionalTExt"/>
        <w:rPr>
          <w:rFonts w:eastAsia="Calibri"/>
          <w:color w:val="FF0000"/>
        </w:rPr>
      </w:pPr>
      <w:r w:rsidRPr="62B97165">
        <w:rPr>
          <w:rFonts w:eastAsia="Calibri"/>
          <w:color w:val="FF0000"/>
        </w:rPr>
        <w:t xml:space="preserve">Describe the measures to monitor and document participants’ </w:t>
      </w:r>
      <w:r w:rsidR="4A0E17B8" w:rsidRPr="62B97165">
        <w:rPr>
          <w:rFonts w:eastAsia="Calibri"/>
          <w:color w:val="FF0000"/>
        </w:rPr>
        <w:t>adherence</w:t>
      </w:r>
      <w:r w:rsidRPr="62B97165">
        <w:rPr>
          <w:rFonts w:eastAsia="Calibri"/>
          <w:color w:val="FF0000"/>
        </w:rPr>
        <w:t xml:space="preserve"> with investigational </w:t>
      </w:r>
      <w:r w:rsidR="51A52CAB" w:rsidRPr="62B97165">
        <w:rPr>
          <w:rFonts w:eastAsia="Calibri"/>
          <w:color w:val="FF0000"/>
        </w:rPr>
        <w:t xml:space="preserve">trial </w:t>
      </w:r>
      <w:r w:rsidRPr="62B97165">
        <w:rPr>
          <w:rFonts w:eastAsia="Calibri"/>
          <w:color w:val="FF0000"/>
        </w:rPr>
        <w:t xml:space="preserve">intervention (e.g., </w:t>
      </w:r>
      <w:r w:rsidR="51A52CAB" w:rsidRPr="62B97165">
        <w:rPr>
          <w:rFonts w:eastAsia="Calibri"/>
          <w:color w:val="FF0000"/>
        </w:rPr>
        <w:t>trial</w:t>
      </w:r>
      <w:r w:rsidRPr="62B97165">
        <w:rPr>
          <w:rFonts w:eastAsia="Calibri"/>
          <w:color w:val="FF0000"/>
        </w:rPr>
        <w:t xml:space="preserve"> intervention accountability records, diary cards, or investigational </w:t>
      </w:r>
      <w:r w:rsidR="15F14B8E" w:rsidRPr="62B97165">
        <w:rPr>
          <w:rFonts w:eastAsia="Calibri"/>
          <w:color w:val="FF0000"/>
        </w:rPr>
        <w:t xml:space="preserve">trial </w:t>
      </w:r>
      <w:r w:rsidRPr="62B97165">
        <w:rPr>
          <w:rFonts w:eastAsia="Calibri"/>
          <w:color w:val="FF0000"/>
        </w:rPr>
        <w:t>intervention concentration measurements).</w:t>
      </w:r>
    </w:p>
    <w:p w14:paraId="0B43746B" w14:textId="7382967F" w:rsidR="003A6B7D" w:rsidRPr="0080561E" w:rsidRDefault="1460B559" w:rsidP="62B97165">
      <w:pPr>
        <w:pStyle w:val="00Paragraph"/>
        <w:rPr>
          <w:rFonts w:asciiTheme="minorHAnsi" w:eastAsia="Calibri" w:hAnsiTheme="minorHAnsi"/>
          <w:color w:val="FF0000"/>
        </w:rPr>
      </w:pPr>
      <w:r w:rsidRPr="62B97165">
        <w:rPr>
          <w:rFonts w:asciiTheme="minorHAnsi" w:eastAsia="Calibri" w:hAnsiTheme="minorHAnsi"/>
          <w:color w:val="FF0000"/>
        </w:rPr>
        <w:t>List what documents are mandatory to complete (</w:t>
      </w:r>
      <w:r w:rsidR="0D162357" w:rsidRPr="62B97165">
        <w:rPr>
          <w:rFonts w:asciiTheme="minorHAnsi" w:eastAsia="Calibri" w:hAnsiTheme="minorHAnsi"/>
          <w:color w:val="FF0000"/>
        </w:rPr>
        <w:t>e.g.</w:t>
      </w:r>
      <w:r w:rsidRPr="62B97165">
        <w:rPr>
          <w:rFonts w:asciiTheme="minorHAnsi" w:eastAsia="Calibri" w:hAnsiTheme="minorHAnsi"/>
          <w:color w:val="FF0000"/>
        </w:rPr>
        <w:t xml:space="preserve">, participant drug log) and what source data/records will be used to document investigational </w:t>
      </w:r>
      <w:r w:rsidR="46DF024A" w:rsidRPr="62B97165">
        <w:rPr>
          <w:rFonts w:asciiTheme="minorHAnsi" w:eastAsia="Calibri" w:hAnsiTheme="minorHAnsi"/>
          <w:color w:val="FF0000"/>
        </w:rPr>
        <w:t xml:space="preserve">trial </w:t>
      </w:r>
      <w:r w:rsidRPr="62B97165">
        <w:rPr>
          <w:rFonts w:asciiTheme="minorHAnsi" w:eastAsia="Calibri" w:hAnsiTheme="minorHAnsi"/>
          <w:color w:val="FF0000"/>
        </w:rPr>
        <w:t xml:space="preserve">intervention </w:t>
      </w:r>
      <w:r w:rsidR="5DB9A6DF" w:rsidRPr="62B97165">
        <w:rPr>
          <w:rFonts w:asciiTheme="minorHAnsi" w:eastAsia="Calibri" w:hAnsiTheme="minorHAnsi"/>
          <w:color w:val="FF0000"/>
        </w:rPr>
        <w:t>adherence</w:t>
      </w:r>
      <w:r w:rsidRPr="62B97165">
        <w:rPr>
          <w:rFonts w:asciiTheme="minorHAnsi" w:eastAsia="Calibri" w:hAnsiTheme="minorHAnsi"/>
          <w:color w:val="FF0000"/>
        </w:rPr>
        <w:t>.</w:t>
      </w:r>
    </w:p>
    <w:p w14:paraId="0FBCAB13" w14:textId="086AB58B" w:rsidR="00A9734C" w:rsidRPr="0080561E" w:rsidRDefault="431CA7CF" w:rsidP="62B97165">
      <w:pPr>
        <w:pStyle w:val="00Paragraph"/>
        <w:rPr>
          <w:color w:val="FF0000"/>
          <w:highlight w:val="lightGray"/>
        </w:rPr>
      </w:pPr>
      <w:r w:rsidRPr="62B97165">
        <w:rPr>
          <w:color w:val="FF0000"/>
        </w:rPr>
        <w:t>&lt;</w:t>
      </w:r>
      <w:r w:rsidRPr="62B97165">
        <w:rPr>
          <w:color w:val="FF0000"/>
          <w:highlight w:val="lightGray"/>
        </w:rPr>
        <w:t xml:space="preserve">Enter </w:t>
      </w:r>
      <w:r w:rsidR="53195E11" w:rsidRPr="62B97165">
        <w:rPr>
          <w:color w:val="FF0000"/>
          <w:highlight w:val="lightGray"/>
        </w:rPr>
        <w:t xml:space="preserve">Investigational </w:t>
      </w:r>
      <w:r w:rsidR="6067825C" w:rsidRPr="62B97165">
        <w:rPr>
          <w:color w:val="FF0000"/>
          <w:highlight w:val="lightGray"/>
        </w:rPr>
        <w:t xml:space="preserve">Trial </w:t>
      </w:r>
      <w:r w:rsidR="1C9DE985" w:rsidRPr="62B97165">
        <w:rPr>
          <w:color w:val="FF0000"/>
          <w:highlight w:val="lightGray"/>
        </w:rPr>
        <w:t xml:space="preserve">Intervention </w:t>
      </w:r>
      <w:r w:rsidR="5DB9A6DF" w:rsidRPr="62B97165">
        <w:rPr>
          <w:color w:val="FF0000"/>
          <w:highlight w:val="lightGray"/>
        </w:rPr>
        <w:t>Adherence</w:t>
      </w:r>
      <w:r w:rsidRPr="62B97165">
        <w:rPr>
          <w:color w:val="FF0000"/>
        </w:rPr>
        <w:t>&gt;</w:t>
      </w:r>
    </w:p>
    <w:p w14:paraId="45F00ADF" w14:textId="534BFC96" w:rsidR="00C553BC" w:rsidRPr="0080561E" w:rsidRDefault="5670A9C6" w:rsidP="62B97165">
      <w:pPr>
        <w:pStyle w:val="02Heading2"/>
        <w:rPr>
          <w:color w:val="FF0000"/>
        </w:rPr>
      </w:pPr>
      <w:bookmarkStart w:id="96" w:name="_Toc185590914"/>
      <w:r w:rsidRPr="62B97165">
        <w:rPr>
          <w:color w:val="FF0000"/>
        </w:rPr>
        <w:t xml:space="preserve">Description of </w:t>
      </w:r>
      <w:r w:rsidR="300928C5" w:rsidRPr="62B97165">
        <w:rPr>
          <w:color w:val="FF0000"/>
        </w:rPr>
        <w:t>Non</w:t>
      </w:r>
      <w:r w:rsidR="79674CD4" w:rsidRPr="62B97165">
        <w:rPr>
          <w:color w:val="FF0000"/>
        </w:rPr>
        <w:t>i</w:t>
      </w:r>
      <w:r w:rsidR="300928C5" w:rsidRPr="62B97165">
        <w:rPr>
          <w:color w:val="FF0000"/>
        </w:rPr>
        <w:t>nvestigational Trial Intervention</w:t>
      </w:r>
      <w:bookmarkEnd w:id="96"/>
    </w:p>
    <w:p w14:paraId="150EF40D" w14:textId="3980E3EC" w:rsidR="008A06D8" w:rsidRPr="0080561E" w:rsidRDefault="1460B559" w:rsidP="62B97165">
      <w:pPr>
        <w:pStyle w:val="InstructionalTExt"/>
        <w:rPr>
          <w:color w:val="FF0000"/>
        </w:rPr>
      </w:pPr>
      <w:bookmarkStart w:id="97" w:name="_Hlk147837809"/>
      <w:r w:rsidRPr="62B97165">
        <w:rPr>
          <w:color w:val="FF0000"/>
        </w:rPr>
        <w:t>As stated in Section 6</w:t>
      </w:r>
      <w:r w:rsidR="431F2CDD" w:rsidRPr="62B97165">
        <w:rPr>
          <w:color w:val="FF0000"/>
        </w:rPr>
        <w:t xml:space="preserve"> Trial Intervention and Concomitant Therapy</w:t>
      </w:r>
      <w:r w:rsidRPr="62B97165">
        <w:rPr>
          <w:color w:val="FF0000"/>
        </w:rPr>
        <w:t>, n</w:t>
      </w:r>
      <w:r w:rsidR="153D8810" w:rsidRPr="62B97165">
        <w:rPr>
          <w:color w:val="FF0000"/>
        </w:rPr>
        <w:t>oninvestigational interventions</w:t>
      </w:r>
      <w:r w:rsidR="6C641A2B" w:rsidRPr="62B97165">
        <w:rPr>
          <w:color w:val="FF0000"/>
        </w:rPr>
        <w:t xml:space="preserve"> </w:t>
      </w:r>
      <w:r w:rsidR="5A119612" w:rsidRPr="62B97165">
        <w:rPr>
          <w:color w:val="FF0000"/>
        </w:rPr>
        <w:t xml:space="preserve">are </w:t>
      </w:r>
      <w:r w:rsidR="094FE09B" w:rsidRPr="62B97165">
        <w:rPr>
          <w:color w:val="FF0000"/>
        </w:rPr>
        <w:t xml:space="preserve">pre-specified </w:t>
      </w:r>
      <w:r w:rsidR="786D4C55" w:rsidRPr="62B97165">
        <w:rPr>
          <w:color w:val="FF0000"/>
        </w:rPr>
        <w:t xml:space="preserve">products used in the trial but are not part of trial objectives and </w:t>
      </w:r>
      <w:r w:rsidRPr="62B97165">
        <w:rPr>
          <w:color w:val="FF0000"/>
        </w:rPr>
        <w:t xml:space="preserve">hence, </w:t>
      </w:r>
      <w:r w:rsidR="786D4C55" w:rsidRPr="62B97165">
        <w:rPr>
          <w:color w:val="FF0000"/>
        </w:rPr>
        <w:t xml:space="preserve">are not </w:t>
      </w:r>
      <w:r w:rsidR="0C159FF4" w:rsidRPr="62B97165">
        <w:rPr>
          <w:color w:val="FF0000"/>
        </w:rPr>
        <w:t>investigational trial intervention</w:t>
      </w:r>
      <w:r w:rsidRPr="62B97165">
        <w:rPr>
          <w:color w:val="FF0000"/>
        </w:rPr>
        <w:t>s</w:t>
      </w:r>
      <w:bookmarkEnd w:id="97"/>
      <w:r w:rsidR="0C159FF4" w:rsidRPr="62B97165">
        <w:rPr>
          <w:color w:val="FF0000"/>
        </w:rPr>
        <w:t>.</w:t>
      </w:r>
    </w:p>
    <w:p w14:paraId="3277F2D6" w14:textId="6BA31079" w:rsidR="00DE5B4B" w:rsidRPr="0080561E" w:rsidRDefault="5670A9C6" w:rsidP="62B97165">
      <w:pPr>
        <w:pStyle w:val="00Paragraph"/>
        <w:rPr>
          <w:color w:val="FF0000"/>
        </w:rPr>
      </w:pPr>
      <w:r w:rsidRPr="62B97165">
        <w:rPr>
          <w:color w:val="FF0000"/>
        </w:rPr>
        <w:t>&lt;</w:t>
      </w:r>
      <w:r w:rsidRPr="62B97165">
        <w:rPr>
          <w:color w:val="FF0000"/>
          <w:highlight w:val="lightGray"/>
        </w:rPr>
        <w:t>Enter Description of Non</w:t>
      </w:r>
      <w:r w:rsidR="79674CD4" w:rsidRPr="62B97165">
        <w:rPr>
          <w:color w:val="FF0000"/>
          <w:highlight w:val="lightGray"/>
        </w:rPr>
        <w:t>i</w:t>
      </w:r>
      <w:r w:rsidRPr="62B97165">
        <w:rPr>
          <w:color w:val="FF0000"/>
          <w:highlight w:val="lightGray"/>
        </w:rPr>
        <w:t>nvestigational Trial Intervention</w:t>
      </w:r>
      <w:r w:rsidRPr="62B97165">
        <w:rPr>
          <w:color w:val="FF0000"/>
        </w:rPr>
        <w:t>&gt;</w:t>
      </w:r>
    </w:p>
    <w:p w14:paraId="61A58144" w14:textId="2B2553B1" w:rsidR="002C0C06" w:rsidRPr="0080561E" w:rsidRDefault="300928C5" w:rsidP="62B97165">
      <w:pPr>
        <w:pStyle w:val="03Heading3"/>
        <w:rPr>
          <w:color w:val="FF0000"/>
        </w:rPr>
      </w:pPr>
      <w:bookmarkStart w:id="98" w:name="_Toc185590915"/>
      <w:r w:rsidRPr="62B97165">
        <w:rPr>
          <w:color w:val="FF0000"/>
        </w:rPr>
        <w:t xml:space="preserve">{Background </w:t>
      </w:r>
      <w:r w:rsidR="492D4EBD" w:rsidRPr="62B97165">
        <w:rPr>
          <w:color w:val="FF0000"/>
        </w:rPr>
        <w:t xml:space="preserve">Trial </w:t>
      </w:r>
      <w:r w:rsidRPr="62B97165">
        <w:rPr>
          <w:color w:val="FF0000"/>
        </w:rPr>
        <w:t>Intervention}</w:t>
      </w:r>
      <w:bookmarkEnd w:id="98"/>
    </w:p>
    <w:p w14:paraId="0E2AC197" w14:textId="5964720F" w:rsidR="007A7834" w:rsidRPr="00012087" w:rsidRDefault="1BC17908" w:rsidP="62B97165">
      <w:pPr>
        <w:pStyle w:val="InstructionalText0"/>
        <w:rPr>
          <w:color w:val="FF0000"/>
          <w:sz w:val="24"/>
          <w:szCs w:val="24"/>
        </w:rPr>
      </w:pPr>
      <w:r w:rsidRPr="62B97165">
        <w:rPr>
          <w:color w:val="FF0000"/>
          <w:sz w:val="24"/>
          <w:szCs w:val="24"/>
        </w:rPr>
        <w:t xml:space="preserve">Describe </w:t>
      </w:r>
      <w:r w:rsidR="5DB9A6DF" w:rsidRPr="62B97165">
        <w:rPr>
          <w:color w:val="FF0000"/>
          <w:sz w:val="24"/>
          <w:szCs w:val="24"/>
        </w:rPr>
        <w:t>any</w:t>
      </w:r>
      <w:r w:rsidR="48E54F40" w:rsidRPr="62B97165">
        <w:rPr>
          <w:color w:val="FF0000"/>
          <w:sz w:val="24"/>
          <w:szCs w:val="24"/>
        </w:rPr>
        <w:t xml:space="preserve"> </w:t>
      </w:r>
      <w:r w:rsidR="4F9A570E" w:rsidRPr="62B97165">
        <w:rPr>
          <w:color w:val="FF0000"/>
          <w:sz w:val="24"/>
          <w:szCs w:val="24"/>
        </w:rPr>
        <w:t>background intervention</w:t>
      </w:r>
      <w:r w:rsidR="1C5496B2" w:rsidRPr="62B97165">
        <w:rPr>
          <w:color w:val="FF0000"/>
          <w:sz w:val="24"/>
          <w:szCs w:val="24"/>
        </w:rPr>
        <w:t>(</w:t>
      </w:r>
      <w:r w:rsidR="4F9A570E" w:rsidRPr="62B97165">
        <w:rPr>
          <w:color w:val="FF0000"/>
          <w:sz w:val="24"/>
          <w:szCs w:val="24"/>
        </w:rPr>
        <w:t>s</w:t>
      </w:r>
      <w:r w:rsidR="1C5496B2" w:rsidRPr="62B97165">
        <w:rPr>
          <w:color w:val="FF0000"/>
          <w:sz w:val="24"/>
          <w:szCs w:val="24"/>
        </w:rPr>
        <w:t>)</w:t>
      </w:r>
      <w:r w:rsidR="7CA76356" w:rsidRPr="62B97165">
        <w:rPr>
          <w:color w:val="FF0000"/>
          <w:sz w:val="24"/>
          <w:szCs w:val="24"/>
        </w:rPr>
        <w:t>, including administration and any conditions for use.</w:t>
      </w:r>
    </w:p>
    <w:p w14:paraId="16DEA39F" w14:textId="47E32454" w:rsidR="00644B38" w:rsidRPr="0080561E" w:rsidRDefault="0408305D" w:rsidP="62B97165">
      <w:pPr>
        <w:pStyle w:val="00Paragraph"/>
        <w:rPr>
          <w:color w:val="FF0000"/>
          <w:highlight w:val="lightGray"/>
        </w:rPr>
      </w:pPr>
      <w:r w:rsidRPr="62B97165">
        <w:rPr>
          <w:color w:val="FF0000"/>
        </w:rPr>
        <w:t>{</w:t>
      </w:r>
      <w:r w:rsidR="7CA76356" w:rsidRPr="62B97165">
        <w:rPr>
          <w:color w:val="FF0000"/>
        </w:rPr>
        <w:t>&lt;</w:t>
      </w:r>
      <w:r w:rsidR="7CA76356" w:rsidRPr="62B97165">
        <w:rPr>
          <w:color w:val="FF0000"/>
          <w:highlight w:val="lightGray"/>
        </w:rPr>
        <w:t xml:space="preserve">Enter Background </w:t>
      </w:r>
      <w:r w:rsidR="492D4EBD" w:rsidRPr="62B97165">
        <w:rPr>
          <w:color w:val="FF0000"/>
          <w:highlight w:val="lightGray"/>
        </w:rPr>
        <w:t xml:space="preserve">Trial </w:t>
      </w:r>
      <w:r w:rsidR="731AD8FD" w:rsidRPr="62B97165">
        <w:rPr>
          <w:color w:val="FF0000"/>
          <w:highlight w:val="lightGray"/>
        </w:rPr>
        <w:t>Interventions</w:t>
      </w:r>
      <w:r w:rsidR="7CA76356" w:rsidRPr="62B97165">
        <w:rPr>
          <w:color w:val="FF0000"/>
        </w:rPr>
        <w:t>&gt;</w:t>
      </w:r>
      <w:r w:rsidRPr="62B97165">
        <w:rPr>
          <w:color w:val="FF0000"/>
        </w:rPr>
        <w:t>}</w:t>
      </w:r>
    </w:p>
    <w:p w14:paraId="507A7E08" w14:textId="77777777" w:rsidR="002C0C06" w:rsidRPr="0080561E" w:rsidRDefault="300928C5" w:rsidP="62B97165">
      <w:pPr>
        <w:pStyle w:val="03Heading3"/>
        <w:rPr>
          <w:color w:val="FF0000"/>
        </w:rPr>
      </w:pPr>
      <w:bookmarkStart w:id="99" w:name="_Toc185590916"/>
      <w:r w:rsidRPr="62B97165">
        <w:rPr>
          <w:color w:val="FF0000"/>
        </w:rPr>
        <w:t>{Rescue Therapy}</w:t>
      </w:r>
      <w:bookmarkEnd w:id="99"/>
    </w:p>
    <w:p w14:paraId="0641C663" w14:textId="4F3844D9" w:rsidR="002C0C06" w:rsidRPr="0080561E" w:rsidRDefault="300928C5" w:rsidP="62B97165">
      <w:pPr>
        <w:pStyle w:val="InstructionalTExt"/>
        <w:rPr>
          <w:color w:val="FF0000"/>
        </w:rPr>
      </w:pPr>
      <w:bookmarkStart w:id="100" w:name="_Hlk147475958"/>
      <w:r w:rsidRPr="62B97165">
        <w:rPr>
          <w:color w:val="FF0000"/>
        </w:rPr>
        <w:t>List all</w:t>
      </w:r>
      <w:r w:rsidR="48E54F40" w:rsidRPr="62B97165">
        <w:rPr>
          <w:color w:val="FF0000"/>
        </w:rPr>
        <w:t xml:space="preserve"> permitted</w:t>
      </w:r>
      <w:r w:rsidRPr="62B97165">
        <w:rPr>
          <w:color w:val="FF0000"/>
        </w:rPr>
        <w:t xml:space="preserve"> </w:t>
      </w:r>
      <w:r w:rsidR="38C483E3" w:rsidRPr="62B97165">
        <w:rPr>
          <w:color w:val="FF0000"/>
        </w:rPr>
        <w:t xml:space="preserve">rescue </w:t>
      </w:r>
      <w:r w:rsidRPr="62B97165">
        <w:rPr>
          <w:color w:val="FF0000"/>
        </w:rPr>
        <w:t>medications, treatments</w:t>
      </w:r>
      <w:bookmarkEnd w:id="100"/>
      <w:r w:rsidRPr="62B97165">
        <w:rPr>
          <w:color w:val="FF0000"/>
        </w:rPr>
        <w:t>, and/or procedures</w:t>
      </w:r>
      <w:r w:rsidR="2485E1C3" w:rsidRPr="62B97165">
        <w:rPr>
          <w:color w:val="FF0000"/>
        </w:rPr>
        <w:t xml:space="preserve">, including any </w:t>
      </w:r>
      <w:r w:rsidRPr="62B97165">
        <w:rPr>
          <w:color w:val="FF0000"/>
        </w:rPr>
        <w:t xml:space="preserve">relevant instructions </w:t>
      </w:r>
      <w:r w:rsidR="7015DC09" w:rsidRPr="62B97165">
        <w:rPr>
          <w:color w:val="FF0000"/>
        </w:rPr>
        <w:t>on</w:t>
      </w:r>
      <w:r w:rsidRPr="62B97165">
        <w:rPr>
          <w:color w:val="FF0000"/>
        </w:rPr>
        <w:t xml:space="preserve"> </w:t>
      </w:r>
      <w:r w:rsidR="04DF512C" w:rsidRPr="62B97165">
        <w:rPr>
          <w:color w:val="FF0000"/>
        </w:rPr>
        <w:t xml:space="preserve">administration and any conditions </w:t>
      </w:r>
      <w:r w:rsidR="2CB92E9A" w:rsidRPr="62B97165">
        <w:rPr>
          <w:color w:val="FF0000"/>
        </w:rPr>
        <w:t>of</w:t>
      </w:r>
      <w:r w:rsidR="04DF512C" w:rsidRPr="62B97165">
        <w:rPr>
          <w:color w:val="FF0000"/>
        </w:rPr>
        <w:t xml:space="preserve"> use</w:t>
      </w:r>
      <w:r w:rsidRPr="62B97165">
        <w:rPr>
          <w:color w:val="FF0000"/>
        </w:rPr>
        <w:t>.</w:t>
      </w:r>
    </w:p>
    <w:p w14:paraId="24647066" w14:textId="7D95E121" w:rsidR="002C0C06" w:rsidRPr="0080561E" w:rsidRDefault="300928C5" w:rsidP="62B97165">
      <w:pPr>
        <w:pStyle w:val="InstructionalTExt"/>
        <w:rPr>
          <w:color w:val="FF0000"/>
        </w:rPr>
      </w:pPr>
      <w:r w:rsidRPr="62B97165">
        <w:rPr>
          <w:color w:val="FF0000"/>
        </w:rPr>
        <w:t xml:space="preserve">If administration of rescue therapy leads to the temporary discontinuation of trial intervention or a participant’s withdrawal from the trial, refer to Section 7 </w:t>
      </w:r>
      <w:r w:rsidR="1B7F2B0D" w:rsidRPr="62B97165">
        <w:rPr>
          <w:color w:val="FF0000"/>
        </w:rPr>
        <w:t xml:space="preserve">Participant </w:t>
      </w:r>
      <w:r w:rsidRPr="62B97165">
        <w:rPr>
          <w:color w:val="FF0000"/>
        </w:rPr>
        <w:t xml:space="preserve">Discontinuation of Trial Intervention and </w:t>
      </w:r>
      <w:r w:rsidR="5C417378" w:rsidRPr="62B97165">
        <w:rPr>
          <w:color w:val="FF0000"/>
        </w:rPr>
        <w:t xml:space="preserve">Discontinuation or </w:t>
      </w:r>
      <w:r w:rsidRPr="62B97165">
        <w:rPr>
          <w:color w:val="FF0000"/>
        </w:rPr>
        <w:t>Withdrawal from Trial.</w:t>
      </w:r>
    </w:p>
    <w:p w14:paraId="3C38C7E1" w14:textId="24A49C49" w:rsidR="002C0C06" w:rsidRPr="0080561E" w:rsidRDefault="0408305D" w:rsidP="62B97165">
      <w:pPr>
        <w:pStyle w:val="00Paragraph"/>
        <w:rPr>
          <w:color w:val="FF0000"/>
          <w:highlight w:val="lightGray"/>
        </w:rPr>
      </w:pPr>
      <w:r w:rsidRPr="62B97165">
        <w:rPr>
          <w:color w:val="FF0000"/>
        </w:rPr>
        <w:t>{</w:t>
      </w:r>
      <w:r w:rsidR="300928C5" w:rsidRPr="62B97165">
        <w:rPr>
          <w:color w:val="FF0000"/>
        </w:rPr>
        <w:t>&lt;</w:t>
      </w:r>
      <w:r w:rsidR="300928C5" w:rsidRPr="62B97165">
        <w:rPr>
          <w:color w:val="FF0000"/>
          <w:highlight w:val="lightGray"/>
        </w:rPr>
        <w:t>Enter Rescue Therapy</w:t>
      </w:r>
      <w:r w:rsidR="300928C5" w:rsidRPr="62B97165">
        <w:rPr>
          <w:color w:val="FF0000"/>
        </w:rPr>
        <w:t>&gt;</w:t>
      </w:r>
      <w:r w:rsidRPr="62B97165">
        <w:rPr>
          <w:color w:val="FF0000"/>
        </w:rPr>
        <w:t>}</w:t>
      </w:r>
    </w:p>
    <w:p w14:paraId="6958DFDF" w14:textId="56F54049" w:rsidR="002C0C06" w:rsidRPr="0080561E" w:rsidRDefault="300928C5" w:rsidP="62B97165">
      <w:pPr>
        <w:pStyle w:val="03Heading3"/>
        <w:rPr>
          <w:color w:val="FF0000"/>
        </w:rPr>
      </w:pPr>
      <w:bookmarkStart w:id="101" w:name="_Toc185590917"/>
      <w:r w:rsidRPr="62B97165">
        <w:rPr>
          <w:color w:val="FF0000"/>
        </w:rPr>
        <w:lastRenderedPageBreak/>
        <w:t xml:space="preserve">{Other </w:t>
      </w:r>
      <w:r w:rsidR="3425BE22" w:rsidRPr="62B97165">
        <w:rPr>
          <w:color w:val="FF0000"/>
        </w:rPr>
        <w:t xml:space="preserve">Noninvestigational </w:t>
      </w:r>
      <w:r w:rsidR="68380F61" w:rsidRPr="62B97165">
        <w:rPr>
          <w:color w:val="FF0000"/>
        </w:rPr>
        <w:t xml:space="preserve">Trial </w:t>
      </w:r>
      <w:r w:rsidR="3425BE22" w:rsidRPr="62B97165">
        <w:rPr>
          <w:color w:val="FF0000"/>
        </w:rPr>
        <w:t>Intervention</w:t>
      </w:r>
      <w:r w:rsidRPr="62B97165">
        <w:rPr>
          <w:color w:val="FF0000"/>
        </w:rPr>
        <w:t>}</w:t>
      </w:r>
      <w:bookmarkEnd w:id="101"/>
    </w:p>
    <w:p w14:paraId="119165C0" w14:textId="116D173C" w:rsidR="002C0C06" w:rsidRPr="000047E6" w:rsidRDefault="300928C5" w:rsidP="62B97165">
      <w:pPr>
        <w:pStyle w:val="CROMSInstruction"/>
        <w:rPr>
          <w:rFonts w:asciiTheme="minorHAnsi" w:hAnsiTheme="minorHAnsi" w:cstheme="minorBidi"/>
          <w:i w:val="0"/>
          <w:iCs w:val="0"/>
          <w:color w:val="FF0000"/>
        </w:rPr>
      </w:pPr>
      <w:r w:rsidRPr="62B97165">
        <w:rPr>
          <w:rFonts w:asciiTheme="minorHAnsi" w:hAnsiTheme="minorHAnsi" w:cstheme="minorBidi"/>
          <w:i w:val="0"/>
          <w:iCs w:val="0"/>
          <w:color w:val="FF0000"/>
        </w:rPr>
        <w:t xml:space="preserve">If applicable, describe the use of </w:t>
      </w:r>
      <w:r w:rsidR="48E54F40" w:rsidRPr="62B97165">
        <w:rPr>
          <w:rFonts w:asciiTheme="minorHAnsi" w:hAnsiTheme="minorHAnsi" w:cstheme="minorBidi"/>
          <w:i w:val="0"/>
          <w:iCs w:val="0"/>
          <w:color w:val="FF0000"/>
        </w:rPr>
        <w:t xml:space="preserve">any </w:t>
      </w:r>
      <w:r w:rsidRPr="62B97165">
        <w:rPr>
          <w:rFonts w:asciiTheme="minorHAnsi" w:hAnsiTheme="minorHAnsi" w:cstheme="minorBidi"/>
          <w:i w:val="0"/>
          <w:iCs w:val="0"/>
          <w:color w:val="FF0000"/>
        </w:rPr>
        <w:t xml:space="preserve">other noninvestigational </w:t>
      </w:r>
      <w:r w:rsidR="68380F61" w:rsidRPr="62B97165">
        <w:rPr>
          <w:rFonts w:asciiTheme="minorHAnsi" w:hAnsiTheme="minorHAnsi" w:cstheme="minorBidi"/>
          <w:i w:val="0"/>
          <w:iCs w:val="0"/>
          <w:color w:val="FF0000"/>
        </w:rPr>
        <w:t xml:space="preserve">trial </w:t>
      </w:r>
      <w:r w:rsidR="3425BE22" w:rsidRPr="62B97165">
        <w:rPr>
          <w:rFonts w:asciiTheme="minorHAnsi" w:hAnsiTheme="minorHAnsi" w:cstheme="minorBidi"/>
          <w:i w:val="0"/>
          <w:iCs w:val="0"/>
          <w:color w:val="FF0000"/>
        </w:rPr>
        <w:t>intervention</w:t>
      </w:r>
      <w:r w:rsidRPr="62B97165">
        <w:rPr>
          <w:rFonts w:asciiTheme="minorHAnsi" w:hAnsiTheme="minorHAnsi" w:cstheme="minorBidi"/>
          <w:i w:val="0"/>
          <w:iCs w:val="0"/>
          <w:color w:val="FF0000"/>
        </w:rPr>
        <w:t xml:space="preserve">, </w:t>
      </w:r>
      <w:r w:rsidR="0D162357" w:rsidRPr="62B97165">
        <w:rPr>
          <w:rFonts w:asciiTheme="minorHAnsi" w:hAnsiTheme="minorHAnsi" w:cstheme="minorBidi"/>
          <w:i w:val="0"/>
          <w:iCs w:val="0"/>
          <w:color w:val="FF0000"/>
        </w:rPr>
        <w:t>e.g.</w:t>
      </w:r>
      <w:r w:rsidRPr="62B97165">
        <w:rPr>
          <w:rFonts w:asciiTheme="minorHAnsi" w:hAnsiTheme="minorHAnsi" w:cstheme="minorBidi"/>
          <w:i w:val="0"/>
          <w:iCs w:val="0"/>
          <w:color w:val="FF0000"/>
        </w:rPr>
        <w:t>, challenge agents</w:t>
      </w:r>
      <w:r w:rsidR="61793529" w:rsidRPr="62B97165">
        <w:rPr>
          <w:rFonts w:asciiTheme="minorHAnsi" w:hAnsiTheme="minorHAnsi" w:cstheme="minorBidi"/>
          <w:i w:val="0"/>
          <w:iCs w:val="0"/>
          <w:color w:val="FF0000"/>
        </w:rPr>
        <w:t xml:space="preserve"> or diagnostics</w:t>
      </w:r>
      <w:r w:rsidRPr="62B97165">
        <w:rPr>
          <w:rFonts w:asciiTheme="minorHAnsi" w:hAnsiTheme="minorHAnsi" w:cstheme="minorBidi"/>
          <w:i w:val="0"/>
          <w:iCs w:val="0"/>
          <w:color w:val="FF0000"/>
        </w:rPr>
        <w:t>.</w:t>
      </w:r>
    </w:p>
    <w:p w14:paraId="11F93445" w14:textId="14371021" w:rsidR="002C0C06" w:rsidRPr="0080561E" w:rsidRDefault="0408305D" w:rsidP="62B97165">
      <w:pPr>
        <w:pStyle w:val="00Paragraph"/>
        <w:rPr>
          <w:color w:val="FF0000"/>
          <w:highlight w:val="lightGray"/>
        </w:rPr>
      </w:pPr>
      <w:r w:rsidRPr="62B97165">
        <w:rPr>
          <w:color w:val="FF0000"/>
        </w:rPr>
        <w:t>{</w:t>
      </w:r>
      <w:r w:rsidR="300928C5" w:rsidRPr="62B97165">
        <w:rPr>
          <w:color w:val="FF0000"/>
        </w:rPr>
        <w:t>&lt;</w:t>
      </w:r>
      <w:r w:rsidR="300928C5" w:rsidRPr="62B97165">
        <w:rPr>
          <w:color w:val="FF0000"/>
          <w:highlight w:val="lightGray"/>
        </w:rPr>
        <w:t xml:space="preserve">Enter Other </w:t>
      </w:r>
      <w:r w:rsidR="3B6B356F" w:rsidRPr="62B97165">
        <w:rPr>
          <w:color w:val="FF0000"/>
          <w:highlight w:val="lightGray"/>
        </w:rPr>
        <w:t>Noninvestigational</w:t>
      </w:r>
      <w:r w:rsidR="0DD575FA" w:rsidRPr="62B97165">
        <w:rPr>
          <w:color w:val="FF0000"/>
          <w:highlight w:val="lightGray"/>
        </w:rPr>
        <w:t xml:space="preserve"> Trial</w:t>
      </w:r>
      <w:r w:rsidR="3B6B356F" w:rsidRPr="62B97165">
        <w:rPr>
          <w:color w:val="FF0000"/>
          <w:highlight w:val="lightGray"/>
        </w:rPr>
        <w:t xml:space="preserve"> Intervention</w:t>
      </w:r>
      <w:r w:rsidR="300928C5" w:rsidRPr="62B97165">
        <w:rPr>
          <w:color w:val="FF0000"/>
        </w:rPr>
        <w:t>&gt;</w:t>
      </w:r>
      <w:r w:rsidRPr="62B97165">
        <w:rPr>
          <w:color w:val="FF0000"/>
        </w:rPr>
        <w:t>}</w:t>
      </w:r>
    </w:p>
    <w:p w14:paraId="6748A6AE" w14:textId="47BA021E" w:rsidR="00F71AD9" w:rsidRPr="0080561E" w:rsidRDefault="0181A627" w:rsidP="62B97165">
      <w:pPr>
        <w:pStyle w:val="02Heading2"/>
        <w:ind w:left="850" w:hanging="850"/>
        <w:rPr>
          <w:color w:val="FF0000"/>
        </w:rPr>
      </w:pPr>
      <w:bookmarkStart w:id="102" w:name="_Toc185590918"/>
      <w:r w:rsidRPr="62B97165">
        <w:rPr>
          <w:color w:val="FF0000"/>
        </w:rPr>
        <w:t>Concomitant Therapy</w:t>
      </w:r>
      <w:bookmarkEnd w:id="102"/>
    </w:p>
    <w:p w14:paraId="0F7881D4" w14:textId="17F0E5F2" w:rsidR="00F168F7" w:rsidRPr="0080561E" w:rsidRDefault="19F24AAE" w:rsidP="62B97165">
      <w:pPr>
        <w:pStyle w:val="InstructionalTExt"/>
        <w:rPr>
          <w:color w:val="FF0000"/>
        </w:rPr>
      </w:pPr>
      <w:r w:rsidRPr="62B97165">
        <w:rPr>
          <w:color w:val="FF0000"/>
        </w:rPr>
        <w:t>Specify</w:t>
      </w:r>
      <w:r w:rsidR="38FB5B4A" w:rsidRPr="62B97165">
        <w:rPr>
          <w:color w:val="FF0000"/>
        </w:rPr>
        <w:t xml:space="preserve"> the concomitant medications, supplements, complementary and alternative therapies, treatments, and/or procedures</w:t>
      </w:r>
      <w:r w:rsidR="53890EC9" w:rsidRPr="62B97165">
        <w:rPr>
          <w:color w:val="FF0000"/>
        </w:rPr>
        <w:t xml:space="preserve"> which are prohibited </w:t>
      </w:r>
      <w:r w:rsidR="48E54F40" w:rsidRPr="62B97165">
        <w:rPr>
          <w:color w:val="FF0000"/>
        </w:rPr>
        <w:t xml:space="preserve">or permitted </w:t>
      </w:r>
      <w:r w:rsidR="53890EC9" w:rsidRPr="62B97165">
        <w:rPr>
          <w:color w:val="FF0000"/>
        </w:rPr>
        <w:t xml:space="preserve">during the </w:t>
      </w:r>
      <w:r w:rsidR="48E54F40" w:rsidRPr="62B97165">
        <w:rPr>
          <w:color w:val="FF0000"/>
        </w:rPr>
        <w:t>trial and</w:t>
      </w:r>
      <w:r w:rsidR="38FB5B4A" w:rsidRPr="62B97165">
        <w:rPr>
          <w:color w:val="FF0000"/>
        </w:rPr>
        <w:t xml:space="preserve"> include details about when the information will be collected (</w:t>
      </w:r>
      <w:r w:rsidR="17D10A09" w:rsidRPr="62B97165">
        <w:rPr>
          <w:color w:val="FF0000"/>
        </w:rPr>
        <w:t>e.g.</w:t>
      </w:r>
      <w:r w:rsidR="38FB5B4A" w:rsidRPr="62B97165">
        <w:rPr>
          <w:color w:val="FF0000"/>
        </w:rPr>
        <w:t xml:space="preserve">, </w:t>
      </w:r>
      <w:r w:rsidR="03E3FCBA" w:rsidRPr="62B97165">
        <w:rPr>
          <w:color w:val="FF0000"/>
        </w:rPr>
        <w:t xml:space="preserve">during </w:t>
      </w:r>
      <w:r w:rsidR="38FB5B4A" w:rsidRPr="62B97165">
        <w:rPr>
          <w:color w:val="FF0000"/>
        </w:rPr>
        <w:t xml:space="preserve">screening, </w:t>
      </w:r>
      <w:r w:rsidR="19349CD8" w:rsidRPr="62B97165">
        <w:rPr>
          <w:color w:val="FF0000"/>
        </w:rPr>
        <w:t>at each</w:t>
      </w:r>
      <w:r w:rsidR="38FB5B4A" w:rsidRPr="62B97165">
        <w:rPr>
          <w:color w:val="FF0000"/>
        </w:rPr>
        <w:t xml:space="preserve"> visit).</w:t>
      </w:r>
    </w:p>
    <w:p w14:paraId="1E91B6E1" w14:textId="0BD77573" w:rsidR="005D7A8B" w:rsidRPr="0080561E" w:rsidRDefault="3BED78A6" w:rsidP="62B97165">
      <w:pPr>
        <w:pStyle w:val="InstructionalTExt"/>
        <w:rPr>
          <w:color w:val="FF0000"/>
        </w:rPr>
      </w:pPr>
      <w:r w:rsidRPr="62B97165">
        <w:rPr>
          <w:color w:val="FF0000"/>
        </w:rPr>
        <w:t xml:space="preserve">When appropriate to </w:t>
      </w:r>
      <w:r w:rsidR="09114C2A" w:rsidRPr="62B97165">
        <w:rPr>
          <w:color w:val="FF0000"/>
        </w:rPr>
        <w:t>separate the content, subheadings may be used.</w:t>
      </w:r>
    </w:p>
    <w:p w14:paraId="675BA792" w14:textId="797F7D7E" w:rsidR="008A4963" w:rsidRPr="0080561E" w:rsidRDefault="431CA7CF" w:rsidP="62B97165">
      <w:pPr>
        <w:pStyle w:val="00Paragraph"/>
        <w:rPr>
          <w:color w:val="FF0000"/>
          <w:highlight w:val="lightGray"/>
        </w:rPr>
      </w:pPr>
      <w:r w:rsidRPr="62B97165">
        <w:rPr>
          <w:color w:val="FF0000"/>
        </w:rPr>
        <w:t>&lt;</w:t>
      </w:r>
      <w:r w:rsidRPr="62B97165">
        <w:rPr>
          <w:color w:val="FF0000"/>
          <w:highlight w:val="lightGray"/>
        </w:rPr>
        <w:t xml:space="preserve">Enter </w:t>
      </w:r>
      <w:r w:rsidR="38FB5B4A" w:rsidRPr="62B97165">
        <w:rPr>
          <w:color w:val="FF0000"/>
          <w:highlight w:val="lightGray"/>
        </w:rPr>
        <w:t>Concomitant Therapy</w:t>
      </w:r>
      <w:r w:rsidRPr="62B97165">
        <w:rPr>
          <w:color w:val="FF0000"/>
        </w:rPr>
        <w:t>&gt;</w:t>
      </w:r>
    </w:p>
    <w:p w14:paraId="0DFE04C3" w14:textId="6A807876" w:rsidR="00F71AD9" w:rsidRPr="0080561E" w:rsidRDefault="752BFD23" w:rsidP="62B97165">
      <w:pPr>
        <w:pStyle w:val="03Heading3"/>
        <w:rPr>
          <w:color w:val="FF0000"/>
        </w:rPr>
      </w:pPr>
      <w:bookmarkStart w:id="103" w:name="_Toc185590919"/>
      <w:r w:rsidRPr="62B97165">
        <w:rPr>
          <w:color w:val="FF0000"/>
        </w:rPr>
        <w:t>{</w:t>
      </w:r>
      <w:r w:rsidR="0181A627" w:rsidRPr="62B97165">
        <w:rPr>
          <w:color w:val="FF0000"/>
        </w:rPr>
        <w:t>Prohibited Concomitant Therapy</w:t>
      </w:r>
      <w:r w:rsidRPr="62B97165">
        <w:rPr>
          <w:color w:val="FF0000"/>
        </w:rPr>
        <w:t>}</w:t>
      </w:r>
      <w:bookmarkEnd w:id="103"/>
    </w:p>
    <w:p w14:paraId="2D7AE79E" w14:textId="77777777" w:rsidR="000751CF" w:rsidRPr="000047E6" w:rsidRDefault="57050B4D" w:rsidP="62B97165">
      <w:pPr>
        <w:pStyle w:val="CROMSInstruction"/>
        <w:rPr>
          <w:rFonts w:asciiTheme="minorHAnsi" w:hAnsiTheme="minorHAnsi" w:cstheme="minorBidi"/>
          <w:i w:val="0"/>
          <w:iCs w:val="0"/>
          <w:color w:val="FF0000"/>
        </w:rPr>
      </w:pPr>
      <w:r w:rsidRPr="62B97165">
        <w:rPr>
          <w:rFonts w:asciiTheme="minorHAnsi" w:hAnsiTheme="minorHAnsi" w:cstheme="minorBidi"/>
          <w:i w:val="0"/>
          <w:iCs w:val="0"/>
          <w:color w:val="FF0000"/>
        </w:rPr>
        <w:t>If applicable, describe any prohibited concomitant therapy.</w:t>
      </w:r>
    </w:p>
    <w:p w14:paraId="19E99B7E" w14:textId="7318BFF9" w:rsidR="00F168F7" w:rsidRPr="0080561E" w:rsidRDefault="0408305D" w:rsidP="62B97165">
      <w:pPr>
        <w:pStyle w:val="00Paragraph"/>
        <w:rPr>
          <w:color w:val="FF0000"/>
          <w:highlight w:val="lightGray"/>
        </w:rPr>
      </w:pPr>
      <w:r w:rsidRPr="62B97165">
        <w:rPr>
          <w:color w:val="FF0000"/>
        </w:rPr>
        <w:t>{</w:t>
      </w:r>
      <w:r w:rsidR="431CA7CF" w:rsidRPr="62B97165">
        <w:rPr>
          <w:color w:val="FF0000"/>
        </w:rPr>
        <w:t>&lt;</w:t>
      </w:r>
      <w:r w:rsidR="431CA7CF" w:rsidRPr="62B97165">
        <w:rPr>
          <w:color w:val="FF0000"/>
          <w:highlight w:val="lightGray"/>
        </w:rPr>
        <w:t xml:space="preserve">Enter </w:t>
      </w:r>
      <w:r w:rsidR="57050B4D" w:rsidRPr="62B97165">
        <w:rPr>
          <w:color w:val="FF0000"/>
          <w:highlight w:val="lightGray"/>
        </w:rPr>
        <w:t>Prohibited Concomitant Therapy</w:t>
      </w:r>
      <w:r w:rsidR="431CA7CF" w:rsidRPr="62B97165">
        <w:rPr>
          <w:color w:val="FF0000"/>
        </w:rPr>
        <w:t>&gt;</w:t>
      </w:r>
      <w:r w:rsidRPr="62B97165">
        <w:rPr>
          <w:color w:val="FF0000"/>
        </w:rPr>
        <w:t>}</w:t>
      </w:r>
    </w:p>
    <w:p w14:paraId="152D9109" w14:textId="29BFEFFF" w:rsidR="00F71AD9" w:rsidRPr="0080561E" w:rsidRDefault="14ADB283" w:rsidP="62B97165">
      <w:pPr>
        <w:pStyle w:val="03Heading3"/>
        <w:rPr>
          <w:color w:val="FF0000"/>
        </w:rPr>
      </w:pPr>
      <w:bookmarkStart w:id="104" w:name="_Toc185590920"/>
      <w:r w:rsidRPr="62B97165">
        <w:rPr>
          <w:color w:val="FF0000"/>
        </w:rPr>
        <w:t>{</w:t>
      </w:r>
      <w:r w:rsidR="0181A627" w:rsidRPr="62B97165">
        <w:rPr>
          <w:color w:val="FF0000"/>
        </w:rPr>
        <w:t>Permitted Concomitant Therapy</w:t>
      </w:r>
      <w:r w:rsidRPr="62B97165">
        <w:rPr>
          <w:color w:val="FF0000"/>
        </w:rPr>
        <w:t>}</w:t>
      </w:r>
      <w:bookmarkEnd w:id="104"/>
    </w:p>
    <w:p w14:paraId="217F29AA" w14:textId="77777777" w:rsidR="00A448AF" w:rsidRPr="000047E6" w:rsidRDefault="268E49AF" w:rsidP="62B97165">
      <w:pPr>
        <w:pStyle w:val="CROMSInstruction"/>
        <w:rPr>
          <w:rFonts w:asciiTheme="minorHAnsi" w:hAnsiTheme="minorHAnsi" w:cstheme="minorBidi"/>
          <w:color w:val="FF0000"/>
        </w:rPr>
      </w:pPr>
      <w:r w:rsidRPr="62B97165">
        <w:rPr>
          <w:rFonts w:asciiTheme="minorHAnsi" w:hAnsiTheme="minorHAnsi" w:cstheme="minorBidi"/>
          <w:i w:val="0"/>
          <w:iCs w:val="0"/>
          <w:color w:val="FF0000"/>
        </w:rPr>
        <w:t>If applicable, describe any permitted concomitant therapy.</w:t>
      </w:r>
    </w:p>
    <w:p w14:paraId="794C7A0C" w14:textId="4C35615E" w:rsidR="000751CF" w:rsidRPr="0080561E" w:rsidRDefault="0408305D" w:rsidP="62B97165">
      <w:pPr>
        <w:pStyle w:val="00Paragraph"/>
        <w:rPr>
          <w:color w:val="FF0000"/>
          <w:highlight w:val="lightGray"/>
        </w:rPr>
      </w:pPr>
      <w:r w:rsidRPr="62B97165">
        <w:rPr>
          <w:color w:val="FF0000"/>
        </w:rPr>
        <w:t>{</w:t>
      </w:r>
      <w:r w:rsidR="431CA7CF" w:rsidRPr="62B97165">
        <w:rPr>
          <w:color w:val="FF0000"/>
        </w:rPr>
        <w:t>&lt;</w:t>
      </w:r>
      <w:r w:rsidR="431CA7CF" w:rsidRPr="62B97165">
        <w:rPr>
          <w:color w:val="FF0000"/>
          <w:highlight w:val="lightGray"/>
        </w:rPr>
        <w:t xml:space="preserve">Enter </w:t>
      </w:r>
      <w:r w:rsidR="268E49AF" w:rsidRPr="62B97165">
        <w:rPr>
          <w:color w:val="FF0000"/>
          <w:highlight w:val="lightGray"/>
        </w:rPr>
        <w:t>Permitted Concomitant Therapy</w:t>
      </w:r>
      <w:r w:rsidR="431CA7CF" w:rsidRPr="62B97165">
        <w:rPr>
          <w:color w:val="FF0000"/>
        </w:rPr>
        <w:t>&gt;</w:t>
      </w:r>
      <w:r w:rsidRPr="62B97165">
        <w:rPr>
          <w:color w:val="FF0000"/>
        </w:rPr>
        <w:t>}</w:t>
      </w:r>
    </w:p>
    <w:p w14:paraId="47584178" w14:textId="50639564" w:rsidR="00F71AD9" w:rsidRPr="0080561E" w:rsidRDefault="00F50767" w:rsidP="00F71AD9">
      <w:pPr>
        <w:pStyle w:val="01Heading1"/>
      </w:pPr>
      <w:bookmarkStart w:id="105" w:name="_Toc157079447"/>
      <w:bookmarkStart w:id="106" w:name="_Toc185590921"/>
      <w:r w:rsidRPr="0080561E">
        <w:t>Participant Discontinuation of Trial Intervention and Discontinuation or Withdrawal From trial</w:t>
      </w:r>
      <w:bookmarkEnd w:id="105"/>
      <w:bookmarkEnd w:id="106"/>
    </w:p>
    <w:p w14:paraId="3286D559" w14:textId="1680BB83" w:rsidR="00EC49A4" w:rsidRPr="0080561E" w:rsidRDefault="00EC49A4" w:rsidP="00EC49A4">
      <w:pPr>
        <w:pStyle w:val="InstructionalTExt"/>
      </w:pPr>
      <w:r w:rsidRPr="0080561E">
        <w:t xml:space="preserve">This section must align with the intercurrent </w:t>
      </w:r>
      <w:proofErr w:type="gramStart"/>
      <w:r w:rsidRPr="0080561E">
        <w:t>events</w:t>
      </w:r>
      <w:proofErr w:type="gramEnd"/>
      <w:r w:rsidRPr="0080561E">
        <w:t xml:space="preserve"> </w:t>
      </w:r>
      <w:r w:rsidR="00710C91" w:rsidRPr="0080561E">
        <w:t xml:space="preserve">and their handling strategies </w:t>
      </w:r>
      <w:r w:rsidRPr="0080561E">
        <w:t xml:space="preserve">introduced in Section 3 </w:t>
      </w:r>
      <w:r w:rsidR="00C03EB4" w:rsidRPr="0080561E">
        <w:t xml:space="preserve">Trial </w:t>
      </w:r>
      <w:r w:rsidRPr="0080561E">
        <w:t>Objectives</w:t>
      </w:r>
      <w:r w:rsidR="00F04D4A" w:rsidRPr="0080561E">
        <w:t xml:space="preserve"> </w:t>
      </w:r>
      <w:r w:rsidRPr="0080561E">
        <w:t xml:space="preserve">and </w:t>
      </w:r>
      <w:r w:rsidR="00A57645">
        <w:t xml:space="preserve">Associated </w:t>
      </w:r>
      <w:r w:rsidRPr="0080561E">
        <w:t>Estimands</w:t>
      </w:r>
      <w:r w:rsidR="005F4C4A" w:rsidRPr="0080561E">
        <w:t>, and</w:t>
      </w:r>
      <w:r w:rsidRPr="0080561E">
        <w:t xml:space="preserve"> the </w:t>
      </w:r>
      <w:r w:rsidR="00783B5B" w:rsidRPr="0080561E">
        <w:t>investigational trial intervention</w:t>
      </w:r>
      <w:r w:rsidRPr="0080561E">
        <w:t xml:space="preserve"> described in Section 6 </w:t>
      </w:r>
      <w:r w:rsidR="00C03EB4" w:rsidRPr="0080561E">
        <w:t xml:space="preserve">Trial </w:t>
      </w:r>
      <w:r w:rsidRPr="0080561E">
        <w:t>Intervention</w:t>
      </w:r>
      <w:r w:rsidR="00103F64" w:rsidRPr="0080561E">
        <w:t xml:space="preserve"> and Concomitant Therapy</w:t>
      </w:r>
      <w:r w:rsidRPr="0080561E">
        <w:t>.</w:t>
      </w:r>
    </w:p>
    <w:p w14:paraId="2B6FBC2D" w14:textId="63C17C2A" w:rsidR="00EC49A4" w:rsidRPr="0080561E" w:rsidRDefault="00EC49A4" w:rsidP="00EC49A4">
      <w:pPr>
        <w:pStyle w:val="InstructionalTExt"/>
      </w:pPr>
      <w:r w:rsidRPr="0080561E">
        <w:t>No text is intended here (</w:t>
      </w:r>
      <w:r w:rsidR="00362EEC">
        <w:t>heading</w:t>
      </w:r>
      <w:r w:rsidRPr="0080561E">
        <w:t xml:space="preserve"> only).</w:t>
      </w:r>
    </w:p>
    <w:p w14:paraId="5BF22EBC" w14:textId="5E071DD6" w:rsidR="00F71AD9" w:rsidRPr="0080561E" w:rsidRDefault="00F71AD9" w:rsidP="00F71AD9">
      <w:pPr>
        <w:pStyle w:val="02Heading2"/>
      </w:pPr>
      <w:bookmarkStart w:id="107" w:name="_Toc185590922"/>
      <w:r w:rsidRPr="0080561E">
        <w:t xml:space="preserve">Discontinuation of </w:t>
      </w:r>
      <w:r w:rsidR="00C03EB4" w:rsidRPr="0080561E">
        <w:t xml:space="preserve">Trial </w:t>
      </w:r>
      <w:r w:rsidRPr="0080561E">
        <w:t>Intervention</w:t>
      </w:r>
      <w:r w:rsidR="00721A70" w:rsidRPr="0080561E">
        <w:t xml:space="preserve"> for Individual Participants</w:t>
      </w:r>
      <w:bookmarkEnd w:id="107"/>
    </w:p>
    <w:p w14:paraId="2C888783" w14:textId="10C54ABA" w:rsidR="00791993" w:rsidRPr="0080561E" w:rsidRDefault="00791993" w:rsidP="00791993">
      <w:pPr>
        <w:pStyle w:val="InstructionalTExt"/>
      </w:pPr>
      <w:r w:rsidRPr="0080561E">
        <w:t>No text is intended here (</w:t>
      </w:r>
      <w:r w:rsidR="00362EEC">
        <w:t>heading</w:t>
      </w:r>
      <w:r w:rsidRPr="0080561E">
        <w:t xml:space="preserve"> only).</w:t>
      </w:r>
    </w:p>
    <w:p w14:paraId="12D518CA" w14:textId="00ACF239" w:rsidR="00F71AD9" w:rsidRPr="0080561E" w:rsidRDefault="00F71AD9" w:rsidP="00F71AD9">
      <w:pPr>
        <w:pStyle w:val="03Heading3"/>
      </w:pPr>
      <w:bookmarkStart w:id="108" w:name="_Toc185590923"/>
      <w:r w:rsidRPr="0080561E">
        <w:t xml:space="preserve">Permanent Discontinuation of </w:t>
      </w:r>
      <w:r w:rsidR="00414ADA" w:rsidRPr="0080561E">
        <w:t xml:space="preserve">Trial </w:t>
      </w:r>
      <w:r w:rsidRPr="0080561E">
        <w:t>Intervention</w:t>
      </w:r>
      <w:bookmarkEnd w:id="108"/>
    </w:p>
    <w:p w14:paraId="37DBE8B0" w14:textId="44D98B2F" w:rsidR="00772CC5" w:rsidRDefault="001C5648" w:rsidP="001C5648">
      <w:pPr>
        <w:pStyle w:val="InstructionalTExt"/>
      </w:pPr>
      <w:r w:rsidRPr="0080561E">
        <w:t>Describe</w:t>
      </w:r>
      <w:r w:rsidR="00A57645">
        <w:t>:</w:t>
      </w:r>
    </w:p>
    <w:p w14:paraId="3D56E954" w14:textId="77777777" w:rsidR="00772CC5" w:rsidRDefault="001C5648" w:rsidP="000047E6">
      <w:pPr>
        <w:pStyle w:val="InstructionalTExt"/>
        <w:numPr>
          <w:ilvl w:val="0"/>
          <w:numId w:val="26"/>
        </w:numPr>
      </w:pPr>
      <w:r w:rsidRPr="0080561E">
        <w:t xml:space="preserve">the criteria for discontinuation of a participant from </w:t>
      </w:r>
      <w:r w:rsidR="006051C5" w:rsidRPr="0080561E">
        <w:t xml:space="preserve">any </w:t>
      </w:r>
      <w:r w:rsidR="00414ADA" w:rsidRPr="0080561E">
        <w:t xml:space="preserve">trial </w:t>
      </w:r>
      <w:r w:rsidRPr="0080561E">
        <w:t xml:space="preserve">intervention, carefully evaluating which are appropriate for the </w:t>
      </w:r>
      <w:r w:rsidR="006051C5" w:rsidRPr="0080561E">
        <w:t>trial</w:t>
      </w:r>
      <w:r w:rsidRPr="0080561E">
        <w:t xml:space="preserve"> population and therapy being studie</w:t>
      </w:r>
      <w:r w:rsidR="00772CC5">
        <w:t>d</w:t>
      </w:r>
    </w:p>
    <w:p w14:paraId="3C5E0CE2" w14:textId="6CA78410" w:rsidR="00772CC5" w:rsidRDefault="00DB1761" w:rsidP="000047E6">
      <w:pPr>
        <w:pStyle w:val="InstructionalTExt"/>
        <w:numPr>
          <w:ilvl w:val="0"/>
          <w:numId w:val="26"/>
        </w:numPr>
      </w:pPr>
      <w:r>
        <w:t>h</w:t>
      </w:r>
      <w:r w:rsidR="000C6EB9">
        <w:t xml:space="preserve">ow participants who discontinue trial intervention will be followed after </w:t>
      </w:r>
      <w:r w:rsidR="00A96150">
        <w:t>discontinuation</w:t>
      </w:r>
      <w:r w:rsidR="001C5648" w:rsidRPr="0080561E">
        <w:t xml:space="preserve">. </w:t>
      </w:r>
      <w:r w:rsidR="00F04D4A" w:rsidRPr="0080561E">
        <w:t>Depending on the chosen intercurrent event handling strategy</w:t>
      </w:r>
      <w:r w:rsidR="00F84E85" w:rsidRPr="0080561E">
        <w:t xml:space="preserve">, it will be important to continue to follow and ascertain outcomes in participants who discontinue treatment through the end of the trial to prevent missing data in important analyses. </w:t>
      </w:r>
      <w:r w:rsidR="001C5648" w:rsidRPr="0080561E">
        <w:t xml:space="preserve">Refer to </w:t>
      </w:r>
      <w:r w:rsidR="003B3701" w:rsidRPr="0080561E">
        <w:t>Section 1.3 Schedule of Activities</w:t>
      </w:r>
      <w:r w:rsidR="001C5648" w:rsidRPr="0080561E">
        <w:t xml:space="preserve"> for assessments to be performed at the time of and following discontinuation of </w:t>
      </w:r>
      <w:r w:rsidR="006B2ED9" w:rsidRPr="0080561E">
        <w:t xml:space="preserve">trial </w:t>
      </w:r>
      <w:r w:rsidR="001C5648" w:rsidRPr="0080561E">
        <w:t>intervention</w:t>
      </w:r>
    </w:p>
    <w:p w14:paraId="03836562" w14:textId="0BBE78A3" w:rsidR="001C1B57" w:rsidRPr="0080561E" w:rsidRDefault="001C1B57" w:rsidP="000047E6">
      <w:pPr>
        <w:pStyle w:val="InstructionalTExt"/>
        <w:numPr>
          <w:ilvl w:val="0"/>
          <w:numId w:val="26"/>
        </w:numPr>
      </w:pPr>
      <w:r w:rsidRPr="0080561E">
        <w:lastRenderedPageBreak/>
        <w:t>the process for collecting and recording the detailed reasons for discontinuing trial intervention</w:t>
      </w:r>
      <w:r w:rsidR="00280943" w:rsidRPr="0080561E">
        <w:t xml:space="preserve"> if not described elsewhere</w:t>
      </w:r>
    </w:p>
    <w:p w14:paraId="1CAE4CB0" w14:textId="700A9DC1" w:rsidR="001C5648" w:rsidRPr="0080561E" w:rsidRDefault="00731583" w:rsidP="001C5648">
      <w:pPr>
        <w:pStyle w:val="00Paragraph"/>
        <w:rPr>
          <w:highlight w:val="lightGray"/>
        </w:rPr>
      </w:pPr>
      <w:r w:rsidRPr="0080561E">
        <w:t>&lt;</w:t>
      </w:r>
      <w:r w:rsidRPr="0080561E">
        <w:rPr>
          <w:highlight w:val="lightGray"/>
        </w:rPr>
        <w:t xml:space="preserve">Enter </w:t>
      </w:r>
      <w:r w:rsidR="004F0CFF" w:rsidRPr="0080561E">
        <w:rPr>
          <w:highlight w:val="lightGray"/>
        </w:rPr>
        <w:t xml:space="preserve">Permanent Discontinuation of </w:t>
      </w:r>
      <w:r w:rsidR="006B2ED9" w:rsidRPr="0080561E">
        <w:rPr>
          <w:highlight w:val="lightGray"/>
        </w:rPr>
        <w:t xml:space="preserve">Trial </w:t>
      </w:r>
      <w:r w:rsidR="004F0CFF" w:rsidRPr="0080561E">
        <w:rPr>
          <w:highlight w:val="lightGray"/>
        </w:rPr>
        <w:t>Intervention</w:t>
      </w:r>
      <w:r w:rsidRPr="0080561E">
        <w:t>&gt;</w:t>
      </w:r>
    </w:p>
    <w:p w14:paraId="473538F5" w14:textId="5243A910" w:rsidR="00F71AD9" w:rsidRPr="0080561E" w:rsidRDefault="00F71AD9" w:rsidP="00F71AD9">
      <w:pPr>
        <w:pStyle w:val="03Heading3"/>
      </w:pPr>
      <w:bookmarkStart w:id="109" w:name="_Toc185590924"/>
      <w:r w:rsidRPr="0080561E">
        <w:t>Temporary Discontinuation</w:t>
      </w:r>
      <w:r w:rsidR="00640EF4" w:rsidRPr="0080561E">
        <w:t xml:space="preserve"> </w:t>
      </w:r>
      <w:r w:rsidRPr="0080561E">
        <w:t xml:space="preserve">of </w:t>
      </w:r>
      <w:r w:rsidR="006B2ED9" w:rsidRPr="0080561E">
        <w:t xml:space="preserve">Trial </w:t>
      </w:r>
      <w:r w:rsidRPr="0080561E">
        <w:t>Intervention</w:t>
      </w:r>
      <w:bookmarkEnd w:id="109"/>
    </w:p>
    <w:p w14:paraId="00660AB3" w14:textId="7C029BD6" w:rsidR="00FD7D6B" w:rsidRPr="0080561E" w:rsidRDefault="009F3EDC" w:rsidP="000A1866">
      <w:pPr>
        <w:pStyle w:val="InstructionalTExt"/>
      </w:pPr>
      <w:r w:rsidRPr="0080561E">
        <w:t>Describe</w:t>
      </w:r>
      <w:r w:rsidR="00A57645">
        <w:t>:</w:t>
      </w:r>
    </w:p>
    <w:p w14:paraId="1B09DACC" w14:textId="06A0051D" w:rsidR="00FD7D6B" w:rsidRPr="0080561E" w:rsidRDefault="009F3EDC" w:rsidP="000047E6">
      <w:pPr>
        <w:pStyle w:val="InstructionalTExt"/>
        <w:numPr>
          <w:ilvl w:val="0"/>
          <w:numId w:val="26"/>
        </w:numPr>
      </w:pPr>
      <w:r w:rsidRPr="0080561E">
        <w:t>the criteria for temporary discontinuation</w:t>
      </w:r>
      <w:r w:rsidR="00965DA3" w:rsidRPr="0080561E">
        <w:t xml:space="preserve"> or </w:t>
      </w:r>
      <w:r w:rsidRPr="0080561E">
        <w:t xml:space="preserve">interruption of </w:t>
      </w:r>
      <w:r w:rsidR="006B2ED9" w:rsidRPr="0080561E">
        <w:t xml:space="preserve">trial </w:t>
      </w:r>
      <w:r w:rsidRPr="0080561E">
        <w:t>intervention</w:t>
      </w:r>
      <w:r w:rsidR="00965DA3" w:rsidRPr="0080561E">
        <w:t xml:space="preserve"> for an individual participant</w:t>
      </w:r>
    </w:p>
    <w:p w14:paraId="0C6E6B2D" w14:textId="43F0DE82" w:rsidR="00FD7D6B" w:rsidRPr="0080561E" w:rsidRDefault="009F3EDC" w:rsidP="000047E6">
      <w:pPr>
        <w:pStyle w:val="InstructionalTExt"/>
        <w:numPr>
          <w:ilvl w:val="0"/>
          <w:numId w:val="26"/>
        </w:numPr>
      </w:pPr>
      <w:r w:rsidRPr="0080561E">
        <w:t xml:space="preserve">what to do and which restrictions still apply if the participant </w:t>
      </w:r>
      <w:r w:rsidR="005E6529">
        <w:t>has</w:t>
      </w:r>
      <w:r w:rsidRPr="0080561E">
        <w:t xml:space="preserve"> to temporarily discontinue</w:t>
      </w:r>
      <w:r w:rsidR="00842699" w:rsidRPr="0080561E">
        <w:t xml:space="preserve"> or </w:t>
      </w:r>
      <w:r w:rsidRPr="0080561E">
        <w:t xml:space="preserve">interrupt </w:t>
      </w:r>
      <w:r w:rsidR="006B2ED9" w:rsidRPr="0080561E">
        <w:t xml:space="preserve">trial </w:t>
      </w:r>
      <w:r w:rsidRPr="0080561E">
        <w:t>intervention</w:t>
      </w:r>
    </w:p>
    <w:p w14:paraId="72880B3E" w14:textId="0A950B2E" w:rsidR="00FD7D6B" w:rsidRPr="0080561E" w:rsidRDefault="009F3EDC" w:rsidP="000047E6">
      <w:pPr>
        <w:pStyle w:val="InstructionalTExt"/>
        <w:numPr>
          <w:ilvl w:val="0"/>
          <w:numId w:val="26"/>
        </w:numPr>
      </w:pPr>
      <w:r w:rsidRPr="0080561E">
        <w:t xml:space="preserve">whether </w:t>
      </w:r>
      <w:r w:rsidR="00350E5B">
        <w:t>the participant</w:t>
      </w:r>
      <w:r w:rsidRPr="0080561E">
        <w:t xml:space="preserve"> will continue in the </w:t>
      </w:r>
      <w:r w:rsidR="006B2ED9" w:rsidRPr="0080561E">
        <w:t>trial</w:t>
      </w:r>
    </w:p>
    <w:p w14:paraId="502DCFD9" w14:textId="56E08766" w:rsidR="00FD7D6B" w:rsidRPr="0080561E" w:rsidRDefault="009F3EDC" w:rsidP="000047E6">
      <w:pPr>
        <w:pStyle w:val="InstructionalTExt"/>
        <w:numPr>
          <w:ilvl w:val="0"/>
          <w:numId w:val="26"/>
        </w:numPr>
      </w:pPr>
      <w:r w:rsidRPr="0080561E">
        <w:t xml:space="preserve">which assessments will be performed for the stated duration of the </w:t>
      </w:r>
      <w:r w:rsidR="006B2ED9" w:rsidRPr="0080561E">
        <w:t>trial</w:t>
      </w:r>
    </w:p>
    <w:p w14:paraId="69A64E3C" w14:textId="414C5AE3" w:rsidR="009F3EDC" w:rsidRPr="0080561E" w:rsidRDefault="009F3EDC" w:rsidP="000A1866">
      <w:pPr>
        <w:pStyle w:val="InstructionalTExt"/>
      </w:pPr>
      <w:r w:rsidRPr="0080561E">
        <w:t>Details of any rechallenge</w:t>
      </w:r>
      <w:r w:rsidR="00842699" w:rsidRPr="0080561E">
        <w:t xml:space="preserve"> or </w:t>
      </w:r>
      <w:r w:rsidRPr="0080561E">
        <w:t xml:space="preserve">restart after a safety-related event should be included in Section </w:t>
      </w:r>
      <w:r w:rsidR="00EE3715" w:rsidRPr="0080561E">
        <w:t>7</w:t>
      </w:r>
      <w:r w:rsidRPr="0080561E">
        <w:t xml:space="preserve">.1.3 </w:t>
      </w:r>
      <w:sdt>
        <w:sdtPr>
          <w:tag w:val="goog_rdk_208"/>
          <w:id w:val="268284223"/>
        </w:sdtPr>
        <w:sdtContent/>
      </w:sdt>
      <w:r w:rsidRPr="0080561E">
        <w:t>Rechallenge.</w:t>
      </w:r>
    </w:p>
    <w:p w14:paraId="3F1A2911" w14:textId="7922A953" w:rsidR="009F3EDC" w:rsidRPr="0080561E" w:rsidRDefault="00731583" w:rsidP="009F3EDC">
      <w:pPr>
        <w:pStyle w:val="00Paragraph"/>
        <w:rPr>
          <w:highlight w:val="lightGray"/>
        </w:rPr>
      </w:pPr>
      <w:r w:rsidRPr="0080561E">
        <w:t>&lt;</w:t>
      </w:r>
      <w:r w:rsidRPr="0080561E">
        <w:rPr>
          <w:highlight w:val="lightGray"/>
        </w:rPr>
        <w:t xml:space="preserve">Enter </w:t>
      </w:r>
      <w:r w:rsidR="00F47552" w:rsidRPr="0080561E">
        <w:rPr>
          <w:highlight w:val="lightGray"/>
        </w:rPr>
        <w:t>Temporary Discontinuation</w:t>
      </w:r>
      <w:r w:rsidR="000A1866" w:rsidRPr="0080561E">
        <w:rPr>
          <w:highlight w:val="lightGray"/>
        </w:rPr>
        <w:t xml:space="preserve"> of </w:t>
      </w:r>
      <w:r w:rsidR="003D4B73" w:rsidRPr="0080561E">
        <w:rPr>
          <w:highlight w:val="lightGray"/>
        </w:rPr>
        <w:t xml:space="preserve">Trial </w:t>
      </w:r>
      <w:r w:rsidR="000A1866" w:rsidRPr="0080561E">
        <w:rPr>
          <w:highlight w:val="lightGray"/>
        </w:rPr>
        <w:t>Intervention</w:t>
      </w:r>
      <w:r w:rsidRPr="0080561E">
        <w:t>&gt;</w:t>
      </w:r>
    </w:p>
    <w:p w14:paraId="625E1658" w14:textId="521B8725" w:rsidR="00F71AD9" w:rsidRPr="0080561E" w:rsidRDefault="00F71AD9" w:rsidP="00F71AD9">
      <w:pPr>
        <w:pStyle w:val="03Heading3"/>
      </w:pPr>
      <w:bookmarkStart w:id="110" w:name="_Toc185590925"/>
      <w:r w:rsidRPr="0080561E">
        <w:t>Rechallenge</w:t>
      </w:r>
      <w:bookmarkEnd w:id="110"/>
    </w:p>
    <w:p w14:paraId="056D695E" w14:textId="48CCA60A" w:rsidR="001B5BA6" w:rsidRPr="0080561E" w:rsidRDefault="001B5BA6" w:rsidP="001B5BA6">
      <w:pPr>
        <w:pStyle w:val="InstructionalTExt"/>
      </w:pPr>
      <w:r w:rsidRPr="0080561E">
        <w:t xml:space="preserve">Describe the criteria for rechallenge/restarting </w:t>
      </w:r>
      <w:r w:rsidR="003D4B73" w:rsidRPr="0080561E">
        <w:t xml:space="preserve">trial </w:t>
      </w:r>
      <w:r w:rsidRPr="0080561E">
        <w:t xml:space="preserve">intervention, how </w:t>
      </w:r>
      <w:r w:rsidR="00005BD1">
        <w:t xml:space="preserve">and when </w:t>
      </w:r>
      <w:r w:rsidRPr="0080561E">
        <w:t xml:space="preserve">to perform rechallenge, number of rechallenges allowed during the </w:t>
      </w:r>
      <w:r w:rsidR="003D4B73" w:rsidRPr="0080561E">
        <w:t>trial</w:t>
      </w:r>
      <w:r w:rsidRPr="0080561E">
        <w:t xml:space="preserve">, and whether all, or specify which, assessments will be performed for the stated duration of the </w:t>
      </w:r>
      <w:r w:rsidR="003D4B73" w:rsidRPr="0080561E">
        <w:t>trial</w:t>
      </w:r>
      <w:r w:rsidRPr="0080561E">
        <w:t>.</w:t>
      </w:r>
    </w:p>
    <w:p w14:paraId="516FEF00" w14:textId="77777777" w:rsidR="001B5BA6" w:rsidRPr="0080561E" w:rsidRDefault="001B5BA6" w:rsidP="001B5BA6">
      <w:pPr>
        <w:pStyle w:val="InstructionalTExt"/>
      </w:pPr>
      <w:r w:rsidRPr="0080561E">
        <w:t>If rechallenge is not allowed, state this.</w:t>
      </w:r>
    </w:p>
    <w:p w14:paraId="69C353A9" w14:textId="0170140A" w:rsidR="001B5BA6" w:rsidRPr="0080561E" w:rsidRDefault="00731583" w:rsidP="001B5BA6">
      <w:pPr>
        <w:pStyle w:val="00Paragraph"/>
        <w:rPr>
          <w:highlight w:val="lightGray"/>
        </w:rPr>
      </w:pPr>
      <w:r w:rsidRPr="0080561E">
        <w:t>&lt;</w:t>
      </w:r>
      <w:r w:rsidRPr="0080561E">
        <w:rPr>
          <w:highlight w:val="lightGray"/>
        </w:rPr>
        <w:t xml:space="preserve">Enter </w:t>
      </w:r>
      <w:r w:rsidR="001B5BA6" w:rsidRPr="0080561E">
        <w:rPr>
          <w:highlight w:val="lightGray"/>
        </w:rPr>
        <w:t>Rechallenge</w:t>
      </w:r>
      <w:r w:rsidRPr="0080561E">
        <w:t>&gt;</w:t>
      </w:r>
    </w:p>
    <w:p w14:paraId="6C327CD3" w14:textId="55B72816" w:rsidR="00F71AD9" w:rsidRPr="0080561E" w:rsidRDefault="00930219" w:rsidP="00F71AD9">
      <w:pPr>
        <w:pStyle w:val="02Heading2"/>
      </w:pPr>
      <w:bookmarkStart w:id="111" w:name="_Toc185590926"/>
      <w:r w:rsidRPr="0080561E">
        <w:t xml:space="preserve">Participant </w:t>
      </w:r>
      <w:r w:rsidR="00AC4AB4" w:rsidRPr="0080561E">
        <w:t xml:space="preserve">Discontinuation </w:t>
      </w:r>
      <w:r w:rsidR="002957D0" w:rsidRPr="0080561E">
        <w:t xml:space="preserve">or </w:t>
      </w:r>
      <w:r w:rsidR="00F71AD9" w:rsidRPr="0080561E">
        <w:t xml:space="preserve">Withdrawal from the </w:t>
      </w:r>
      <w:r w:rsidR="003D4B73" w:rsidRPr="0080561E">
        <w:t>Trial</w:t>
      </w:r>
      <w:bookmarkEnd w:id="111"/>
    </w:p>
    <w:p w14:paraId="13FDF2D5" w14:textId="220C63FA" w:rsidR="00CC0160" w:rsidRPr="0080561E" w:rsidRDefault="00CC0160" w:rsidP="00CC0160">
      <w:pPr>
        <w:pStyle w:val="InstructionalTExt"/>
      </w:pPr>
      <w:r w:rsidRPr="0080561E">
        <w:t xml:space="preserve">Describe the criteria for participant </w:t>
      </w:r>
      <w:r w:rsidR="0004062B" w:rsidRPr="0080561E">
        <w:t xml:space="preserve">discontinuation or </w:t>
      </w:r>
      <w:r w:rsidRPr="0080561E">
        <w:t xml:space="preserve">withdrawal from the </w:t>
      </w:r>
      <w:r w:rsidR="003D4B73" w:rsidRPr="0080561E">
        <w:t>trial</w:t>
      </w:r>
      <w:r w:rsidRPr="0080561E">
        <w:t>.</w:t>
      </w:r>
    </w:p>
    <w:p w14:paraId="08120DD7" w14:textId="1E19A10F" w:rsidR="00FA53EA" w:rsidRPr="0080561E" w:rsidRDefault="00FA53EA" w:rsidP="00CC0160">
      <w:pPr>
        <w:pStyle w:val="InstructionalTExt"/>
      </w:pPr>
      <w:r w:rsidRPr="0080561E">
        <w:t xml:space="preserve">Describe the reason for withdrawal and the type </w:t>
      </w:r>
      <w:r w:rsidR="00757C52">
        <w:t>of</w:t>
      </w:r>
      <w:r w:rsidRPr="0080561E">
        <w:t xml:space="preserve"> data to be collected for the final assessments with reference to the schedule of activities for the participant</w:t>
      </w:r>
      <w:r w:rsidR="002C6613">
        <w:t>’s</w:t>
      </w:r>
      <w:r w:rsidRPr="0080561E">
        <w:t xml:space="preserve"> end of study visit unless provided in another section.</w:t>
      </w:r>
    </w:p>
    <w:p w14:paraId="6FEF0B14" w14:textId="247C56E6" w:rsidR="00726071" w:rsidRPr="0080561E" w:rsidRDefault="00F77914" w:rsidP="00F77914">
      <w:pPr>
        <w:pStyle w:val="InstructionalTExt"/>
        <w:rPr>
          <w:rFonts w:ascii="Times New Roman" w:hAnsi="Times New Roman"/>
        </w:rPr>
      </w:pPr>
      <w:r w:rsidRPr="0080561E">
        <w:t xml:space="preserve">In many cases, the only reason for a participant being considered withdrawn from the trial should be a participant’s withdrawal of consent to continue to participate in the trial. All other participants, including those who discontinue treatment, should remain in the trial and continue to be followed to prevent missing data in important analyses. </w:t>
      </w:r>
      <w:r w:rsidR="002113BF">
        <w:t>R</w:t>
      </w:r>
      <w:r w:rsidRPr="0080561E">
        <w:t xml:space="preserve">efer to Section 10 </w:t>
      </w:r>
      <w:r w:rsidR="00A57645">
        <w:t xml:space="preserve">Statistical Considerations </w:t>
      </w:r>
      <w:r w:rsidR="008D6AA2">
        <w:t>for</w:t>
      </w:r>
      <w:r w:rsidRPr="0080561E">
        <w:t xml:space="preserve"> the data that </w:t>
      </w:r>
      <w:r w:rsidR="00844548">
        <w:t>must</w:t>
      </w:r>
      <w:r w:rsidRPr="0080561E">
        <w:t xml:space="preserve"> be collected for the trial estimands.</w:t>
      </w:r>
    </w:p>
    <w:p w14:paraId="5B98E7B5" w14:textId="4DEB7DF3" w:rsidR="00CC0160" w:rsidRPr="0080561E" w:rsidRDefault="00731583" w:rsidP="00CC0160">
      <w:pPr>
        <w:pStyle w:val="00Paragraph"/>
        <w:rPr>
          <w:highlight w:val="lightGray"/>
        </w:rPr>
      </w:pPr>
      <w:r w:rsidRPr="0080561E">
        <w:t>&lt;</w:t>
      </w:r>
      <w:r w:rsidRPr="0080561E">
        <w:rPr>
          <w:highlight w:val="lightGray"/>
        </w:rPr>
        <w:t xml:space="preserve">Enter </w:t>
      </w:r>
      <w:r w:rsidR="00CC0160" w:rsidRPr="0080561E">
        <w:rPr>
          <w:highlight w:val="lightGray"/>
        </w:rPr>
        <w:t xml:space="preserve">Participant </w:t>
      </w:r>
      <w:r w:rsidR="004C0E02" w:rsidRPr="0080561E">
        <w:rPr>
          <w:highlight w:val="lightGray"/>
        </w:rPr>
        <w:t xml:space="preserve">Discontinuation or </w:t>
      </w:r>
      <w:r w:rsidR="00A37828" w:rsidRPr="0080561E">
        <w:rPr>
          <w:highlight w:val="lightGray"/>
        </w:rPr>
        <w:t xml:space="preserve">Withdrawal </w:t>
      </w:r>
      <w:r w:rsidR="00CC0160" w:rsidRPr="0080561E">
        <w:rPr>
          <w:highlight w:val="lightGray"/>
        </w:rPr>
        <w:t xml:space="preserve">from </w:t>
      </w:r>
      <w:r w:rsidR="003D4B73" w:rsidRPr="0080561E">
        <w:rPr>
          <w:highlight w:val="lightGray"/>
        </w:rPr>
        <w:t>Trial</w:t>
      </w:r>
      <w:r w:rsidRPr="0080561E">
        <w:t>&gt;</w:t>
      </w:r>
    </w:p>
    <w:p w14:paraId="11DC21A5" w14:textId="061ECFE7" w:rsidR="001D62B1" w:rsidRPr="0080561E" w:rsidRDefault="00005BD1" w:rsidP="001D62B1">
      <w:pPr>
        <w:pStyle w:val="02Heading2"/>
      </w:pPr>
      <w:bookmarkStart w:id="112" w:name="_Toc185590927"/>
      <w:r>
        <w:t>Management of Loss</w:t>
      </w:r>
      <w:r w:rsidR="001D62B1" w:rsidRPr="0080561E">
        <w:t xml:space="preserve"> to Follow</w:t>
      </w:r>
      <w:r w:rsidR="0013738C" w:rsidRPr="0080561E">
        <w:t>-</w:t>
      </w:r>
      <w:r w:rsidR="001D62B1" w:rsidRPr="0080561E">
        <w:t>Up</w:t>
      </w:r>
      <w:bookmarkEnd w:id="112"/>
    </w:p>
    <w:p w14:paraId="398C299B" w14:textId="3B9F81B0" w:rsidR="009E69BB" w:rsidRPr="0080561E" w:rsidRDefault="00DD5DC5" w:rsidP="00DD5DC5">
      <w:pPr>
        <w:pStyle w:val="InstructionalTExt"/>
        <w:rPr>
          <w:rFonts w:ascii="Times New Roman" w:hAnsi="Times New Roman"/>
        </w:rPr>
      </w:pPr>
      <w:r w:rsidRPr="0080561E">
        <w:t xml:space="preserve">Describe how the trial will define </w:t>
      </w:r>
      <w:r w:rsidR="00F04D4A" w:rsidRPr="0080561E">
        <w:t>how participants are lost</w:t>
      </w:r>
      <w:r w:rsidRPr="0080561E">
        <w:t xml:space="preserve"> to follow-up. In general, participants should be considered lost to follow-up only if they cannot be reached despite multiple attempts </w:t>
      </w:r>
      <w:r w:rsidR="00BE54F9">
        <w:lastRenderedPageBreak/>
        <w:t>to</w:t>
      </w:r>
      <w:r w:rsidRPr="0080561E">
        <w:t xml:space="preserve"> contact. Also describe approaches that will be used to </w:t>
      </w:r>
      <w:proofErr w:type="spellStart"/>
      <w:r w:rsidRPr="0080561E">
        <w:t>minimi</w:t>
      </w:r>
      <w:r w:rsidR="00F46571">
        <w:t>s</w:t>
      </w:r>
      <w:r w:rsidRPr="0080561E">
        <w:t>e</w:t>
      </w:r>
      <w:proofErr w:type="spellEnd"/>
      <w:r w:rsidRPr="0080561E">
        <w:t xml:space="preserve"> loss to follow-up, such as multiple, diverse methods to remain in contact with participants (e.g., telephone calls, texts, and emails to the participant)</w:t>
      </w:r>
      <w:r w:rsidR="00F04D4A" w:rsidRPr="0080561E">
        <w:t xml:space="preserve"> and how contacts will be recorded</w:t>
      </w:r>
      <w:r w:rsidRPr="0080561E">
        <w:t>.</w:t>
      </w:r>
    </w:p>
    <w:p w14:paraId="35E88E82" w14:textId="47D4FB2B" w:rsidR="001F543A" w:rsidRPr="0080561E" w:rsidRDefault="00731583" w:rsidP="002F42B1">
      <w:pPr>
        <w:pStyle w:val="00Paragraph"/>
      </w:pPr>
      <w:r w:rsidRPr="0080561E">
        <w:t>&lt;</w:t>
      </w:r>
      <w:r w:rsidRPr="0080561E">
        <w:rPr>
          <w:highlight w:val="lightGray"/>
        </w:rPr>
        <w:t xml:space="preserve">Enter </w:t>
      </w:r>
      <w:r w:rsidR="00005BD1">
        <w:rPr>
          <w:highlight w:val="lightGray"/>
        </w:rPr>
        <w:t>Management of Loss</w:t>
      </w:r>
      <w:r w:rsidR="009E69BB" w:rsidRPr="0080561E">
        <w:rPr>
          <w:highlight w:val="lightGray"/>
        </w:rPr>
        <w:t xml:space="preserve"> to Follow</w:t>
      </w:r>
      <w:r w:rsidR="0013738C" w:rsidRPr="0080561E">
        <w:rPr>
          <w:highlight w:val="lightGray"/>
        </w:rPr>
        <w:t>-</w:t>
      </w:r>
      <w:r w:rsidR="009E69BB" w:rsidRPr="0080561E">
        <w:rPr>
          <w:highlight w:val="lightGray"/>
        </w:rPr>
        <w:t>Up</w:t>
      </w:r>
      <w:r w:rsidRPr="0080561E">
        <w:t>&gt;</w:t>
      </w:r>
    </w:p>
    <w:p w14:paraId="0E1F2141" w14:textId="7E33E0B9" w:rsidR="00B67A15" w:rsidRPr="0080561E" w:rsidRDefault="00B67784" w:rsidP="000047E6">
      <w:pPr>
        <w:pStyle w:val="01Heading1"/>
        <w:pageBreakBefore/>
        <w:ind w:left="850" w:hanging="850"/>
      </w:pPr>
      <w:bookmarkStart w:id="113" w:name="_Toc185590928"/>
      <w:r w:rsidRPr="0080561E">
        <w:lastRenderedPageBreak/>
        <w:t>T</w:t>
      </w:r>
      <w:r w:rsidR="00B77D59" w:rsidRPr="0080561E">
        <w:t xml:space="preserve">rial </w:t>
      </w:r>
      <w:r w:rsidR="00B67A15" w:rsidRPr="0080561E">
        <w:t>Assessments and Procedures</w:t>
      </w:r>
      <w:bookmarkEnd w:id="113"/>
    </w:p>
    <w:p w14:paraId="1CE44A10" w14:textId="5413ADF1" w:rsidR="009635AC" w:rsidRDefault="00174794" w:rsidP="009635AC">
      <w:pPr>
        <w:pStyle w:val="InstructionalTExt"/>
      </w:pPr>
      <w:r>
        <w:t>In this section:</w:t>
      </w:r>
    </w:p>
    <w:p w14:paraId="6DB44520" w14:textId="1B86C946" w:rsidR="00BD4459" w:rsidRPr="0080561E" w:rsidRDefault="00BD4459" w:rsidP="000047E6">
      <w:pPr>
        <w:pStyle w:val="InstructionalTExt"/>
        <w:numPr>
          <w:ilvl w:val="0"/>
          <w:numId w:val="26"/>
        </w:numPr>
      </w:pPr>
      <w:r w:rsidRPr="0080561E">
        <w:t>Describe the assessments and procedures required during each phase of the trial that are relevant to the stated endpoints and related intercurrent events (e.g.</w:t>
      </w:r>
      <w:r w:rsidR="002961BF" w:rsidRPr="0080561E">
        <w:t>,</w:t>
      </w:r>
      <w:r w:rsidRPr="0080561E">
        <w:t xml:space="preserve"> surgery or use of rescue therapy). Provide details that are not already presented in the </w:t>
      </w:r>
      <w:proofErr w:type="spellStart"/>
      <w:r w:rsidRPr="0080561E">
        <w:t>SoA</w:t>
      </w:r>
      <w:proofErr w:type="spellEnd"/>
      <w:r w:rsidRPr="0080561E">
        <w:t>, taking care not to duplicate information.</w:t>
      </w:r>
    </w:p>
    <w:p w14:paraId="08A04EBD" w14:textId="77777777" w:rsidR="002D3846" w:rsidRDefault="00BD4459" w:rsidP="000047E6">
      <w:pPr>
        <w:pStyle w:val="InstructionalTExt"/>
        <w:numPr>
          <w:ilvl w:val="0"/>
          <w:numId w:val="26"/>
        </w:numPr>
      </w:pPr>
      <w:r w:rsidRPr="0080561E">
        <w:t>Ensure alignment with every other section of the protocol. In particular, this section must align with</w:t>
      </w:r>
      <w:r w:rsidR="002D3846">
        <w:t>:</w:t>
      </w:r>
    </w:p>
    <w:p w14:paraId="0784FB4B" w14:textId="77777777" w:rsidR="002D3846" w:rsidRDefault="00BD4459" w:rsidP="002D3846">
      <w:pPr>
        <w:pStyle w:val="InstructionalTExt"/>
        <w:numPr>
          <w:ilvl w:val="1"/>
          <w:numId w:val="28"/>
        </w:numPr>
      </w:pPr>
      <w:r w:rsidRPr="0080561E">
        <w:t>the intercurrent events and associated strategies for handling them described in Section 3</w:t>
      </w:r>
      <w:r w:rsidR="00DB5822">
        <w:t xml:space="preserve"> Trial Objectives and Associated Estimands</w:t>
      </w:r>
    </w:p>
    <w:p w14:paraId="765036D6" w14:textId="77777777" w:rsidR="002D3846" w:rsidRDefault="00BD4459" w:rsidP="002D3846">
      <w:pPr>
        <w:pStyle w:val="InstructionalTExt"/>
        <w:numPr>
          <w:ilvl w:val="1"/>
          <w:numId w:val="28"/>
        </w:numPr>
      </w:pPr>
      <w:r w:rsidRPr="0080561E">
        <w:t>trial intervention and therapies outlined in Section 6</w:t>
      </w:r>
      <w:r w:rsidR="00DB5822">
        <w:t xml:space="preserve"> Trial Intervention and Concomitant Therapy</w:t>
      </w:r>
    </w:p>
    <w:p w14:paraId="24A8C66E" w14:textId="77777777" w:rsidR="00550589" w:rsidRDefault="00BD4459" w:rsidP="002D3846">
      <w:pPr>
        <w:pStyle w:val="InstructionalTExt"/>
        <w:numPr>
          <w:ilvl w:val="1"/>
          <w:numId w:val="28"/>
        </w:numPr>
      </w:pPr>
      <w:r w:rsidRPr="0080561E">
        <w:t>discontinuation and withdrawal procedures in Section 7</w:t>
      </w:r>
      <w:r w:rsidR="00DB5822">
        <w:t xml:space="preserve"> Participant Discontinuation of Trial Intervention and </w:t>
      </w:r>
      <w:r w:rsidR="0067055E">
        <w:t xml:space="preserve">Discontinuation or Withdrawal </w:t>
      </w:r>
      <w:proofErr w:type="gramStart"/>
      <w:r w:rsidR="0067055E">
        <w:t>From</w:t>
      </w:r>
      <w:proofErr w:type="gramEnd"/>
      <w:r w:rsidR="0067055E">
        <w:t xml:space="preserve"> Trial</w:t>
      </w:r>
    </w:p>
    <w:p w14:paraId="37CCC36D" w14:textId="16E0162B" w:rsidR="00BD4459" w:rsidRPr="0080561E" w:rsidRDefault="00550589" w:rsidP="002D3846">
      <w:pPr>
        <w:pStyle w:val="InstructionalTExt"/>
        <w:numPr>
          <w:ilvl w:val="1"/>
          <w:numId w:val="28"/>
        </w:numPr>
      </w:pPr>
      <w:r>
        <w:t>t</w:t>
      </w:r>
      <w:r w:rsidR="00BD4459" w:rsidRPr="0080561E">
        <w:t>he statistical analysis that is defined in Section 10</w:t>
      </w:r>
      <w:r w:rsidR="0067055E">
        <w:t xml:space="preserve"> Statistical Considerations</w:t>
      </w:r>
    </w:p>
    <w:p w14:paraId="579B6D76" w14:textId="77777777" w:rsidR="00691F76" w:rsidRPr="0080561E" w:rsidRDefault="00691F76" w:rsidP="000047E6">
      <w:pPr>
        <w:pStyle w:val="InstructionalTExt"/>
        <w:numPr>
          <w:ilvl w:val="0"/>
          <w:numId w:val="26"/>
        </w:numPr>
      </w:pPr>
      <w:r w:rsidRPr="0080561E">
        <w:t>Reference the literature for the validation of scales/instruments/questionnaires/assays.</w:t>
      </w:r>
    </w:p>
    <w:p w14:paraId="00C32768" w14:textId="533813E8" w:rsidR="00691F76" w:rsidRPr="0080561E" w:rsidRDefault="00691F76" w:rsidP="000047E6">
      <w:pPr>
        <w:pStyle w:val="InstructionalTExt"/>
        <w:numPr>
          <w:ilvl w:val="0"/>
          <w:numId w:val="26"/>
        </w:numPr>
      </w:pPr>
      <w:r w:rsidRPr="0080561E">
        <w:t xml:space="preserve">Instructions or protocols for </w:t>
      </w:r>
      <w:proofErr w:type="spellStart"/>
      <w:r w:rsidRPr="0080561E">
        <w:t>speciali</w:t>
      </w:r>
      <w:r w:rsidR="003F2CB9" w:rsidRPr="0080561E">
        <w:t>s</w:t>
      </w:r>
      <w:r w:rsidRPr="0080561E">
        <w:t>ed</w:t>
      </w:r>
      <w:proofErr w:type="spellEnd"/>
      <w:r w:rsidRPr="0080561E">
        <w:t xml:space="preserve"> tests</w:t>
      </w:r>
      <w:r w:rsidR="005626B7" w:rsidRPr="0080561E">
        <w:t xml:space="preserve"> and</w:t>
      </w:r>
      <w:r w:rsidR="00A77DD5" w:rsidRPr="0080561E">
        <w:t xml:space="preserve"> scales/instruments/questionnaires/assays</w:t>
      </w:r>
      <w:r w:rsidRPr="0080561E">
        <w:t xml:space="preserve"> may be presented in an appendix or a separate document and cross</w:t>
      </w:r>
      <w:r w:rsidR="00E624C3">
        <w:t xml:space="preserve"> </w:t>
      </w:r>
      <w:r w:rsidRPr="0080561E">
        <w:t>referenced.</w:t>
      </w:r>
    </w:p>
    <w:p w14:paraId="59CB6499" w14:textId="710BEE12" w:rsidR="00691F76" w:rsidRPr="0080561E" w:rsidRDefault="00691F76" w:rsidP="000047E6">
      <w:pPr>
        <w:pStyle w:val="InstructionalTExt"/>
        <w:numPr>
          <w:ilvl w:val="0"/>
          <w:numId w:val="26"/>
        </w:numPr>
      </w:pPr>
      <w:r w:rsidRPr="0080561E">
        <w:t xml:space="preserve">If the </w:t>
      </w:r>
      <w:r w:rsidR="00CE545D" w:rsidRPr="0080561E">
        <w:t xml:space="preserve">trial </w:t>
      </w:r>
      <w:r w:rsidRPr="0080561E">
        <w:t>includes qualitative interviews, describe these evaluations.</w:t>
      </w:r>
    </w:p>
    <w:p w14:paraId="43E8C3A1" w14:textId="73833854" w:rsidR="00691F76" w:rsidRPr="000047E6" w:rsidRDefault="00691F76" w:rsidP="000047E6">
      <w:pPr>
        <w:pStyle w:val="InstructionalTExt"/>
        <w:numPr>
          <w:ilvl w:val="0"/>
          <w:numId w:val="26"/>
        </w:numPr>
      </w:pPr>
      <w:r w:rsidRPr="000047E6">
        <w:t>Include minimums and limits for procedures (</w:t>
      </w:r>
      <w:r w:rsidR="00AB4344" w:rsidRPr="000047E6">
        <w:t>e.g.</w:t>
      </w:r>
      <w:r w:rsidRPr="000047E6">
        <w:t>, number of imaging procedures/biopsies, radiation exposure, etc.</w:t>
      </w:r>
      <w:r w:rsidR="00AC0732" w:rsidRPr="000047E6">
        <w:t>,</w:t>
      </w:r>
      <w:r w:rsidRPr="000047E6">
        <w:t xml:space="preserve">) if appropriate to the </w:t>
      </w:r>
      <w:r w:rsidR="00CE545D" w:rsidRPr="000047E6">
        <w:t>trial</w:t>
      </w:r>
      <w:r w:rsidRPr="000047E6">
        <w:t>.</w:t>
      </w:r>
    </w:p>
    <w:p w14:paraId="1F8F8337" w14:textId="1204DB55" w:rsidR="009635AC" w:rsidRPr="00012087" w:rsidRDefault="009635AC" w:rsidP="000047E6">
      <w:pPr>
        <w:pStyle w:val="InstructionalText0"/>
        <w:rPr>
          <w:szCs w:val="24"/>
          <w:lang w:val="en-GB"/>
        </w:rPr>
      </w:pPr>
      <w:r w:rsidRPr="000047E6">
        <w:rPr>
          <w:sz w:val="24"/>
          <w:szCs w:val="24"/>
        </w:rPr>
        <w:t>No text is intended here (heading only).</w:t>
      </w:r>
    </w:p>
    <w:p w14:paraId="1536C7ED" w14:textId="46A541F3" w:rsidR="00B30519" w:rsidRPr="0080561E" w:rsidRDefault="00325298" w:rsidP="005D2097">
      <w:pPr>
        <w:pStyle w:val="02Heading2"/>
      </w:pPr>
      <w:bookmarkStart w:id="114" w:name="_Toc185590929"/>
      <w:r w:rsidRPr="0080561E">
        <w:t>Trial Assessments and Procedures</w:t>
      </w:r>
      <w:r w:rsidR="00B30519" w:rsidRPr="0080561E">
        <w:t xml:space="preserve"> Considerations</w:t>
      </w:r>
      <w:bookmarkEnd w:id="114"/>
    </w:p>
    <w:p w14:paraId="305A969E" w14:textId="54B9D207" w:rsidR="00325298" w:rsidRPr="0080561E" w:rsidRDefault="00624575" w:rsidP="00624575">
      <w:pPr>
        <w:pStyle w:val="InstructionalTExt"/>
      </w:pPr>
      <w:r w:rsidRPr="0080561E">
        <w:t>Describe general considerations applicable across trial assessments and procedures.</w:t>
      </w:r>
    </w:p>
    <w:p w14:paraId="3EE54104" w14:textId="7BB5BBF7" w:rsidR="00325298" w:rsidRPr="0080561E" w:rsidRDefault="00325298" w:rsidP="000C7984">
      <w:pPr>
        <w:rPr>
          <w:rFonts w:cs="Times New Roman"/>
        </w:rPr>
      </w:pPr>
      <w:r w:rsidRPr="0080561E">
        <w:rPr>
          <w:rFonts w:cs="Times New Roman"/>
          <w:szCs w:val="24"/>
        </w:rPr>
        <w:t>&lt;</w:t>
      </w:r>
      <w:r w:rsidRPr="0080561E">
        <w:rPr>
          <w:rFonts w:cs="Times New Roman"/>
          <w:szCs w:val="24"/>
          <w:highlight w:val="lightGray"/>
        </w:rPr>
        <w:t xml:space="preserve">Enter </w:t>
      </w:r>
      <w:r w:rsidR="00C4546C" w:rsidRPr="0080561E">
        <w:rPr>
          <w:rFonts w:cs="Times New Roman"/>
          <w:szCs w:val="24"/>
          <w:highlight w:val="lightGray"/>
        </w:rPr>
        <w:t>T</w:t>
      </w:r>
      <w:r w:rsidRPr="0080561E">
        <w:rPr>
          <w:rFonts w:cs="Times New Roman"/>
          <w:szCs w:val="24"/>
          <w:highlight w:val="lightGray"/>
        </w:rPr>
        <w:t xml:space="preserve">rial </w:t>
      </w:r>
      <w:r w:rsidR="00C4546C" w:rsidRPr="0080561E">
        <w:rPr>
          <w:rFonts w:cs="Times New Roman"/>
          <w:szCs w:val="24"/>
          <w:highlight w:val="lightGray"/>
        </w:rPr>
        <w:t>A</w:t>
      </w:r>
      <w:r w:rsidRPr="0080561E">
        <w:rPr>
          <w:rFonts w:cs="Times New Roman"/>
          <w:szCs w:val="24"/>
          <w:highlight w:val="lightGray"/>
        </w:rPr>
        <w:t xml:space="preserve">ssessments and </w:t>
      </w:r>
      <w:r w:rsidR="00C4546C" w:rsidRPr="0080561E">
        <w:rPr>
          <w:rFonts w:cs="Times New Roman"/>
          <w:szCs w:val="24"/>
          <w:highlight w:val="lightGray"/>
        </w:rPr>
        <w:t>P</w:t>
      </w:r>
      <w:r w:rsidRPr="0080561E">
        <w:rPr>
          <w:rFonts w:cs="Times New Roman"/>
          <w:szCs w:val="24"/>
          <w:highlight w:val="lightGray"/>
        </w:rPr>
        <w:t>rocedures</w:t>
      </w:r>
      <w:r w:rsidR="00C4546C" w:rsidRPr="0080561E">
        <w:rPr>
          <w:rFonts w:cs="Times New Roman"/>
          <w:szCs w:val="24"/>
          <w:highlight w:val="lightGray"/>
        </w:rPr>
        <w:t xml:space="preserve"> Considerations</w:t>
      </w:r>
      <w:r w:rsidR="00624575" w:rsidRPr="0080561E">
        <w:rPr>
          <w:rFonts w:cs="Times New Roman"/>
          <w:szCs w:val="24"/>
        </w:rPr>
        <w:t>&gt;</w:t>
      </w:r>
    </w:p>
    <w:p w14:paraId="73A7DDD6" w14:textId="08DCAF1E" w:rsidR="005D2097" w:rsidRPr="0080561E" w:rsidRDefault="005D2097" w:rsidP="005D2097">
      <w:pPr>
        <w:pStyle w:val="02Heading2"/>
      </w:pPr>
      <w:bookmarkStart w:id="115" w:name="_Toc185590930"/>
      <w:r w:rsidRPr="0080561E">
        <w:t>Screening</w:t>
      </w:r>
      <w:r w:rsidR="002E4EF3" w:rsidRPr="0080561E">
        <w:t>/</w:t>
      </w:r>
      <w:r w:rsidRPr="0080561E">
        <w:t>Baseline Assessments and Procedures</w:t>
      </w:r>
      <w:bookmarkEnd w:id="115"/>
    </w:p>
    <w:p w14:paraId="09F654A7" w14:textId="6C0E934C" w:rsidR="005D2097" w:rsidRPr="0080561E" w:rsidRDefault="005D2097" w:rsidP="00C81693">
      <w:pPr>
        <w:pStyle w:val="InstructionalTExt"/>
      </w:pPr>
      <w:r w:rsidRPr="0080561E">
        <w:t>Describe any assessments and procedures that are unique to screening/baseline (</w:t>
      </w:r>
      <w:r w:rsidR="00AB4344">
        <w:t>e.g.</w:t>
      </w:r>
      <w:r w:rsidRPr="0080561E">
        <w:t>, collection of data on participant characteristics, assessments/procedures performed for the purpose of determining eligibility or for stratification) in this section.</w:t>
      </w:r>
      <w:r w:rsidR="00496EA5" w:rsidRPr="0080561E">
        <w:t xml:space="preserve"> </w:t>
      </w:r>
      <w:r w:rsidR="00B4261B" w:rsidRPr="0080561E">
        <w:t xml:space="preserve">Describe screening and baseline assessments and procedures separately </w:t>
      </w:r>
      <w:r w:rsidR="00004703">
        <w:t>when</w:t>
      </w:r>
      <w:r w:rsidR="00B4261B" w:rsidRPr="0080561E">
        <w:t xml:space="preserve"> </w:t>
      </w:r>
      <w:r w:rsidR="004D30DB" w:rsidRPr="0080561E">
        <w:t>screening and baseline are</w:t>
      </w:r>
      <w:r w:rsidR="00B4261B" w:rsidRPr="0080561E">
        <w:t xml:space="preserve"> </w:t>
      </w:r>
      <w:r w:rsidR="00004703">
        <w:t xml:space="preserve">different or </w:t>
      </w:r>
      <w:r w:rsidR="00B4261B" w:rsidRPr="0080561E">
        <w:t>performed at different visits.</w:t>
      </w:r>
    </w:p>
    <w:p w14:paraId="4A1A5286" w14:textId="5A93C616" w:rsidR="005D2097" w:rsidRPr="0080561E" w:rsidRDefault="00E76FAE" w:rsidP="005D2097">
      <w:pPr>
        <w:pStyle w:val="00Paragraph"/>
      </w:pPr>
      <w:r w:rsidRPr="0080561E">
        <w:t>&lt;</w:t>
      </w:r>
      <w:r w:rsidRPr="0080561E">
        <w:rPr>
          <w:highlight w:val="lightGray"/>
        </w:rPr>
        <w:t xml:space="preserve">Enter </w:t>
      </w:r>
      <w:r w:rsidR="005D2097" w:rsidRPr="0080561E">
        <w:rPr>
          <w:highlight w:val="lightGray"/>
        </w:rPr>
        <w:t>Screening Assessments and Procedures</w:t>
      </w:r>
      <w:r w:rsidRPr="0080561E">
        <w:t>&gt;</w:t>
      </w:r>
    </w:p>
    <w:p w14:paraId="4500AC33" w14:textId="65D6B6E6" w:rsidR="00755D45" w:rsidRPr="0080561E" w:rsidRDefault="004C76D5" w:rsidP="005D2097">
      <w:pPr>
        <w:pStyle w:val="00Paragraph"/>
        <w:rPr>
          <w:highlight w:val="lightGray"/>
        </w:rPr>
      </w:pPr>
      <w:r w:rsidRPr="0080561E">
        <w:t>{</w:t>
      </w:r>
      <w:r w:rsidR="00755D45" w:rsidRPr="0080561E">
        <w:t>&lt;</w:t>
      </w:r>
      <w:r w:rsidR="00755D45" w:rsidRPr="0080561E">
        <w:rPr>
          <w:highlight w:val="lightGray"/>
        </w:rPr>
        <w:t>Enter Baseline Assessments and Procedures</w:t>
      </w:r>
      <w:r w:rsidR="00755D45" w:rsidRPr="0080561E">
        <w:t>&gt;</w:t>
      </w:r>
      <w:r w:rsidRPr="0080561E">
        <w:t>}</w:t>
      </w:r>
    </w:p>
    <w:p w14:paraId="6EDCBFEF" w14:textId="77777777" w:rsidR="005D2097" w:rsidRPr="0080561E" w:rsidRDefault="005D2097" w:rsidP="005D2097">
      <w:pPr>
        <w:pStyle w:val="02Heading2"/>
      </w:pPr>
      <w:bookmarkStart w:id="116" w:name="_Toc185590931"/>
      <w:r w:rsidRPr="0080561E">
        <w:lastRenderedPageBreak/>
        <w:t>Efficacy Assessments and Procedures</w:t>
      </w:r>
      <w:bookmarkEnd w:id="116"/>
    </w:p>
    <w:p w14:paraId="25BC2B30" w14:textId="57992EC8" w:rsidR="005D2097" w:rsidRPr="0080561E" w:rsidRDefault="005D2097" w:rsidP="00C81693">
      <w:pPr>
        <w:pStyle w:val="InstructionalTExt"/>
      </w:pPr>
      <w:r w:rsidRPr="0080561E">
        <w:t>Describe efficacy assessments and procedures in this section.</w:t>
      </w:r>
      <w:r w:rsidR="00266FBD" w:rsidRPr="0080561E">
        <w:t xml:space="preserve"> Cross</w:t>
      </w:r>
      <w:r w:rsidR="00E624C3">
        <w:t xml:space="preserve"> </w:t>
      </w:r>
      <w:r w:rsidR="00AA6394">
        <w:t>reference</w:t>
      </w:r>
      <w:r w:rsidR="00266FBD" w:rsidRPr="0080561E">
        <w:t xml:space="preserve"> Section</w:t>
      </w:r>
      <w:r w:rsidR="00EE1786" w:rsidRPr="0080561E">
        <w:t xml:space="preserve"> 8.</w:t>
      </w:r>
      <w:r w:rsidR="00C95A6F" w:rsidRPr="0080561E">
        <w:t xml:space="preserve">7 </w:t>
      </w:r>
      <w:r w:rsidR="0067055E">
        <w:t xml:space="preserve">Immunogenicity Assessments </w:t>
      </w:r>
      <w:r w:rsidR="00EE1786" w:rsidRPr="0080561E">
        <w:t xml:space="preserve">if </w:t>
      </w:r>
      <w:r w:rsidR="00A61FE6" w:rsidRPr="0080561E">
        <w:t>immunogenicity</w:t>
      </w:r>
      <w:r w:rsidR="00EE1786" w:rsidRPr="0080561E">
        <w:t xml:space="preserve"> </w:t>
      </w:r>
      <w:r w:rsidR="00A61FE6" w:rsidRPr="0080561E">
        <w:t>assessments are used in efficacy determination.</w:t>
      </w:r>
    </w:p>
    <w:p w14:paraId="3ED1918D" w14:textId="5C67F1B5" w:rsidR="005D2097" w:rsidRPr="0080561E" w:rsidRDefault="00E76FAE" w:rsidP="005D2097">
      <w:pPr>
        <w:pStyle w:val="00Paragraph"/>
        <w:rPr>
          <w:highlight w:val="yellow"/>
        </w:rPr>
      </w:pPr>
      <w:r w:rsidRPr="0080561E">
        <w:t>&lt;</w:t>
      </w:r>
      <w:r w:rsidRPr="0080561E">
        <w:rPr>
          <w:highlight w:val="lightGray"/>
        </w:rPr>
        <w:t xml:space="preserve">Enter </w:t>
      </w:r>
      <w:r w:rsidR="005D2097" w:rsidRPr="0080561E">
        <w:rPr>
          <w:highlight w:val="lightGray"/>
        </w:rPr>
        <w:t>Efficacy Assessments and Procedures</w:t>
      </w:r>
      <w:r w:rsidRPr="0080561E">
        <w:t>&gt;</w:t>
      </w:r>
    </w:p>
    <w:p w14:paraId="08C9A225" w14:textId="77777777" w:rsidR="005D2097" w:rsidRPr="0080561E" w:rsidRDefault="005D2097" w:rsidP="005D2097">
      <w:pPr>
        <w:pStyle w:val="02Heading2"/>
      </w:pPr>
      <w:bookmarkStart w:id="117" w:name="_Toc185590932"/>
      <w:r w:rsidRPr="0080561E">
        <w:t>Safety Assessments and Procedures</w:t>
      </w:r>
      <w:bookmarkEnd w:id="117"/>
    </w:p>
    <w:p w14:paraId="3A5E29B4" w14:textId="3FEDCAF1" w:rsidR="005D2097" w:rsidRPr="0080561E" w:rsidRDefault="005D2097" w:rsidP="005D2097">
      <w:pPr>
        <w:pStyle w:val="InstructionalTExt"/>
        <w:rPr>
          <w:rFonts w:eastAsia="MS PGothic"/>
        </w:rPr>
      </w:pPr>
      <w:r w:rsidRPr="0080561E">
        <w:t xml:space="preserve">Describe safety assessments and procedures </w:t>
      </w:r>
      <w:r w:rsidR="00E76B96" w:rsidRPr="0080561E">
        <w:t xml:space="preserve">utilizing </w:t>
      </w:r>
      <w:r w:rsidR="00C358AD" w:rsidRPr="0080561E">
        <w:t>the following sub</w:t>
      </w:r>
      <w:r w:rsidRPr="0080561E">
        <w:t>section</w:t>
      </w:r>
      <w:r w:rsidR="00C358AD" w:rsidRPr="0080561E">
        <w:t>s</w:t>
      </w:r>
      <w:r w:rsidR="008376F5" w:rsidRPr="0080561E">
        <w:t xml:space="preserve"> as applicable</w:t>
      </w:r>
      <w:r w:rsidRPr="0080561E">
        <w:t xml:space="preserve">. </w:t>
      </w:r>
      <w:r w:rsidR="00C358AD" w:rsidRPr="0080561E">
        <w:t xml:space="preserve">Add </w:t>
      </w:r>
      <w:r w:rsidR="00867BC2">
        <w:t>l</w:t>
      </w:r>
      <w:r w:rsidRPr="0080561E">
        <w:t>evel 3 headings as needed.</w:t>
      </w:r>
    </w:p>
    <w:p w14:paraId="4972A413" w14:textId="32140D24" w:rsidR="005D2097" w:rsidRPr="0080561E" w:rsidRDefault="005D2097" w:rsidP="000047E6">
      <w:pPr>
        <w:pStyle w:val="InstructionalTExt"/>
        <w:numPr>
          <w:ilvl w:val="0"/>
          <w:numId w:val="26"/>
        </w:numPr>
      </w:pPr>
      <w:r w:rsidRPr="0080561E">
        <w:t xml:space="preserve">Identify any </w:t>
      </w:r>
      <w:proofErr w:type="spellStart"/>
      <w:r w:rsidRPr="0080561E">
        <w:t>noninvestigator</w:t>
      </w:r>
      <w:proofErr w:type="spellEnd"/>
      <w:r w:rsidRPr="0080561E">
        <w:t xml:space="preserve"> party responsible for evaluation of laboratory or other safety assessments (</w:t>
      </w:r>
      <w:r w:rsidR="00AB4344">
        <w:t>e.g.</w:t>
      </w:r>
      <w:r w:rsidRPr="0080561E">
        <w:t>, Sponsor or external Independent Data Monitoring Committee</w:t>
      </w:r>
      <w:r w:rsidR="00E12333" w:rsidRPr="0080561E">
        <w:t xml:space="preserve">; cross refer to Section </w:t>
      </w:r>
      <w:r w:rsidR="00F34E3B" w:rsidRPr="0080561E">
        <w:t>11.</w:t>
      </w:r>
      <w:r w:rsidR="00630F09" w:rsidRPr="0080561E">
        <w:t>4</w:t>
      </w:r>
      <w:r w:rsidR="00375FC6" w:rsidRPr="0080561E">
        <w:t xml:space="preserve"> </w:t>
      </w:r>
      <w:r w:rsidR="0067055E">
        <w:t xml:space="preserve">Committees </w:t>
      </w:r>
      <w:r w:rsidR="00375FC6" w:rsidRPr="0080561E">
        <w:t>for details as applicable</w:t>
      </w:r>
      <w:r w:rsidRPr="0080561E">
        <w:t>).</w:t>
      </w:r>
    </w:p>
    <w:p w14:paraId="4E0D43E5" w14:textId="32D509BD" w:rsidR="005D2097" w:rsidRPr="0080561E" w:rsidRDefault="005D2097" w:rsidP="000047E6">
      <w:pPr>
        <w:pStyle w:val="InstructionalTExt"/>
        <w:numPr>
          <w:ilvl w:val="0"/>
          <w:numId w:val="26"/>
        </w:numPr>
      </w:pPr>
      <w:r w:rsidRPr="0080561E">
        <w:t>Include guidelines for the</w:t>
      </w:r>
      <w:r w:rsidR="00C81685" w:rsidRPr="0080561E">
        <w:t xml:space="preserve"> medical</w:t>
      </w:r>
      <w:r w:rsidRPr="0080561E">
        <w:t xml:space="preserve"> management of relevant laboratory or other safety assessment abnormalities.</w:t>
      </w:r>
    </w:p>
    <w:p w14:paraId="31E37180" w14:textId="69E569F8" w:rsidR="00624575" w:rsidRPr="0080561E" w:rsidRDefault="00624575" w:rsidP="00624575">
      <w:pPr>
        <w:pStyle w:val="00Paragraph"/>
      </w:pPr>
      <w:r w:rsidRPr="0080561E">
        <w:t>&lt;</w:t>
      </w:r>
      <w:r w:rsidRPr="0080561E">
        <w:rPr>
          <w:highlight w:val="lightGray"/>
        </w:rPr>
        <w:t>Enter Safety Assessments and Procedures</w:t>
      </w:r>
      <w:r w:rsidRPr="0080561E">
        <w:t>&gt;</w:t>
      </w:r>
    </w:p>
    <w:p w14:paraId="0AC9A636" w14:textId="49D60D62" w:rsidR="005D2097" w:rsidRPr="0080561E" w:rsidRDefault="00D128AE" w:rsidP="005D2097">
      <w:pPr>
        <w:pStyle w:val="03Heading3"/>
      </w:pPr>
      <w:bookmarkStart w:id="118" w:name="_Toc185590933"/>
      <w:r w:rsidRPr="0080561E">
        <w:t>{</w:t>
      </w:r>
      <w:r w:rsidR="005D2097" w:rsidRPr="0080561E">
        <w:t>Physical Examination</w:t>
      </w:r>
      <w:r w:rsidRPr="0080561E">
        <w:t>}</w:t>
      </w:r>
      <w:bookmarkEnd w:id="118"/>
      <w:r w:rsidR="005D2097" w:rsidRPr="0080561E">
        <w:t xml:space="preserve"> </w:t>
      </w:r>
    </w:p>
    <w:p w14:paraId="74FA25AE" w14:textId="77777777" w:rsidR="005D2097" w:rsidRPr="0080561E" w:rsidRDefault="005D2097" w:rsidP="005D2097">
      <w:pPr>
        <w:pStyle w:val="InstructionalTExt"/>
      </w:pPr>
      <w:r w:rsidRPr="0080561E">
        <w:t>Include any specific instructions for the collection and interpretation of physical examinations.</w:t>
      </w:r>
    </w:p>
    <w:p w14:paraId="3B8469AA" w14:textId="2E1A35F7" w:rsidR="005D2097" w:rsidRPr="0080561E" w:rsidRDefault="00D128AE" w:rsidP="005D2097">
      <w:pPr>
        <w:pStyle w:val="00Paragraph"/>
        <w:rPr>
          <w:highlight w:val="lightGray"/>
          <w:lang w:eastAsia="ja-JP"/>
        </w:rPr>
      </w:pPr>
      <w:r w:rsidRPr="0080561E">
        <w:rPr>
          <w:lang w:eastAsia="ja-JP"/>
        </w:rPr>
        <w:t>{</w:t>
      </w:r>
      <w:r w:rsidR="00103612" w:rsidRPr="0080561E">
        <w:rPr>
          <w:lang w:eastAsia="ja-JP"/>
        </w:rPr>
        <w:t>&lt;</w:t>
      </w:r>
      <w:r w:rsidR="00103612" w:rsidRPr="0080561E">
        <w:rPr>
          <w:highlight w:val="lightGray"/>
          <w:lang w:eastAsia="ja-JP"/>
        </w:rPr>
        <w:t xml:space="preserve">Enter </w:t>
      </w:r>
      <w:r w:rsidR="005D2097" w:rsidRPr="0080561E">
        <w:rPr>
          <w:highlight w:val="lightGray"/>
          <w:lang w:eastAsia="ja-JP"/>
        </w:rPr>
        <w:t>Physical Examination</w:t>
      </w:r>
      <w:r w:rsidR="00103612" w:rsidRPr="0080561E">
        <w:rPr>
          <w:lang w:eastAsia="ja-JP"/>
        </w:rPr>
        <w:t>&gt;</w:t>
      </w:r>
      <w:r w:rsidRPr="0080561E">
        <w:rPr>
          <w:lang w:eastAsia="ja-JP"/>
        </w:rPr>
        <w:t>}</w:t>
      </w:r>
    </w:p>
    <w:p w14:paraId="61D6767F" w14:textId="5866DC6B" w:rsidR="005D2097" w:rsidRPr="0080561E" w:rsidRDefault="00D128AE" w:rsidP="005D2097">
      <w:pPr>
        <w:pStyle w:val="03Heading3"/>
      </w:pPr>
      <w:bookmarkStart w:id="119" w:name="_Toc185590934"/>
      <w:r w:rsidRPr="0080561E">
        <w:t>{</w:t>
      </w:r>
      <w:r w:rsidR="005D2097" w:rsidRPr="0080561E">
        <w:t>Vital Signs</w:t>
      </w:r>
      <w:r w:rsidRPr="0080561E">
        <w:t>}</w:t>
      </w:r>
      <w:bookmarkEnd w:id="119"/>
    </w:p>
    <w:p w14:paraId="7B8CDADF" w14:textId="77777777" w:rsidR="005D2097" w:rsidRPr="0080561E" w:rsidRDefault="005D2097" w:rsidP="005D2097">
      <w:pPr>
        <w:pStyle w:val="InstructionalTExt"/>
      </w:pPr>
      <w:r w:rsidRPr="0080561E">
        <w:t>Include any specific instructions for the collection and interpretation of vital signs.</w:t>
      </w:r>
    </w:p>
    <w:p w14:paraId="65B59D10" w14:textId="76069B1C" w:rsidR="005D2097" w:rsidRPr="0080561E" w:rsidRDefault="00D128AE" w:rsidP="005D2097">
      <w:pPr>
        <w:pStyle w:val="00Paragraph"/>
        <w:rPr>
          <w:highlight w:val="lightGray"/>
          <w:lang w:eastAsia="ja-JP"/>
        </w:rPr>
      </w:pPr>
      <w:r w:rsidRPr="0080561E">
        <w:rPr>
          <w:lang w:eastAsia="ja-JP"/>
        </w:rPr>
        <w:t>{</w:t>
      </w:r>
      <w:r w:rsidR="00103612" w:rsidRPr="0080561E">
        <w:rPr>
          <w:lang w:eastAsia="ja-JP"/>
        </w:rPr>
        <w:t>&lt;</w:t>
      </w:r>
      <w:r w:rsidR="00103612" w:rsidRPr="0080561E">
        <w:rPr>
          <w:highlight w:val="lightGray"/>
          <w:lang w:eastAsia="ja-JP"/>
        </w:rPr>
        <w:t xml:space="preserve">Enter </w:t>
      </w:r>
      <w:r w:rsidR="005D2097" w:rsidRPr="0080561E">
        <w:rPr>
          <w:highlight w:val="lightGray"/>
          <w:lang w:eastAsia="ja-JP"/>
        </w:rPr>
        <w:t>Vital Signs</w:t>
      </w:r>
      <w:r w:rsidR="00103612" w:rsidRPr="0080561E">
        <w:rPr>
          <w:lang w:eastAsia="ja-JP"/>
        </w:rPr>
        <w:t>&gt;</w:t>
      </w:r>
      <w:r w:rsidRPr="0080561E">
        <w:rPr>
          <w:lang w:eastAsia="ja-JP"/>
        </w:rPr>
        <w:t>}</w:t>
      </w:r>
    </w:p>
    <w:p w14:paraId="035758FD" w14:textId="0BE27DC6" w:rsidR="005D2097" w:rsidRPr="0080561E" w:rsidRDefault="00D128AE" w:rsidP="005D2097">
      <w:pPr>
        <w:pStyle w:val="03Heading3"/>
      </w:pPr>
      <w:bookmarkStart w:id="120" w:name="_Toc185590935"/>
      <w:r w:rsidRPr="0080561E">
        <w:t>{</w:t>
      </w:r>
      <w:r w:rsidR="005D2097" w:rsidRPr="0080561E">
        <w:t>Electrocardiograms</w:t>
      </w:r>
      <w:r w:rsidRPr="0080561E">
        <w:t>}</w:t>
      </w:r>
      <w:bookmarkEnd w:id="120"/>
    </w:p>
    <w:p w14:paraId="48FDA426" w14:textId="77777777" w:rsidR="005D2097" w:rsidRPr="0080561E" w:rsidRDefault="005D2097" w:rsidP="005D2097">
      <w:pPr>
        <w:pStyle w:val="InstructionalTExt"/>
      </w:pPr>
      <w:r w:rsidRPr="0080561E">
        <w:t>Include any specific instructions for the collection, interpretation, and archiving of ECGs.</w:t>
      </w:r>
    </w:p>
    <w:p w14:paraId="458F0F29" w14:textId="0500D131" w:rsidR="005D2097" w:rsidRPr="0080561E" w:rsidRDefault="00D128AE" w:rsidP="005D2097">
      <w:pPr>
        <w:pStyle w:val="00Paragraph"/>
        <w:rPr>
          <w:highlight w:val="lightGray"/>
          <w:lang w:eastAsia="ja-JP"/>
        </w:rPr>
      </w:pPr>
      <w:r w:rsidRPr="0080561E">
        <w:rPr>
          <w:lang w:eastAsia="ja-JP"/>
        </w:rPr>
        <w:t>{</w:t>
      </w:r>
      <w:r w:rsidR="00103612" w:rsidRPr="0080561E">
        <w:rPr>
          <w:lang w:eastAsia="ja-JP"/>
        </w:rPr>
        <w:t>&lt;</w:t>
      </w:r>
      <w:r w:rsidR="00103612" w:rsidRPr="0080561E">
        <w:rPr>
          <w:highlight w:val="lightGray"/>
          <w:lang w:eastAsia="ja-JP"/>
        </w:rPr>
        <w:t xml:space="preserve">Enter </w:t>
      </w:r>
      <w:r w:rsidR="005D2097" w:rsidRPr="0080561E">
        <w:rPr>
          <w:highlight w:val="lightGray"/>
          <w:lang w:eastAsia="ja-JP"/>
        </w:rPr>
        <w:t>Electrocardiograms</w:t>
      </w:r>
      <w:r w:rsidR="00103612" w:rsidRPr="0080561E">
        <w:rPr>
          <w:lang w:eastAsia="ja-JP"/>
        </w:rPr>
        <w:t>&gt;</w:t>
      </w:r>
      <w:r w:rsidRPr="0080561E">
        <w:rPr>
          <w:lang w:eastAsia="ja-JP"/>
        </w:rPr>
        <w:t>}</w:t>
      </w:r>
    </w:p>
    <w:p w14:paraId="1C456B11" w14:textId="3FCD6DD1" w:rsidR="005D2097" w:rsidRPr="0080561E" w:rsidRDefault="00D128AE" w:rsidP="005D2097">
      <w:pPr>
        <w:pStyle w:val="03Heading3"/>
      </w:pPr>
      <w:bookmarkStart w:id="121" w:name="_Toc185590936"/>
      <w:r w:rsidRPr="0080561E">
        <w:t>{</w:t>
      </w:r>
      <w:r w:rsidR="005D2097" w:rsidRPr="0080561E">
        <w:t>Clinical Laboratory Assessments</w:t>
      </w:r>
      <w:r w:rsidRPr="0080561E">
        <w:t>}</w:t>
      </w:r>
      <w:bookmarkEnd w:id="121"/>
    </w:p>
    <w:p w14:paraId="2E29367B" w14:textId="33356C49" w:rsidR="005D2097" w:rsidRPr="0080561E" w:rsidRDefault="00EF1AD6" w:rsidP="005D2097">
      <w:pPr>
        <w:pStyle w:val="InstructionalTExt"/>
      </w:pPr>
      <w:r>
        <w:t>Describe</w:t>
      </w:r>
      <w:r w:rsidR="005D2097" w:rsidRPr="0080561E">
        <w:t xml:space="preserve"> any specific instructions for the collection and interpretation of clinical laboratory assessments</w:t>
      </w:r>
      <w:r>
        <w:t>, including:</w:t>
      </w:r>
    </w:p>
    <w:p w14:paraId="1315F925" w14:textId="2B1DF4E7" w:rsidR="00207816" w:rsidRPr="000047E6" w:rsidRDefault="00AB22BB" w:rsidP="000047E6">
      <w:pPr>
        <w:pStyle w:val="InstructionalTExt"/>
        <w:numPr>
          <w:ilvl w:val="0"/>
          <w:numId w:val="26"/>
        </w:numPr>
        <w:rPr>
          <w:i/>
        </w:rPr>
      </w:pPr>
      <w:r w:rsidRPr="000047E6">
        <w:t>t</w:t>
      </w:r>
      <w:r w:rsidR="00E834F8" w:rsidRPr="000047E6">
        <w:t>ype of</w:t>
      </w:r>
      <w:r w:rsidR="00207816" w:rsidRPr="000047E6">
        <w:t xml:space="preserve"> laboratory</w:t>
      </w:r>
      <w:r w:rsidR="00E834F8" w:rsidRPr="000047E6">
        <w:t xml:space="preserve"> (central/local/hybrid)</w:t>
      </w:r>
    </w:p>
    <w:p w14:paraId="22F1B1D9" w14:textId="77777777" w:rsidR="00207816" w:rsidRPr="000047E6" w:rsidRDefault="00207816" w:rsidP="000047E6">
      <w:pPr>
        <w:pStyle w:val="InstructionalTExt"/>
        <w:numPr>
          <w:ilvl w:val="0"/>
          <w:numId w:val="26"/>
        </w:numPr>
      </w:pPr>
      <w:r w:rsidRPr="000047E6">
        <w:t>acceptability of additional tests deemed necessary by the investigator or local regulations</w:t>
      </w:r>
    </w:p>
    <w:p w14:paraId="2D40915F" w14:textId="29749496" w:rsidR="00207816" w:rsidRPr="0080561E" w:rsidRDefault="00207816" w:rsidP="000047E6">
      <w:pPr>
        <w:pStyle w:val="InstructionalTExt"/>
        <w:numPr>
          <w:ilvl w:val="0"/>
          <w:numId w:val="26"/>
        </w:numPr>
      </w:pPr>
      <w:r w:rsidRPr="000047E6">
        <w:t>instructions for situations in which central laboratory results are not available in time for trial intervention and/or response evaluation, or in the event of a severe disruption (</w:t>
      </w:r>
      <w:r w:rsidR="00AB4344" w:rsidRPr="000047E6">
        <w:t>e.g.</w:t>
      </w:r>
      <w:r w:rsidRPr="000047E6">
        <w:t>, a pandemic or natural disaster)</w:t>
      </w:r>
    </w:p>
    <w:p w14:paraId="2115C48D" w14:textId="1B5E3432" w:rsidR="00207816" w:rsidRPr="0080561E" w:rsidRDefault="00207816" w:rsidP="000047E6">
      <w:pPr>
        <w:pStyle w:val="InstructionalTExt"/>
        <w:numPr>
          <w:ilvl w:val="0"/>
          <w:numId w:val="26"/>
        </w:numPr>
      </w:pPr>
      <w:r w:rsidRPr="000047E6">
        <w:t>treatment algorithms for results out of normal range</w:t>
      </w:r>
    </w:p>
    <w:p w14:paraId="544B70F6" w14:textId="61A1C9CE" w:rsidR="0075126C" w:rsidRPr="0080561E" w:rsidRDefault="00B008AC" w:rsidP="000047E6">
      <w:pPr>
        <w:pStyle w:val="InstructionalTExt"/>
        <w:numPr>
          <w:ilvl w:val="0"/>
          <w:numId w:val="26"/>
        </w:numPr>
      </w:pPr>
      <w:r w:rsidRPr="000047E6">
        <w:t>c</w:t>
      </w:r>
      <w:r w:rsidR="0075126C" w:rsidRPr="000047E6">
        <w:t>ross</w:t>
      </w:r>
      <w:r w:rsidR="00E624C3" w:rsidRPr="000047E6">
        <w:t xml:space="preserve"> </w:t>
      </w:r>
      <w:r w:rsidR="009A4C90">
        <w:t>reference</w:t>
      </w:r>
      <w:r w:rsidR="0075126C" w:rsidRPr="000047E6">
        <w:t xml:space="preserve"> Section 1</w:t>
      </w:r>
      <w:r w:rsidR="00630F09" w:rsidRPr="000047E6">
        <w:t>2</w:t>
      </w:r>
      <w:r w:rsidR="0075126C" w:rsidRPr="000047E6">
        <w:t>.</w:t>
      </w:r>
      <w:r w:rsidR="002B2B3E" w:rsidRPr="000047E6">
        <w:t>1</w:t>
      </w:r>
      <w:r w:rsidR="0075126C" w:rsidRPr="000047E6">
        <w:t xml:space="preserve"> </w:t>
      </w:r>
      <w:r w:rsidR="002B2B3E" w:rsidRPr="000047E6">
        <w:t xml:space="preserve">Clinical Laboratory Tests </w:t>
      </w:r>
      <w:r w:rsidR="0075126C" w:rsidRPr="000047E6">
        <w:t>for lab</w:t>
      </w:r>
      <w:r w:rsidR="002B7416" w:rsidRPr="000047E6">
        <w:t>oratory</w:t>
      </w:r>
      <w:r w:rsidR="0075126C" w:rsidRPr="000047E6">
        <w:t xml:space="preserve"> assessment panels</w:t>
      </w:r>
    </w:p>
    <w:p w14:paraId="0D5DED6C" w14:textId="5A079B15" w:rsidR="005D2097" w:rsidRPr="0080561E" w:rsidRDefault="00D128AE" w:rsidP="005D2097">
      <w:pPr>
        <w:pStyle w:val="00Paragraph"/>
        <w:rPr>
          <w:highlight w:val="lightGray"/>
          <w:lang w:eastAsia="ja-JP"/>
        </w:rPr>
      </w:pPr>
      <w:r w:rsidRPr="0080561E">
        <w:rPr>
          <w:lang w:eastAsia="ja-JP"/>
        </w:rPr>
        <w:lastRenderedPageBreak/>
        <w:t>{</w:t>
      </w:r>
      <w:r w:rsidR="00103612" w:rsidRPr="0080561E">
        <w:rPr>
          <w:lang w:eastAsia="ja-JP"/>
        </w:rPr>
        <w:t>&lt;</w:t>
      </w:r>
      <w:r w:rsidR="00103612" w:rsidRPr="0080561E">
        <w:rPr>
          <w:highlight w:val="lightGray"/>
          <w:lang w:eastAsia="ja-JP"/>
        </w:rPr>
        <w:t xml:space="preserve">Enter </w:t>
      </w:r>
      <w:r w:rsidR="005D2097" w:rsidRPr="0080561E">
        <w:rPr>
          <w:highlight w:val="lightGray"/>
          <w:lang w:eastAsia="ja-JP"/>
        </w:rPr>
        <w:t>Clinical Laboratory Assessments</w:t>
      </w:r>
      <w:r w:rsidR="00103612" w:rsidRPr="0080561E">
        <w:rPr>
          <w:lang w:eastAsia="ja-JP"/>
        </w:rPr>
        <w:t>&gt;</w:t>
      </w:r>
      <w:r w:rsidRPr="0080561E">
        <w:rPr>
          <w:lang w:eastAsia="ja-JP"/>
        </w:rPr>
        <w:t>}</w:t>
      </w:r>
    </w:p>
    <w:p w14:paraId="24B3FFC5" w14:textId="60645AAD" w:rsidR="00F92E04" w:rsidRPr="0080561E" w:rsidRDefault="00D128AE" w:rsidP="00F92E04">
      <w:pPr>
        <w:pStyle w:val="03Heading3"/>
        <w:rPr>
          <w:rFonts w:eastAsia="Times New Roman"/>
        </w:rPr>
      </w:pPr>
      <w:bookmarkStart w:id="122" w:name="_Toc185590937"/>
      <w:r w:rsidRPr="0080561E">
        <w:t>{</w:t>
      </w:r>
      <w:r w:rsidR="00F92E04" w:rsidRPr="0080561E">
        <w:t>Pregnancy Testing</w:t>
      </w:r>
      <w:r w:rsidRPr="0080561E">
        <w:t>}</w:t>
      </w:r>
      <w:bookmarkEnd w:id="122"/>
    </w:p>
    <w:p w14:paraId="2867EAE1" w14:textId="3DA88BFF" w:rsidR="00F92E04" w:rsidRPr="00012087" w:rsidRDefault="00A65C5C" w:rsidP="000047E6">
      <w:pPr>
        <w:pStyle w:val="InstructionalText0"/>
      </w:pPr>
      <w:r w:rsidRPr="000047E6">
        <w:rPr>
          <w:sz w:val="24"/>
          <w:szCs w:val="24"/>
        </w:rPr>
        <w:t xml:space="preserve">Include any specific instructions for the collection and interpretation </w:t>
      </w:r>
      <w:r w:rsidR="00645155" w:rsidRPr="000047E6">
        <w:rPr>
          <w:sz w:val="24"/>
          <w:szCs w:val="24"/>
        </w:rPr>
        <w:t>of pregnancy testing</w:t>
      </w:r>
      <w:r w:rsidR="00F92E04" w:rsidRPr="000047E6">
        <w:rPr>
          <w:sz w:val="24"/>
          <w:szCs w:val="24"/>
        </w:rPr>
        <w:t>.</w:t>
      </w:r>
    </w:p>
    <w:p w14:paraId="0199125E" w14:textId="2AEE7E89" w:rsidR="00103612" w:rsidRPr="0080561E" w:rsidRDefault="00D128AE" w:rsidP="00F92E04">
      <w:pPr>
        <w:pStyle w:val="00Paragraph"/>
        <w:rPr>
          <w:lang w:eastAsia="ja-JP"/>
        </w:rPr>
      </w:pPr>
      <w:r w:rsidRPr="0080561E">
        <w:rPr>
          <w:lang w:eastAsia="ja-JP"/>
        </w:rPr>
        <w:t>{</w:t>
      </w:r>
      <w:r w:rsidR="00103612" w:rsidRPr="0080561E">
        <w:rPr>
          <w:lang w:eastAsia="ja-JP"/>
        </w:rPr>
        <w:t>&lt;</w:t>
      </w:r>
      <w:r w:rsidR="00103612" w:rsidRPr="0080561E">
        <w:rPr>
          <w:highlight w:val="lightGray"/>
          <w:lang w:eastAsia="ja-JP"/>
        </w:rPr>
        <w:t>Enter Pregnancy Testing</w:t>
      </w:r>
      <w:r w:rsidR="00103612" w:rsidRPr="0080561E">
        <w:rPr>
          <w:lang w:eastAsia="ja-JP"/>
        </w:rPr>
        <w:t>&gt;</w:t>
      </w:r>
      <w:r w:rsidRPr="0080561E">
        <w:rPr>
          <w:lang w:eastAsia="ja-JP"/>
        </w:rPr>
        <w:t>}</w:t>
      </w:r>
    </w:p>
    <w:p w14:paraId="6769ED3F" w14:textId="5727A6CF" w:rsidR="005D2097" w:rsidRPr="0080561E" w:rsidRDefault="00D128AE" w:rsidP="005D2097">
      <w:pPr>
        <w:pStyle w:val="03Heading3"/>
      </w:pPr>
      <w:bookmarkStart w:id="123" w:name="_Toc185590938"/>
      <w:r w:rsidRPr="0080561E">
        <w:t>{</w:t>
      </w:r>
      <w:r w:rsidR="005D2097" w:rsidRPr="0080561E">
        <w:t xml:space="preserve">Suicidal Ideation and </w:t>
      </w:r>
      <w:proofErr w:type="spellStart"/>
      <w:r w:rsidR="005D2097" w:rsidRPr="0080561E">
        <w:t>Behaviour</w:t>
      </w:r>
      <w:proofErr w:type="spellEnd"/>
      <w:r w:rsidR="005D2097" w:rsidRPr="0080561E">
        <w:t xml:space="preserve"> Risk Monitoring</w:t>
      </w:r>
      <w:r w:rsidRPr="0080561E">
        <w:t>}</w:t>
      </w:r>
      <w:bookmarkEnd w:id="123"/>
    </w:p>
    <w:p w14:paraId="65BF7FBF" w14:textId="631B9E87" w:rsidR="005D2097" w:rsidRPr="0012465C" w:rsidRDefault="005D2097" w:rsidP="005D2097">
      <w:pPr>
        <w:pStyle w:val="InstructionalTExt"/>
        <w:rPr>
          <w:rFonts w:cstheme="minorHAnsi"/>
        </w:rPr>
      </w:pPr>
      <w:r w:rsidRPr="000047E6">
        <w:rPr>
          <w:rFonts w:cstheme="minorHAnsi"/>
        </w:rPr>
        <w:t xml:space="preserve">If the </w:t>
      </w:r>
      <w:r w:rsidR="004E1C23" w:rsidRPr="000047E6">
        <w:rPr>
          <w:rFonts w:cstheme="minorHAnsi"/>
        </w:rPr>
        <w:t>trial</w:t>
      </w:r>
      <w:r w:rsidRPr="000047E6">
        <w:rPr>
          <w:rFonts w:cstheme="minorHAnsi"/>
        </w:rPr>
        <w:t xml:space="preserve"> meets any of the criteria requiring suicidal ideation and </w:t>
      </w:r>
      <w:proofErr w:type="spellStart"/>
      <w:r w:rsidRPr="000047E6">
        <w:rPr>
          <w:rFonts w:cstheme="minorHAnsi"/>
        </w:rPr>
        <w:t>behavio</w:t>
      </w:r>
      <w:r w:rsidR="00AD1BC1" w:rsidRPr="000047E6">
        <w:rPr>
          <w:rFonts w:cstheme="minorHAnsi"/>
        </w:rPr>
        <w:t>ur</w:t>
      </w:r>
      <w:proofErr w:type="spellEnd"/>
      <w:r w:rsidRPr="000047E6">
        <w:rPr>
          <w:rFonts w:cstheme="minorHAnsi"/>
        </w:rPr>
        <w:t xml:space="preserve"> risk monitoring by the guidance/guideline in each region, include </w:t>
      </w:r>
      <w:r w:rsidR="00045652" w:rsidRPr="000047E6">
        <w:rPr>
          <w:rFonts w:cstheme="minorHAnsi"/>
        </w:rPr>
        <w:t xml:space="preserve">justification for the need for suicidal ideation and </w:t>
      </w:r>
      <w:proofErr w:type="spellStart"/>
      <w:r w:rsidR="00045652" w:rsidRPr="000047E6">
        <w:rPr>
          <w:rFonts w:cstheme="minorHAnsi"/>
        </w:rPr>
        <w:t>behaviour</w:t>
      </w:r>
      <w:proofErr w:type="spellEnd"/>
      <w:r w:rsidR="00045652" w:rsidRPr="000047E6">
        <w:rPr>
          <w:rFonts w:cstheme="minorHAnsi"/>
        </w:rPr>
        <w:t xml:space="preserve"> risk monitoring in the study and add any specific instructions for the collection and interpretation </w:t>
      </w:r>
      <w:r w:rsidR="00B24A34" w:rsidRPr="000047E6">
        <w:rPr>
          <w:rFonts w:cstheme="minorHAnsi"/>
        </w:rPr>
        <w:t xml:space="preserve">of the assessment. In case this is an AESI in the study, justification </w:t>
      </w:r>
      <w:r w:rsidR="002D5CFB" w:rsidRPr="000047E6">
        <w:rPr>
          <w:rFonts w:cstheme="minorHAnsi"/>
        </w:rPr>
        <w:t>should</w:t>
      </w:r>
      <w:r w:rsidR="00B24A34" w:rsidRPr="000047E6">
        <w:rPr>
          <w:rFonts w:cstheme="minorHAnsi"/>
        </w:rPr>
        <w:t xml:space="preserve"> also be provided in Section </w:t>
      </w:r>
      <w:r w:rsidR="00E365C5" w:rsidRPr="000047E6">
        <w:rPr>
          <w:rFonts w:cstheme="minorHAnsi"/>
        </w:rPr>
        <w:t>9</w:t>
      </w:r>
      <w:r w:rsidR="00B24A34" w:rsidRPr="000047E6">
        <w:rPr>
          <w:rFonts w:cstheme="minorHAnsi"/>
        </w:rPr>
        <w:t>.</w:t>
      </w:r>
      <w:r w:rsidR="00631285" w:rsidRPr="000047E6">
        <w:rPr>
          <w:rFonts w:cstheme="minorHAnsi"/>
        </w:rPr>
        <w:t>2.4</w:t>
      </w:r>
      <w:r w:rsidR="00162A8D" w:rsidRPr="000047E6">
        <w:rPr>
          <w:rFonts w:cstheme="minorHAnsi"/>
        </w:rPr>
        <w:t xml:space="preserve"> Adverse Events of Special Interest</w:t>
      </w:r>
      <w:r w:rsidR="00B24A34" w:rsidRPr="000047E6">
        <w:rPr>
          <w:rFonts w:cstheme="minorHAnsi"/>
        </w:rPr>
        <w:t>.</w:t>
      </w:r>
    </w:p>
    <w:p w14:paraId="7E94B7DF" w14:textId="43D54E64" w:rsidR="005D2097" w:rsidRPr="0080561E" w:rsidRDefault="00D128AE" w:rsidP="005D2097">
      <w:pPr>
        <w:pStyle w:val="00Paragraph"/>
        <w:rPr>
          <w:highlight w:val="lightGray"/>
          <w:lang w:eastAsia="ja-JP"/>
        </w:rPr>
      </w:pPr>
      <w:r w:rsidRPr="0080561E">
        <w:rPr>
          <w:lang w:eastAsia="ja-JP"/>
        </w:rPr>
        <w:t>{</w:t>
      </w:r>
      <w:r w:rsidR="00103612" w:rsidRPr="0080561E">
        <w:rPr>
          <w:lang w:eastAsia="ja-JP"/>
        </w:rPr>
        <w:t>&lt;</w:t>
      </w:r>
      <w:r w:rsidR="00103612" w:rsidRPr="0080561E">
        <w:rPr>
          <w:highlight w:val="lightGray"/>
          <w:lang w:eastAsia="ja-JP"/>
        </w:rPr>
        <w:t xml:space="preserve">Enter </w:t>
      </w:r>
      <w:r w:rsidR="005D2097" w:rsidRPr="0080561E">
        <w:rPr>
          <w:highlight w:val="lightGray"/>
          <w:lang w:eastAsia="ja-JP"/>
        </w:rPr>
        <w:t xml:space="preserve">Suicidal Ideation and </w:t>
      </w:r>
      <w:proofErr w:type="spellStart"/>
      <w:r w:rsidR="005D2097" w:rsidRPr="0080561E">
        <w:rPr>
          <w:highlight w:val="lightGray"/>
          <w:lang w:eastAsia="ja-JP"/>
        </w:rPr>
        <w:t>Behaviour</w:t>
      </w:r>
      <w:proofErr w:type="spellEnd"/>
      <w:r w:rsidR="005D2097" w:rsidRPr="0080561E">
        <w:rPr>
          <w:highlight w:val="lightGray"/>
          <w:lang w:eastAsia="ja-JP"/>
        </w:rPr>
        <w:t xml:space="preserve"> Risk Monitoring</w:t>
      </w:r>
      <w:r w:rsidR="00103612" w:rsidRPr="0080561E">
        <w:rPr>
          <w:lang w:eastAsia="ja-JP"/>
        </w:rPr>
        <w:t>&gt;</w:t>
      </w:r>
      <w:r w:rsidRPr="0080561E">
        <w:rPr>
          <w:lang w:eastAsia="ja-JP"/>
        </w:rPr>
        <w:t>}</w:t>
      </w:r>
    </w:p>
    <w:p w14:paraId="04D18A6D" w14:textId="359D9A0E" w:rsidR="003734EB" w:rsidRPr="0080561E" w:rsidRDefault="003734EB" w:rsidP="003734EB">
      <w:pPr>
        <w:pStyle w:val="02Heading2"/>
      </w:pPr>
      <w:bookmarkStart w:id="124" w:name="_Toc83764939"/>
      <w:bookmarkStart w:id="125" w:name="_Toc83764940"/>
      <w:bookmarkStart w:id="126" w:name="_Toc83764941"/>
      <w:bookmarkStart w:id="127" w:name="_Toc83764942"/>
      <w:bookmarkStart w:id="128" w:name="_Toc83764943"/>
      <w:bookmarkStart w:id="129" w:name="_Toc83764944"/>
      <w:bookmarkStart w:id="130" w:name="_Toc83764945"/>
      <w:bookmarkStart w:id="131" w:name="_Toc83764946"/>
      <w:bookmarkStart w:id="132" w:name="_Toc83764947"/>
      <w:bookmarkStart w:id="133" w:name="_Toc83764948"/>
      <w:bookmarkStart w:id="134" w:name="_Toc83764949"/>
      <w:bookmarkStart w:id="135" w:name="_Toc83764950"/>
      <w:bookmarkStart w:id="136" w:name="_Toc83764951"/>
      <w:bookmarkStart w:id="137" w:name="_Toc83764952"/>
      <w:bookmarkStart w:id="138" w:name="_Toc83764953"/>
      <w:bookmarkStart w:id="139" w:name="_Toc83764954"/>
      <w:bookmarkStart w:id="140" w:name="_Toc83764955"/>
      <w:bookmarkStart w:id="141" w:name="_Toc83764956"/>
      <w:bookmarkStart w:id="142" w:name="_Toc83764957"/>
      <w:bookmarkStart w:id="143" w:name="_Toc83764958"/>
      <w:bookmarkStart w:id="144" w:name="_Toc83764959"/>
      <w:bookmarkStart w:id="145" w:name="_Toc83764960"/>
      <w:bookmarkStart w:id="146" w:name="_Toc83764961"/>
      <w:bookmarkStart w:id="147" w:name="_Toc83764962"/>
      <w:bookmarkStart w:id="148" w:name="_Toc83764963"/>
      <w:bookmarkStart w:id="149" w:name="_Toc83764964"/>
      <w:bookmarkStart w:id="150" w:name="_Toc83764965"/>
      <w:bookmarkStart w:id="151" w:name="_Toc83764966"/>
      <w:bookmarkStart w:id="152" w:name="_Toc83764967"/>
      <w:bookmarkStart w:id="153" w:name="_Toc83764968"/>
      <w:bookmarkStart w:id="154" w:name="_Toc185590939"/>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r w:rsidRPr="0080561E">
        <w:t>Pharmacokinetics</w:t>
      </w:r>
      <w:bookmarkEnd w:id="154"/>
    </w:p>
    <w:p w14:paraId="56172CC9" w14:textId="41F60623" w:rsidR="00BA5EDC" w:rsidRPr="0080561E" w:rsidRDefault="00BA5EDC" w:rsidP="00BA5EDC">
      <w:pPr>
        <w:pStyle w:val="InstructionalTExt"/>
      </w:pPr>
      <w:r w:rsidRPr="0080561E">
        <w:t xml:space="preserve">Include any specific instructions for the collection </w:t>
      </w:r>
      <w:r w:rsidR="00E120F6" w:rsidRPr="0080561E">
        <w:t xml:space="preserve">and assay </w:t>
      </w:r>
      <w:r w:rsidRPr="0080561E">
        <w:t>of samples and interpretation of PK assessments.</w:t>
      </w:r>
    </w:p>
    <w:p w14:paraId="78181D1D" w14:textId="004A8915" w:rsidR="0067055A" w:rsidRPr="0080561E" w:rsidRDefault="00BA5EDC" w:rsidP="000047E6">
      <w:pPr>
        <w:pStyle w:val="InstructionalTExt"/>
        <w:numPr>
          <w:ilvl w:val="0"/>
          <w:numId w:val="26"/>
        </w:numPr>
      </w:pPr>
      <w:r w:rsidRPr="0080561E">
        <w:t>Describe the biological samples collected, the handling of samples, and the assay method.</w:t>
      </w:r>
    </w:p>
    <w:p w14:paraId="6B781AC7" w14:textId="2039DB92" w:rsidR="00324DF9" w:rsidRPr="0080561E" w:rsidRDefault="00324DF9" w:rsidP="00E33229">
      <w:pPr>
        <w:pStyle w:val="InstructionalTExt"/>
        <w:numPr>
          <w:ilvl w:val="1"/>
          <w:numId w:val="14"/>
        </w:numPr>
      </w:pPr>
      <w:r w:rsidRPr="0080561E">
        <w:t>Specific sample collection and processing instructions can be described in an appendix or a separate document and cross</w:t>
      </w:r>
      <w:r w:rsidR="00E624C3">
        <w:t xml:space="preserve"> </w:t>
      </w:r>
      <w:r w:rsidRPr="0080561E">
        <w:t>referenced.</w:t>
      </w:r>
    </w:p>
    <w:p w14:paraId="6F0E6894" w14:textId="3402452F" w:rsidR="00406E26" w:rsidRPr="0080561E" w:rsidRDefault="00406E26" w:rsidP="000047E6">
      <w:pPr>
        <w:pStyle w:val="InstructionalTExt"/>
        <w:numPr>
          <w:ilvl w:val="0"/>
          <w:numId w:val="26"/>
        </w:numPr>
      </w:pPr>
      <w:r w:rsidRPr="0080561E">
        <w:t>Describe the retention time for the samples (ensuring alignment with the ICF).</w:t>
      </w:r>
    </w:p>
    <w:p w14:paraId="33EEAAD9" w14:textId="444755DB" w:rsidR="004F0660" w:rsidRPr="0080561E" w:rsidRDefault="004F0660" w:rsidP="000047E6">
      <w:pPr>
        <w:pStyle w:val="InstructionalTExt"/>
        <w:numPr>
          <w:ilvl w:val="0"/>
          <w:numId w:val="26"/>
        </w:numPr>
      </w:pPr>
      <w:r w:rsidRPr="0080561E">
        <w:t>Indicate the types of analyses for each sample.</w:t>
      </w:r>
    </w:p>
    <w:p w14:paraId="5CDE9554" w14:textId="0B793034" w:rsidR="00286BE8" w:rsidRPr="0080561E" w:rsidRDefault="00286BE8" w:rsidP="000047E6">
      <w:pPr>
        <w:pStyle w:val="InstructionalTExt"/>
        <w:numPr>
          <w:ilvl w:val="0"/>
          <w:numId w:val="26"/>
        </w:numPr>
      </w:pPr>
      <w:r w:rsidRPr="0080561E">
        <w:t>Define the PK parameters to be calculated and the calculation methods.</w:t>
      </w:r>
    </w:p>
    <w:p w14:paraId="4B12D979" w14:textId="09DA6EBB" w:rsidR="00BA5EDC" w:rsidRPr="0080561E" w:rsidRDefault="00BD78B8" w:rsidP="00C05A70">
      <w:pPr>
        <w:pStyle w:val="00Paragraph"/>
      </w:pPr>
      <w:r w:rsidRPr="0080561E">
        <w:t>&lt;</w:t>
      </w:r>
      <w:r w:rsidRPr="0080561E">
        <w:rPr>
          <w:highlight w:val="lightGray"/>
        </w:rPr>
        <w:t xml:space="preserve">Enter </w:t>
      </w:r>
      <w:r w:rsidR="00BA5EDC" w:rsidRPr="0080561E">
        <w:rPr>
          <w:highlight w:val="lightGray"/>
        </w:rPr>
        <w:t>Pharmacokinetics</w:t>
      </w:r>
      <w:r w:rsidRPr="0080561E">
        <w:t>&gt;</w:t>
      </w:r>
    </w:p>
    <w:p w14:paraId="5914070B" w14:textId="51E36D6C" w:rsidR="00D60C5B" w:rsidRPr="0080561E" w:rsidRDefault="0055669F" w:rsidP="00D60C5B">
      <w:pPr>
        <w:pStyle w:val="02Heading2"/>
      </w:pPr>
      <w:bookmarkStart w:id="155" w:name="_Toc185590940"/>
      <w:r w:rsidRPr="0080561E">
        <w:t>Biomarkers</w:t>
      </w:r>
      <w:bookmarkEnd w:id="155"/>
    </w:p>
    <w:p w14:paraId="128563AD" w14:textId="7A2BCBF8" w:rsidR="00E45F77" w:rsidRDefault="00E45F77" w:rsidP="00F252BA">
      <w:pPr>
        <w:pStyle w:val="InstructionalTExt"/>
      </w:pPr>
      <w:r w:rsidRPr="0080561E">
        <w:t xml:space="preserve">Include </w:t>
      </w:r>
      <w:r w:rsidR="008805A5" w:rsidRPr="0080561E">
        <w:t>any specific instructions for the collection of samples and interpretation of biomarkers in the subsections below as applicable. Safety bio</w:t>
      </w:r>
      <w:r w:rsidR="00255A16" w:rsidRPr="0080561E">
        <w:t xml:space="preserve">markers should be included in Section 8.4 </w:t>
      </w:r>
      <w:r w:rsidR="00233FD2">
        <w:t xml:space="preserve">Safety Assessments and Procedures </w:t>
      </w:r>
      <w:r w:rsidR="00255A16" w:rsidRPr="0080561E">
        <w:t>and immunogenicity markers in Section 8.7</w:t>
      </w:r>
      <w:r w:rsidR="00233FD2">
        <w:t xml:space="preserve"> Immunogenicity Assessments</w:t>
      </w:r>
      <w:r w:rsidR="00255A16" w:rsidRPr="0080561E">
        <w:t>.</w:t>
      </w:r>
    </w:p>
    <w:p w14:paraId="5703A0D8" w14:textId="41896E16" w:rsidR="00174794" w:rsidRPr="0080561E" w:rsidRDefault="00174794" w:rsidP="00F252BA">
      <w:pPr>
        <w:pStyle w:val="InstructionalTExt"/>
      </w:pPr>
      <w:r w:rsidRPr="0080561E">
        <w:t>No text is intended here (</w:t>
      </w:r>
      <w:r>
        <w:t>heading</w:t>
      </w:r>
      <w:r w:rsidRPr="0080561E">
        <w:t xml:space="preserve"> only).</w:t>
      </w:r>
    </w:p>
    <w:p w14:paraId="5A6BD271" w14:textId="0615C002" w:rsidR="00111B6B" w:rsidRPr="0080561E" w:rsidRDefault="00334136" w:rsidP="00805E98">
      <w:pPr>
        <w:pStyle w:val="03Heading3"/>
      </w:pPr>
      <w:bookmarkStart w:id="156" w:name="_Toc83764970"/>
      <w:bookmarkStart w:id="157" w:name="_Toc83764971"/>
      <w:bookmarkStart w:id="158" w:name="_Toc83764972"/>
      <w:bookmarkStart w:id="159" w:name="_Toc185590941"/>
      <w:bookmarkEnd w:id="156"/>
      <w:bookmarkEnd w:id="157"/>
      <w:bookmarkEnd w:id="158"/>
      <w:r w:rsidRPr="0080561E">
        <w:t>Genetic</w:t>
      </w:r>
      <w:r w:rsidR="00805E98" w:rsidRPr="0080561E">
        <w:t>s</w:t>
      </w:r>
      <w:r w:rsidR="00F10D1C" w:rsidRPr="0080561E">
        <w:t xml:space="preserve"> </w:t>
      </w:r>
      <w:r w:rsidR="00805E98" w:rsidRPr="0080561E">
        <w:t xml:space="preserve">and </w:t>
      </w:r>
      <w:r w:rsidR="00C178B4" w:rsidRPr="0080561E">
        <w:t>P</w:t>
      </w:r>
      <w:r w:rsidR="00805E98" w:rsidRPr="0080561E">
        <w:t>harmacogenomics</w:t>
      </w:r>
      <w:bookmarkEnd w:id="159"/>
    </w:p>
    <w:p w14:paraId="116B8CD9" w14:textId="09D96CCB" w:rsidR="0009747E" w:rsidRPr="0080561E" w:rsidRDefault="0009747E" w:rsidP="0009747E">
      <w:pPr>
        <w:pStyle w:val="InstructionalTExt"/>
      </w:pPr>
      <w:r w:rsidRPr="0080561E">
        <w:t xml:space="preserve">Include any specific instructions for the collection </w:t>
      </w:r>
      <w:r w:rsidR="00E120F6" w:rsidRPr="0080561E">
        <w:t xml:space="preserve">and assay </w:t>
      </w:r>
      <w:r w:rsidRPr="0080561E">
        <w:t xml:space="preserve">of samples </w:t>
      </w:r>
      <w:r w:rsidR="00FA2448" w:rsidRPr="0080561E">
        <w:t>for genetic</w:t>
      </w:r>
      <w:r w:rsidR="00A407CB" w:rsidRPr="0080561E">
        <w:t xml:space="preserve"> and/or </w:t>
      </w:r>
      <w:r w:rsidR="00C178B4" w:rsidRPr="0080561E">
        <w:t>pharmacogenomic</w:t>
      </w:r>
      <w:r w:rsidR="00FA2448" w:rsidRPr="0080561E">
        <w:t xml:space="preserve"> analysis</w:t>
      </w:r>
      <w:r w:rsidRPr="0080561E">
        <w:t>.</w:t>
      </w:r>
    </w:p>
    <w:p w14:paraId="6126E4A9" w14:textId="72B575F4" w:rsidR="00406E26" w:rsidRPr="0080561E" w:rsidRDefault="00406E26" w:rsidP="000047E6">
      <w:pPr>
        <w:pStyle w:val="InstructionalTExt"/>
        <w:numPr>
          <w:ilvl w:val="0"/>
          <w:numId w:val="26"/>
        </w:numPr>
      </w:pPr>
      <w:r w:rsidRPr="0080561E">
        <w:t>Describe</w:t>
      </w:r>
      <w:r w:rsidR="0009747E" w:rsidRPr="0080561E">
        <w:t xml:space="preserve"> the biological samples that will be collected (</w:t>
      </w:r>
      <w:r w:rsidR="00AB4344">
        <w:t>e.g.</w:t>
      </w:r>
      <w:r w:rsidR="0009747E" w:rsidRPr="0080561E">
        <w:t xml:space="preserve">, </w:t>
      </w:r>
      <w:r w:rsidRPr="0080561E">
        <w:t xml:space="preserve">tissue, </w:t>
      </w:r>
      <w:r w:rsidR="0009747E" w:rsidRPr="0080561E">
        <w:t>serum, plasma)</w:t>
      </w:r>
      <w:r w:rsidR="001259BD" w:rsidRPr="0080561E">
        <w:t>, handling of samples, and the assay method.</w:t>
      </w:r>
    </w:p>
    <w:p w14:paraId="72DED366" w14:textId="362523D3" w:rsidR="004103C0" w:rsidRPr="00C32098" w:rsidRDefault="004103C0" w:rsidP="00E33229">
      <w:pPr>
        <w:pStyle w:val="InstructionalTExt"/>
        <w:numPr>
          <w:ilvl w:val="1"/>
          <w:numId w:val="15"/>
        </w:numPr>
        <w:rPr>
          <w:rFonts w:cstheme="minorHAnsi"/>
        </w:rPr>
      </w:pPr>
      <w:r w:rsidRPr="000047E6">
        <w:rPr>
          <w:rFonts w:cstheme="minorHAnsi"/>
        </w:rPr>
        <w:t>Specific sample collection and processing instructions can be described in an appendix or a separate document and cross</w:t>
      </w:r>
      <w:r w:rsidR="00E624C3" w:rsidRPr="000047E6">
        <w:rPr>
          <w:rFonts w:cstheme="minorHAnsi"/>
        </w:rPr>
        <w:t xml:space="preserve"> </w:t>
      </w:r>
      <w:r w:rsidRPr="000047E6">
        <w:rPr>
          <w:rFonts w:cstheme="minorHAnsi"/>
        </w:rPr>
        <w:t>referenced.</w:t>
      </w:r>
    </w:p>
    <w:p w14:paraId="66071834" w14:textId="38EB4B89" w:rsidR="0009747E" w:rsidRPr="0080561E" w:rsidRDefault="00406E26" w:rsidP="000047E6">
      <w:pPr>
        <w:pStyle w:val="InstructionalTExt"/>
        <w:numPr>
          <w:ilvl w:val="0"/>
          <w:numId w:val="26"/>
        </w:numPr>
      </w:pPr>
      <w:r w:rsidRPr="0080561E">
        <w:lastRenderedPageBreak/>
        <w:t>Describe t</w:t>
      </w:r>
      <w:r w:rsidR="0009747E" w:rsidRPr="0080561E">
        <w:t>he retention time for the samples (ensuring alignment with the ICF).</w:t>
      </w:r>
    </w:p>
    <w:p w14:paraId="393865A6" w14:textId="20CDBEB7" w:rsidR="0009747E" w:rsidRPr="0080561E" w:rsidRDefault="0009747E" w:rsidP="000047E6">
      <w:pPr>
        <w:pStyle w:val="InstructionalTExt"/>
        <w:numPr>
          <w:ilvl w:val="0"/>
          <w:numId w:val="26"/>
        </w:numPr>
      </w:pPr>
      <w:r w:rsidRPr="0080561E">
        <w:t xml:space="preserve">Indicate the types of </w:t>
      </w:r>
      <w:r w:rsidR="00FA2448" w:rsidRPr="0080561E">
        <w:t>analyses</w:t>
      </w:r>
      <w:r w:rsidRPr="0080561E">
        <w:t xml:space="preserve"> that </w:t>
      </w:r>
      <w:r w:rsidR="0031795D" w:rsidRPr="0080561E">
        <w:t>may</w:t>
      </w:r>
      <w:r w:rsidRPr="0080561E">
        <w:t xml:space="preserve"> be studied for each sample.</w:t>
      </w:r>
    </w:p>
    <w:p w14:paraId="422AE07B" w14:textId="3B7D7685" w:rsidR="00681BBB" w:rsidRPr="0080561E" w:rsidRDefault="00BD78B8" w:rsidP="00681BBB">
      <w:pPr>
        <w:pStyle w:val="00Paragraph"/>
        <w:rPr>
          <w:highlight w:val="lightGray"/>
        </w:rPr>
      </w:pPr>
      <w:r w:rsidRPr="0080561E">
        <w:t>&lt;</w:t>
      </w:r>
      <w:r w:rsidRPr="0080561E">
        <w:rPr>
          <w:highlight w:val="lightGray"/>
        </w:rPr>
        <w:t>Enter G</w:t>
      </w:r>
      <w:r w:rsidR="00681BBB" w:rsidRPr="0080561E">
        <w:rPr>
          <w:highlight w:val="lightGray"/>
        </w:rPr>
        <w:t>enetics</w:t>
      </w:r>
      <w:r w:rsidR="00836745" w:rsidRPr="0080561E">
        <w:rPr>
          <w:highlight w:val="lightGray"/>
        </w:rPr>
        <w:t xml:space="preserve"> and Pharmacogenomics</w:t>
      </w:r>
      <w:r w:rsidRPr="0080561E">
        <w:t>&gt;</w:t>
      </w:r>
    </w:p>
    <w:p w14:paraId="5A857E8C" w14:textId="0214F731" w:rsidR="00334136" w:rsidRPr="0080561E" w:rsidRDefault="00A407CB" w:rsidP="00A407CB">
      <w:pPr>
        <w:pStyle w:val="03Heading3"/>
      </w:pPr>
      <w:bookmarkStart w:id="160" w:name="_Toc185590942"/>
      <w:r w:rsidRPr="0080561E">
        <w:t xml:space="preserve">Pharmacodynamic </w:t>
      </w:r>
      <w:r w:rsidR="00334136" w:rsidRPr="0080561E">
        <w:t>Biomarkers</w:t>
      </w:r>
      <w:bookmarkEnd w:id="160"/>
    </w:p>
    <w:p w14:paraId="4BFB309E" w14:textId="7D3CF4D5" w:rsidR="001F2D4C" w:rsidRPr="0080561E" w:rsidRDefault="001F2D4C" w:rsidP="001F2D4C">
      <w:pPr>
        <w:pStyle w:val="InstructionalTExt"/>
      </w:pPr>
      <w:r w:rsidRPr="0080561E">
        <w:t xml:space="preserve">Include any specific instructions for the collection of samples and </w:t>
      </w:r>
      <w:r w:rsidR="00C222D7" w:rsidRPr="0080561E">
        <w:t>assessment</w:t>
      </w:r>
      <w:r w:rsidRPr="0080561E">
        <w:t xml:space="preserve"> of </w:t>
      </w:r>
      <w:r w:rsidR="00A407CB" w:rsidRPr="0080561E">
        <w:t xml:space="preserve">pharmacodynamic </w:t>
      </w:r>
      <w:r w:rsidRPr="0080561E">
        <w:t>biomarkers.</w:t>
      </w:r>
    </w:p>
    <w:p w14:paraId="7E84F6DC" w14:textId="54B2B004" w:rsidR="001F2D4C" w:rsidRPr="0080561E" w:rsidRDefault="005E1542" w:rsidP="000047E6">
      <w:pPr>
        <w:pStyle w:val="InstructionalTExt"/>
        <w:numPr>
          <w:ilvl w:val="0"/>
          <w:numId w:val="26"/>
        </w:numPr>
      </w:pPr>
      <w:r w:rsidRPr="0080561E">
        <w:t>Describe</w:t>
      </w:r>
      <w:r w:rsidR="001F2D4C" w:rsidRPr="0080561E">
        <w:t xml:space="preserve"> the biological samples that will be collected (</w:t>
      </w:r>
      <w:r w:rsidR="00AB4344">
        <w:t>e.g.</w:t>
      </w:r>
      <w:r w:rsidR="001F2D4C" w:rsidRPr="0080561E">
        <w:t xml:space="preserve">, </w:t>
      </w:r>
      <w:r w:rsidRPr="0080561E">
        <w:t xml:space="preserve">tissue, </w:t>
      </w:r>
      <w:r w:rsidR="001F2D4C" w:rsidRPr="0080561E">
        <w:t>serum, plasma)</w:t>
      </w:r>
      <w:r w:rsidR="0028730A" w:rsidRPr="0080561E">
        <w:t>.</w:t>
      </w:r>
    </w:p>
    <w:p w14:paraId="673169D4" w14:textId="610F058E" w:rsidR="00F15AF3" w:rsidRPr="00C32098" w:rsidRDefault="00F15AF3" w:rsidP="00E33229">
      <w:pPr>
        <w:pStyle w:val="InstructionalTExt"/>
        <w:numPr>
          <w:ilvl w:val="1"/>
          <w:numId w:val="15"/>
        </w:numPr>
        <w:rPr>
          <w:rFonts w:cstheme="minorHAnsi"/>
        </w:rPr>
      </w:pPr>
      <w:r w:rsidRPr="000047E6">
        <w:rPr>
          <w:rFonts w:cstheme="minorHAnsi"/>
        </w:rPr>
        <w:t>Specific sample collection and processing instructions can be described in an appendix or a separate document and cross</w:t>
      </w:r>
      <w:r w:rsidR="00E624C3" w:rsidRPr="000047E6">
        <w:rPr>
          <w:rFonts w:cstheme="minorHAnsi"/>
        </w:rPr>
        <w:t xml:space="preserve"> </w:t>
      </w:r>
      <w:r w:rsidRPr="000047E6">
        <w:rPr>
          <w:rFonts w:cstheme="minorHAnsi"/>
        </w:rPr>
        <w:t>referenced.</w:t>
      </w:r>
    </w:p>
    <w:p w14:paraId="5F5BD612" w14:textId="77777777" w:rsidR="00F15AF3" w:rsidRPr="0080561E" w:rsidRDefault="00F15AF3" w:rsidP="000047E6">
      <w:pPr>
        <w:pStyle w:val="InstructionalTExt"/>
        <w:numPr>
          <w:ilvl w:val="0"/>
          <w:numId w:val="26"/>
        </w:numPr>
      </w:pPr>
      <w:r w:rsidRPr="0080561E">
        <w:t>Describe the retention time for the samples (ensuring alignment with the ICF).</w:t>
      </w:r>
    </w:p>
    <w:p w14:paraId="4DFF517A" w14:textId="77777777" w:rsidR="001F2D4C" w:rsidRPr="0080561E" w:rsidRDefault="001F2D4C" w:rsidP="000047E6">
      <w:pPr>
        <w:pStyle w:val="InstructionalTExt"/>
        <w:numPr>
          <w:ilvl w:val="0"/>
          <w:numId w:val="26"/>
        </w:numPr>
      </w:pPr>
      <w:r w:rsidRPr="0080561E">
        <w:t>Indicate the types of biomarkers that will be studied for each sample.</w:t>
      </w:r>
    </w:p>
    <w:p w14:paraId="42BA06A6" w14:textId="39F199AE" w:rsidR="001F2D4C" w:rsidRPr="0080561E" w:rsidRDefault="001F2D4C" w:rsidP="000047E6">
      <w:pPr>
        <w:pStyle w:val="InstructionalTExt"/>
        <w:numPr>
          <w:ilvl w:val="0"/>
          <w:numId w:val="26"/>
        </w:numPr>
      </w:pPr>
      <w:r w:rsidRPr="0080561E">
        <w:t>Specify whether</w:t>
      </w:r>
      <w:r w:rsidR="0028730A" w:rsidRPr="0080561E">
        <w:t xml:space="preserve"> each sample is</w:t>
      </w:r>
      <w:r w:rsidRPr="0080561E">
        <w:t xml:space="preserve"> optional or required. Required samples must be based on a protocol objective.</w:t>
      </w:r>
    </w:p>
    <w:p w14:paraId="27F3B889" w14:textId="5CB57D32" w:rsidR="001F2D4C" w:rsidRPr="0080561E" w:rsidRDefault="00BD78B8" w:rsidP="001F2D4C">
      <w:pPr>
        <w:pStyle w:val="00Paragraph"/>
      </w:pPr>
      <w:r w:rsidRPr="0080561E">
        <w:t>&lt;</w:t>
      </w:r>
      <w:r w:rsidRPr="0080561E">
        <w:rPr>
          <w:highlight w:val="lightGray"/>
        </w:rPr>
        <w:t xml:space="preserve">Enter </w:t>
      </w:r>
      <w:r w:rsidR="00836745" w:rsidRPr="0080561E">
        <w:rPr>
          <w:highlight w:val="lightGray"/>
        </w:rPr>
        <w:t xml:space="preserve">Pharmacodynamic </w:t>
      </w:r>
      <w:r w:rsidR="001F2D4C" w:rsidRPr="0080561E">
        <w:rPr>
          <w:highlight w:val="lightGray"/>
        </w:rPr>
        <w:t>Biomarkers</w:t>
      </w:r>
      <w:r w:rsidRPr="0080561E">
        <w:t>&gt;</w:t>
      </w:r>
    </w:p>
    <w:p w14:paraId="295BCC46" w14:textId="0D3B8B6B" w:rsidR="00EB2E2D" w:rsidRPr="0080561E" w:rsidRDefault="00141133" w:rsidP="00EB2E2D">
      <w:pPr>
        <w:pStyle w:val="03Heading3"/>
      </w:pPr>
      <w:bookmarkStart w:id="161" w:name="_Toc185590943"/>
      <w:r w:rsidRPr="0080561E">
        <w:t>{</w:t>
      </w:r>
      <w:r w:rsidR="00744287" w:rsidRPr="0080561E">
        <w:t>Other Biomarkers</w:t>
      </w:r>
      <w:r w:rsidRPr="0080561E">
        <w:t>}</w:t>
      </w:r>
      <w:bookmarkEnd w:id="161"/>
      <w:r w:rsidR="00744287" w:rsidRPr="0080561E">
        <w:t xml:space="preserve"> </w:t>
      </w:r>
    </w:p>
    <w:p w14:paraId="043F60D6" w14:textId="45099C0A" w:rsidR="00141133" w:rsidRPr="0080561E" w:rsidRDefault="00141133" w:rsidP="00141133">
      <w:pPr>
        <w:pStyle w:val="InstructionalTExt"/>
      </w:pPr>
      <w:r w:rsidRPr="0080561E">
        <w:t>Include any specific instructions for the collection of samples and assessment of other biomarkers.</w:t>
      </w:r>
    </w:p>
    <w:p w14:paraId="0E729530" w14:textId="133CEE32" w:rsidR="00141133" w:rsidRPr="0080561E" w:rsidRDefault="00141133" w:rsidP="000047E6">
      <w:pPr>
        <w:pStyle w:val="InstructionalTExt"/>
        <w:numPr>
          <w:ilvl w:val="0"/>
          <w:numId w:val="26"/>
        </w:numPr>
      </w:pPr>
      <w:r w:rsidRPr="0080561E">
        <w:t>Describe the biological samples that will be collected (</w:t>
      </w:r>
      <w:r w:rsidR="00AB4344">
        <w:t>e.g.</w:t>
      </w:r>
      <w:r w:rsidRPr="0080561E">
        <w:t>, tissue, serum, plasma).</w:t>
      </w:r>
    </w:p>
    <w:p w14:paraId="5CD202B1" w14:textId="0B7C9C38" w:rsidR="00141133" w:rsidRPr="00C32098" w:rsidRDefault="00141133" w:rsidP="00E33229">
      <w:pPr>
        <w:pStyle w:val="InstructionalTExt"/>
        <w:numPr>
          <w:ilvl w:val="1"/>
          <w:numId w:val="15"/>
        </w:numPr>
        <w:rPr>
          <w:rFonts w:cstheme="minorHAnsi"/>
        </w:rPr>
      </w:pPr>
      <w:r w:rsidRPr="000047E6">
        <w:rPr>
          <w:rFonts w:cstheme="minorHAnsi"/>
        </w:rPr>
        <w:t>Specific sample collection and processing instructions can be described in an appendix or a separate document and cross</w:t>
      </w:r>
      <w:r w:rsidR="00E624C3" w:rsidRPr="000047E6">
        <w:rPr>
          <w:rFonts w:cstheme="minorHAnsi"/>
        </w:rPr>
        <w:t xml:space="preserve"> </w:t>
      </w:r>
      <w:r w:rsidRPr="000047E6">
        <w:rPr>
          <w:rFonts w:cstheme="minorHAnsi"/>
        </w:rPr>
        <w:t>referenced.</w:t>
      </w:r>
    </w:p>
    <w:p w14:paraId="7FBE193D" w14:textId="77777777" w:rsidR="00141133" w:rsidRPr="0080561E" w:rsidRDefault="00141133" w:rsidP="000047E6">
      <w:pPr>
        <w:pStyle w:val="InstructionalTExt"/>
        <w:numPr>
          <w:ilvl w:val="0"/>
          <w:numId w:val="26"/>
        </w:numPr>
      </w:pPr>
      <w:r w:rsidRPr="0080561E">
        <w:t>Describe the retention time for the samples (ensuring alignment with the ICF).</w:t>
      </w:r>
    </w:p>
    <w:p w14:paraId="3ADB2A4D" w14:textId="77777777" w:rsidR="00141133" w:rsidRPr="0080561E" w:rsidRDefault="00141133" w:rsidP="000047E6">
      <w:pPr>
        <w:pStyle w:val="InstructionalTExt"/>
        <w:numPr>
          <w:ilvl w:val="0"/>
          <w:numId w:val="26"/>
        </w:numPr>
      </w:pPr>
      <w:r w:rsidRPr="0080561E">
        <w:t>Indicate the types of biomarkers that will be studied for each sample.</w:t>
      </w:r>
    </w:p>
    <w:p w14:paraId="04F2B09B" w14:textId="77777777" w:rsidR="00141133" w:rsidRPr="0080561E" w:rsidRDefault="00141133" w:rsidP="000047E6">
      <w:pPr>
        <w:pStyle w:val="InstructionalTExt"/>
        <w:numPr>
          <w:ilvl w:val="0"/>
          <w:numId w:val="26"/>
        </w:numPr>
      </w:pPr>
      <w:r w:rsidRPr="0080561E">
        <w:t>Specify whether each sample is optional or required. Required samples must be based on a protocol objective.</w:t>
      </w:r>
    </w:p>
    <w:p w14:paraId="03865F4C" w14:textId="45D22B2E" w:rsidR="00141133" w:rsidRPr="0080561E" w:rsidRDefault="00141133" w:rsidP="00141133">
      <w:pPr>
        <w:pStyle w:val="00Paragraph"/>
        <w:rPr>
          <w:highlight w:val="lightGray"/>
        </w:rPr>
      </w:pPr>
      <w:r w:rsidRPr="0080561E">
        <w:t>{&lt;</w:t>
      </w:r>
      <w:r w:rsidRPr="0080561E">
        <w:rPr>
          <w:highlight w:val="lightGray"/>
        </w:rPr>
        <w:t>Enter Other Biomarkers</w:t>
      </w:r>
      <w:r w:rsidRPr="0080561E">
        <w:t>&gt;}</w:t>
      </w:r>
    </w:p>
    <w:p w14:paraId="160617E8" w14:textId="49C8DF7C" w:rsidR="00334136" w:rsidRPr="0080561E" w:rsidRDefault="00334136" w:rsidP="00334136">
      <w:pPr>
        <w:pStyle w:val="02Heading2"/>
      </w:pPr>
      <w:bookmarkStart w:id="162" w:name="_Toc185590944"/>
      <w:r w:rsidRPr="0080561E">
        <w:t>Immunogenicity Assessments</w:t>
      </w:r>
      <w:bookmarkEnd w:id="162"/>
    </w:p>
    <w:p w14:paraId="5B89DD6D" w14:textId="194266C9" w:rsidR="006D1B06" w:rsidRPr="0080561E" w:rsidRDefault="006D1B06" w:rsidP="006D1B06">
      <w:pPr>
        <w:pStyle w:val="InstructionalTExt"/>
      </w:pPr>
      <w:r w:rsidRPr="0080561E">
        <w:t>Include any specific instructions for the collection of samples and interpretation of immunogenicity. If immunogenicity assessments are included within Efficacy Assessments or Safety Assessments, cross</w:t>
      </w:r>
      <w:r w:rsidR="00E624C3">
        <w:t xml:space="preserve"> </w:t>
      </w:r>
      <w:r w:rsidRPr="0080561E">
        <w:t>reference to that section.</w:t>
      </w:r>
    </w:p>
    <w:p w14:paraId="4CA51D76" w14:textId="50D76D69" w:rsidR="00AC3AF9" w:rsidRPr="0080561E" w:rsidRDefault="00AC3AF9" w:rsidP="000047E6">
      <w:pPr>
        <w:pStyle w:val="InstructionalTExt"/>
        <w:numPr>
          <w:ilvl w:val="0"/>
          <w:numId w:val="26"/>
        </w:numPr>
      </w:pPr>
      <w:r w:rsidRPr="0080561E">
        <w:t>Describe the biological samples that will be collected (</w:t>
      </w:r>
      <w:r w:rsidR="00AB4344">
        <w:t>e.g.</w:t>
      </w:r>
      <w:r w:rsidRPr="0080561E">
        <w:t>, tissue, serum, plasma).</w:t>
      </w:r>
    </w:p>
    <w:p w14:paraId="75681C6C" w14:textId="30DD0294" w:rsidR="00AC3AF9" w:rsidRPr="00C32098" w:rsidRDefault="00AC3AF9" w:rsidP="00E33229">
      <w:pPr>
        <w:pStyle w:val="InstructionalTExt"/>
        <w:numPr>
          <w:ilvl w:val="1"/>
          <w:numId w:val="15"/>
        </w:numPr>
        <w:rPr>
          <w:rFonts w:cstheme="minorHAnsi"/>
        </w:rPr>
      </w:pPr>
      <w:r w:rsidRPr="000047E6">
        <w:rPr>
          <w:rFonts w:cstheme="minorHAnsi"/>
        </w:rPr>
        <w:t>Specific sample collection and processing instructions can be described in an appendix or a separate document and cross</w:t>
      </w:r>
      <w:r w:rsidR="00E624C3" w:rsidRPr="000047E6">
        <w:rPr>
          <w:rFonts w:cstheme="minorHAnsi"/>
        </w:rPr>
        <w:t xml:space="preserve"> </w:t>
      </w:r>
      <w:r w:rsidRPr="000047E6">
        <w:rPr>
          <w:rFonts w:cstheme="minorHAnsi"/>
        </w:rPr>
        <w:t>referenced.</w:t>
      </w:r>
    </w:p>
    <w:p w14:paraId="361742F0" w14:textId="77777777" w:rsidR="00AC3AF9" w:rsidRPr="0080561E" w:rsidRDefault="00AC3AF9" w:rsidP="000047E6">
      <w:pPr>
        <w:pStyle w:val="InstructionalTExt"/>
        <w:numPr>
          <w:ilvl w:val="0"/>
          <w:numId w:val="26"/>
        </w:numPr>
      </w:pPr>
      <w:r w:rsidRPr="0080561E">
        <w:t>Describe the retention time for the samples (ensuring alignment with the ICF).</w:t>
      </w:r>
    </w:p>
    <w:p w14:paraId="356FB3A6" w14:textId="77777777" w:rsidR="00AC3AF9" w:rsidRPr="0080561E" w:rsidRDefault="00AC3AF9" w:rsidP="000047E6">
      <w:pPr>
        <w:pStyle w:val="InstructionalTExt"/>
        <w:numPr>
          <w:ilvl w:val="0"/>
          <w:numId w:val="26"/>
        </w:numPr>
      </w:pPr>
      <w:r w:rsidRPr="0080561E">
        <w:lastRenderedPageBreak/>
        <w:t>Indicate the types of biomarkers that will be studied for each sample.</w:t>
      </w:r>
    </w:p>
    <w:p w14:paraId="0553CB03" w14:textId="485C4547" w:rsidR="00AC3AF9" w:rsidRPr="0080561E" w:rsidRDefault="00AC3AF9" w:rsidP="000047E6">
      <w:pPr>
        <w:pStyle w:val="InstructionalTExt"/>
        <w:numPr>
          <w:ilvl w:val="0"/>
          <w:numId w:val="26"/>
        </w:numPr>
      </w:pPr>
      <w:r w:rsidRPr="0080561E">
        <w:t>Specify whether each sample is optional or required. Required samples must be based on a protocol objective.</w:t>
      </w:r>
    </w:p>
    <w:p w14:paraId="4EF4ED71" w14:textId="25E425EB" w:rsidR="006D1B06" w:rsidRPr="0080561E" w:rsidRDefault="00BD78B8" w:rsidP="006D1B06">
      <w:pPr>
        <w:pStyle w:val="00Paragraph"/>
        <w:rPr>
          <w:highlight w:val="lightGray"/>
        </w:rPr>
      </w:pPr>
      <w:r w:rsidRPr="0080561E">
        <w:t>&lt;</w:t>
      </w:r>
      <w:r w:rsidRPr="0080561E">
        <w:rPr>
          <w:highlight w:val="lightGray"/>
        </w:rPr>
        <w:t xml:space="preserve">Enter </w:t>
      </w:r>
      <w:r w:rsidR="006D1B06" w:rsidRPr="0080561E">
        <w:rPr>
          <w:highlight w:val="lightGray"/>
        </w:rPr>
        <w:t>Immunogenicity Assessments</w:t>
      </w:r>
      <w:r w:rsidRPr="0080561E">
        <w:t>&gt;</w:t>
      </w:r>
    </w:p>
    <w:p w14:paraId="6F9CC817" w14:textId="40BD8BCE" w:rsidR="00334136" w:rsidRPr="0080561E" w:rsidRDefault="00334136" w:rsidP="00334136">
      <w:pPr>
        <w:pStyle w:val="02Heading2"/>
      </w:pPr>
      <w:bookmarkStart w:id="163" w:name="_Toc185590945"/>
      <w:r w:rsidRPr="0080561E">
        <w:t xml:space="preserve">Medical Resource </w:t>
      </w:r>
      <w:proofErr w:type="spellStart"/>
      <w:r w:rsidRPr="0080561E">
        <w:t>Utili</w:t>
      </w:r>
      <w:r w:rsidR="006F0536" w:rsidRPr="0080561E">
        <w:t>s</w:t>
      </w:r>
      <w:r w:rsidRPr="0080561E">
        <w:t>ation</w:t>
      </w:r>
      <w:proofErr w:type="spellEnd"/>
      <w:r w:rsidRPr="0080561E">
        <w:t xml:space="preserve"> and</w:t>
      </w:r>
      <w:r w:rsidR="00B341F4" w:rsidRPr="0080561E">
        <w:t xml:space="preserve"> Health Economics</w:t>
      </w:r>
      <w:bookmarkEnd w:id="163"/>
    </w:p>
    <w:p w14:paraId="3F24C1ED" w14:textId="26898671" w:rsidR="00B400F5" w:rsidRPr="0080561E" w:rsidRDefault="00B400F5" w:rsidP="00B400F5">
      <w:pPr>
        <w:pStyle w:val="InstructionalTExt"/>
      </w:pPr>
      <w:r w:rsidRPr="0080561E">
        <w:t>This section does not apply to COAs. Include this section only for any value evidence and outcomes assessments not included in either the efficacy or safety sections.</w:t>
      </w:r>
    </w:p>
    <w:p w14:paraId="00308368" w14:textId="3E942342" w:rsidR="00B400F5" w:rsidRPr="0080561E" w:rsidRDefault="00B400F5" w:rsidP="00B400F5">
      <w:pPr>
        <w:pStyle w:val="InstructionalTExt"/>
      </w:pPr>
      <w:r w:rsidRPr="0080561E">
        <w:t>Describe the health outcome measures, collection method (</w:t>
      </w:r>
      <w:r w:rsidR="00AB4344">
        <w:t>e.g.</w:t>
      </w:r>
      <w:r w:rsidRPr="0080561E">
        <w:t>, diary, physician interview), and participant burden.</w:t>
      </w:r>
    </w:p>
    <w:p w14:paraId="381365C6" w14:textId="04F768A8" w:rsidR="001F543A" w:rsidRPr="0080561E" w:rsidRDefault="00BD78B8" w:rsidP="00F53085">
      <w:pPr>
        <w:pStyle w:val="00Paragraph"/>
        <w:rPr>
          <w:highlight w:val="lightGray"/>
        </w:rPr>
      </w:pPr>
      <w:r w:rsidRPr="0080561E">
        <w:t>&lt;</w:t>
      </w:r>
      <w:r w:rsidRPr="0080561E">
        <w:rPr>
          <w:highlight w:val="lightGray"/>
        </w:rPr>
        <w:t xml:space="preserve">Enter </w:t>
      </w:r>
      <w:r w:rsidR="00B400F5" w:rsidRPr="0080561E">
        <w:rPr>
          <w:highlight w:val="lightGray"/>
        </w:rPr>
        <w:t xml:space="preserve">Medical Resource </w:t>
      </w:r>
      <w:proofErr w:type="spellStart"/>
      <w:r w:rsidR="00B400F5" w:rsidRPr="0080561E">
        <w:rPr>
          <w:highlight w:val="lightGray"/>
        </w:rPr>
        <w:t>Utili</w:t>
      </w:r>
      <w:r w:rsidR="00222D4A" w:rsidRPr="0080561E">
        <w:rPr>
          <w:highlight w:val="lightGray"/>
        </w:rPr>
        <w:t>s</w:t>
      </w:r>
      <w:r w:rsidR="00B400F5" w:rsidRPr="0080561E">
        <w:rPr>
          <w:highlight w:val="lightGray"/>
        </w:rPr>
        <w:t>ation</w:t>
      </w:r>
      <w:proofErr w:type="spellEnd"/>
      <w:r w:rsidR="00B400F5" w:rsidRPr="0080561E">
        <w:rPr>
          <w:highlight w:val="lightGray"/>
        </w:rPr>
        <w:t xml:space="preserve"> and Health Economics</w:t>
      </w:r>
      <w:r w:rsidRPr="0080561E">
        <w:t>&gt;</w:t>
      </w:r>
    </w:p>
    <w:p w14:paraId="6C3185CE" w14:textId="3FBA8625" w:rsidR="001F739F" w:rsidRPr="0080561E" w:rsidRDefault="008D501F" w:rsidP="000047E6">
      <w:pPr>
        <w:pStyle w:val="01Heading1"/>
        <w:pageBreakBefore/>
        <w:ind w:left="850" w:hanging="850"/>
      </w:pPr>
      <w:bookmarkStart w:id="164" w:name="_Toc185590946"/>
      <w:r w:rsidRPr="0080561E">
        <w:lastRenderedPageBreak/>
        <w:t>Adverse Events, Serious Adverse Events, Product Complaints</w:t>
      </w:r>
      <w:r w:rsidR="00C36498" w:rsidRPr="0080561E">
        <w:t xml:space="preserve">, </w:t>
      </w:r>
      <w:r w:rsidR="00C40909" w:rsidRPr="0080561E">
        <w:t>Pregnancy and Postpartum Information</w:t>
      </w:r>
      <w:r w:rsidR="0043011A">
        <w:t>, And Special Safety Situations</w:t>
      </w:r>
      <w:bookmarkEnd w:id="164"/>
    </w:p>
    <w:p w14:paraId="188249EF" w14:textId="52D72DB4" w:rsidR="00A9013A" w:rsidRPr="0080561E" w:rsidRDefault="00AF370A" w:rsidP="00A9013A">
      <w:pPr>
        <w:pStyle w:val="02Heading2"/>
      </w:pPr>
      <w:bookmarkStart w:id="165" w:name="_Toc185590947"/>
      <w:r w:rsidRPr="0080561E">
        <w:t>Definitions</w:t>
      </w:r>
      <w:bookmarkEnd w:id="165"/>
    </w:p>
    <w:p w14:paraId="595B1B22" w14:textId="3D0D24BA" w:rsidR="00A9013A" w:rsidRPr="0080561E" w:rsidRDefault="00A9013A" w:rsidP="00A9013A">
      <w:pPr>
        <w:pStyle w:val="InstructionalTExt"/>
      </w:pPr>
      <w:r w:rsidRPr="0080561E">
        <w:t>No text is intended here (</w:t>
      </w:r>
      <w:r w:rsidR="00362EEC">
        <w:t>heading</w:t>
      </w:r>
      <w:r w:rsidRPr="0080561E">
        <w:t xml:space="preserve"> only).</w:t>
      </w:r>
    </w:p>
    <w:p w14:paraId="172CC1DE" w14:textId="3F704E0F" w:rsidR="00A9013A" w:rsidRPr="0080561E" w:rsidRDefault="00A9013A" w:rsidP="00A9013A">
      <w:pPr>
        <w:pStyle w:val="03Heading3"/>
      </w:pPr>
      <w:bookmarkStart w:id="166" w:name="_Toc185590948"/>
      <w:r w:rsidRPr="0080561E">
        <w:t xml:space="preserve">Definitions of </w:t>
      </w:r>
      <w:r w:rsidR="00AF370A" w:rsidRPr="0080561E">
        <w:t>Adverse Events</w:t>
      </w:r>
      <w:bookmarkEnd w:id="166"/>
    </w:p>
    <w:p w14:paraId="2B16254F" w14:textId="781D142D" w:rsidR="00A9013A" w:rsidRPr="0080561E" w:rsidRDefault="00A9013A" w:rsidP="00A9013A">
      <w:pPr>
        <w:pStyle w:val="listbull"/>
        <w:tabs>
          <w:tab w:val="left" w:pos="0"/>
        </w:tabs>
        <w:rPr>
          <w:rFonts w:ascii="Calibri" w:hAnsi="Calibri"/>
          <w:color w:val="C00000"/>
        </w:rPr>
      </w:pPr>
      <w:r w:rsidRPr="0080561E">
        <w:rPr>
          <w:rFonts w:ascii="Calibri" w:hAnsi="Calibri"/>
          <w:color w:val="C00000"/>
        </w:rPr>
        <w:t>Specify the AE definitions</w:t>
      </w:r>
      <w:r w:rsidR="00490B83" w:rsidRPr="0080561E">
        <w:rPr>
          <w:rFonts w:ascii="Calibri" w:hAnsi="Calibri"/>
          <w:color w:val="C00000"/>
        </w:rPr>
        <w:t>, including:</w:t>
      </w:r>
    </w:p>
    <w:p w14:paraId="524B692A" w14:textId="186D9480" w:rsidR="00490B83" w:rsidRPr="0080561E" w:rsidRDefault="00AB22BB" w:rsidP="000047E6">
      <w:pPr>
        <w:pStyle w:val="InstructionalTExt"/>
        <w:numPr>
          <w:ilvl w:val="0"/>
          <w:numId w:val="26"/>
        </w:numPr>
      </w:pPr>
      <w:r>
        <w:t>a</w:t>
      </w:r>
      <w:r w:rsidR="00490B83" w:rsidRPr="0080561E">
        <w:t>ny relevant regional AE requirements</w:t>
      </w:r>
    </w:p>
    <w:p w14:paraId="320E4946" w14:textId="7F110A63" w:rsidR="00490B83" w:rsidRPr="0080561E" w:rsidRDefault="00AB22BB" w:rsidP="000047E6">
      <w:pPr>
        <w:pStyle w:val="InstructionalTExt"/>
        <w:numPr>
          <w:ilvl w:val="0"/>
          <w:numId w:val="26"/>
        </w:numPr>
      </w:pPr>
      <w:r>
        <w:t>a</w:t>
      </w:r>
      <w:r w:rsidR="00490B83" w:rsidRPr="0080561E">
        <w:t>ny events that meet and do not meet the AE definition</w:t>
      </w:r>
    </w:p>
    <w:p w14:paraId="691DD42D" w14:textId="046CF808" w:rsidR="00490B83" w:rsidRPr="0080561E" w:rsidRDefault="00AB22BB" w:rsidP="000047E6">
      <w:pPr>
        <w:pStyle w:val="InstructionalTExt"/>
        <w:numPr>
          <w:ilvl w:val="0"/>
          <w:numId w:val="26"/>
        </w:numPr>
      </w:pPr>
      <w:r>
        <w:t>a</w:t>
      </w:r>
      <w:r w:rsidR="00490B83" w:rsidRPr="0080561E">
        <w:t>ny trial-specific AE clarifications</w:t>
      </w:r>
    </w:p>
    <w:p w14:paraId="01F98977" w14:textId="7F16A01F" w:rsidR="00490B83" w:rsidRPr="0080561E" w:rsidRDefault="00AB22BB" w:rsidP="000047E6">
      <w:pPr>
        <w:pStyle w:val="InstructionalTExt"/>
        <w:numPr>
          <w:ilvl w:val="0"/>
          <w:numId w:val="26"/>
        </w:numPr>
      </w:pPr>
      <w:r>
        <w:t>i</w:t>
      </w:r>
      <w:r w:rsidR="00490B83" w:rsidRPr="0080561E">
        <w:t>f applicable, any clarifications on the AE and SAE definitions for efficacy trials (</w:t>
      </w:r>
      <w:r w:rsidR="00AB4344">
        <w:t>e.g.</w:t>
      </w:r>
      <w:r w:rsidR="00490B83" w:rsidRPr="0080561E">
        <w:t>, lack of efficacy or failure of pharmacological actions reporting)</w:t>
      </w:r>
    </w:p>
    <w:p w14:paraId="0BA2225E" w14:textId="189A9D42" w:rsidR="00A9013A" w:rsidRPr="0080561E" w:rsidRDefault="00A9013A" w:rsidP="00413E7F">
      <w:pPr>
        <w:pStyle w:val="00Paragraph"/>
      </w:pPr>
      <w:r w:rsidRPr="0080561E">
        <w:t>&lt;</w:t>
      </w:r>
      <w:r w:rsidR="003319C4" w:rsidRPr="00413E7F">
        <w:rPr>
          <w:highlight w:val="lightGray"/>
        </w:rPr>
        <w:t xml:space="preserve">Enter </w:t>
      </w:r>
      <w:r w:rsidR="00C23C1E" w:rsidRPr="00413E7F">
        <w:rPr>
          <w:highlight w:val="lightGray"/>
        </w:rPr>
        <w:t>Definitions of Adverse Events</w:t>
      </w:r>
      <w:r w:rsidRPr="0080561E">
        <w:t>&gt;</w:t>
      </w:r>
    </w:p>
    <w:p w14:paraId="32945DAD" w14:textId="134C191B" w:rsidR="00AF370A" w:rsidRPr="0080561E" w:rsidRDefault="00AF370A" w:rsidP="00A9013A">
      <w:pPr>
        <w:pStyle w:val="03Heading3"/>
      </w:pPr>
      <w:bookmarkStart w:id="167" w:name="_Toc185590949"/>
      <w:r w:rsidRPr="0080561E">
        <w:t>Definitions of Serious Adverse Events</w:t>
      </w:r>
      <w:bookmarkEnd w:id="167"/>
    </w:p>
    <w:p w14:paraId="2ECAD12D" w14:textId="0B1B0798" w:rsidR="00AF370A" w:rsidRPr="0080561E" w:rsidRDefault="00AF370A" w:rsidP="00971EA1">
      <w:pPr>
        <w:pStyle w:val="InstructionalTExt"/>
      </w:pPr>
      <w:r w:rsidRPr="0080561E">
        <w:t>Specify the SAE definitions</w:t>
      </w:r>
      <w:r w:rsidR="00490B83" w:rsidRPr="0080561E">
        <w:t>, including:</w:t>
      </w:r>
    </w:p>
    <w:p w14:paraId="0B9F1F63" w14:textId="0EB83856" w:rsidR="00490B83" w:rsidRPr="0080561E" w:rsidRDefault="00AB22BB" w:rsidP="000047E6">
      <w:pPr>
        <w:pStyle w:val="InstructionalTExt"/>
        <w:numPr>
          <w:ilvl w:val="0"/>
          <w:numId w:val="26"/>
        </w:numPr>
      </w:pPr>
      <w:r>
        <w:t>a</w:t>
      </w:r>
      <w:r w:rsidR="00490B83" w:rsidRPr="0080561E">
        <w:t>ny relevant regional SAE requirements</w:t>
      </w:r>
    </w:p>
    <w:p w14:paraId="7283BDE7" w14:textId="68E53117" w:rsidR="00490B83" w:rsidRPr="0080561E" w:rsidRDefault="00AB22BB" w:rsidP="000047E6">
      <w:pPr>
        <w:pStyle w:val="InstructionalTExt"/>
        <w:numPr>
          <w:ilvl w:val="0"/>
          <w:numId w:val="26"/>
        </w:numPr>
      </w:pPr>
      <w:r>
        <w:t>a</w:t>
      </w:r>
      <w:r w:rsidR="00490B83" w:rsidRPr="0080561E">
        <w:t>ny events that meet and do not meet the SAE definition</w:t>
      </w:r>
    </w:p>
    <w:p w14:paraId="026A1166" w14:textId="32D7B7D8" w:rsidR="00490B83" w:rsidRPr="0080561E" w:rsidRDefault="00AB22BB" w:rsidP="000047E6">
      <w:pPr>
        <w:pStyle w:val="InstructionalTExt"/>
        <w:numPr>
          <w:ilvl w:val="0"/>
          <w:numId w:val="26"/>
        </w:numPr>
      </w:pPr>
      <w:r>
        <w:t>a</w:t>
      </w:r>
      <w:r w:rsidR="00490B83" w:rsidRPr="0080561E">
        <w:t>ny trial-specific SAE clarifications</w:t>
      </w:r>
    </w:p>
    <w:p w14:paraId="660D1B61" w14:textId="4E838A21" w:rsidR="00A9013A" w:rsidRPr="0080561E" w:rsidRDefault="00A9013A" w:rsidP="00A9013A">
      <w:pPr>
        <w:pStyle w:val="00Paragraph"/>
      </w:pPr>
      <w:r w:rsidRPr="0080561E">
        <w:t>&lt;</w:t>
      </w:r>
      <w:r w:rsidR="003319C4" w:rsidRPr="00C23C1E">
        <w:rPr>
          <w:highlight w:val="lightGray"/>
        </w:rPr>
        <w:t xml:space="preserve">Enter </w:t>
      </w:r>
      <w:r w:rsidR="00C23C1E" w:rsidRPr="00C23C1E">
        <w:rPr>
          <w:highlight w:val="lightGray"/>
        </w:rPr>
        <w:t>Definitions of Serious Adverse Events</w:t>
      </w:r>
      <w:r w:rsidRPr="0080561E">
        <w:t>&gt;</w:t>
      </w:r>
    </w:p>
    <w:p w14:paraId="3FF5D9B4" w14:textId="20C1F9E2" w:rsidR="001A52C2" w:rsidRDefault="001A52C2" w:rsidP="003936B6">
      <w:pPr>
        <w:pStyle w:val="03Heading3"/>
      </w:pPr>
      <w:bookmarkStart w:id="168" w:name="_Toc185590950"/>
      <w:r>
        <w:t>Definitions of Product Complaints</w:t>
      </w:r>
      <w:bookmarkEnd w:id="168"/>
    </w:p>
    <w:p w14:paraId="77FCE048" w14:textId="4A3D0A48" w:rsidR="001A52C2" w:rsidRDefault="001A52C2" w:rsidP="001A52C2">
      <w:pPr>
        <w:pStyle w:val="00Paragraph"/>
        <w:rPr>
          <w:rFonts w:asciiTheme="minorHAnsi" w:hAnsiTheme="minorHAnsi"/>
          <w:color w:val="C00000"/>
        </w:rPr>
      </w:pPr>
      <w:r w:rsidRPr="001A52C2">
        <w:rPr>
          <w:rFonts w:asciiTheme="minorHAnsi" w:hAnsiTheme="minorHAnsi"/>
          <w:color w:val="C00000"/>
        </w:rPr>
        <w:t>Specify</w:t>
      </w:r>
      <w:r>
        <w:rPr>
          <w:rFonts w:asciiTheme="minorHAnsi" w:hAnsiTheme="minorHAnsi"/>
          <w:color w:val="C00000"/>
        </w:rPr>
        <w:t xml:space="preserve"> the definition of product complaints in the context of the trial. </w:t>
      </w:r>
    </w:p>
    <w:p w14:paraId="73855A27" w14:textId="4C36B4AB" w:rsidR="001A52C2" w:rsidRPr="001A52C2" w:rsidRDefault="001A52C2" w:rsidP="001A52C2">
      <w:pPr>
        <w:pStyle w:val="00Paragraph"/>
      </w:pPr>
      <w:r w:rsidRPr="0080561E">
        <w:t>&lt;</w:t>
      </w:r>
      <w:r w:rsidRPr="00287F42">
        <w:rPr>
          <w:highlight w:val="lightGray"/>
        </w:rPr>
        <w:t xml:space="preserve">Enter Definitions of </w:t>
      </w:r>
      <w:r w:rsidR="00287F42" w:rsidRPr="00287F42">
        <w:rPr>
          <w:highlight w:val="lightGray"/>
        </w:rPr>
        <w:t>Product Complaints</w:t>
      </w:r>
      <w:r w:rsidRPr="0080561E">
        <w:t>&gt;</w:t>
      </w:r>
    </w:p>
    <w:p w14:paraId="22C8B59F" w14:textId="1C212E31" w:rsidR="003936B6" w:rsidRPr="0080561E" w:rsidRDefault="003936B6" w:rsidP="001A52C2">
      <w:pPr>
        <w:pStyle w:val="04Heading4"/>
      </w:pPr>
      <w:r w:rsidRPr="0080561E">
        <w:t xml:space="preserve">{Definition of </w:t>
      </w:r>
      <w:r w:rsidR="006E6DD9" w:rsidRPr="0080561E">
        <w:t xml:space="preserve">Medical Device </w:t>
      </w:r>
      <w:r w:rsidRPr="0080561E">
        <w:t>Product Complaints}</w:t>
      </w:r>
    </w:p>
    <w:p w14:paraId="08EC6816" w14:textId="39273329" w:rsidR="003936B6" w:rsidRPr="0080561E" w:rsidRDefault="005B7280" w:rsidP="003936B6">
      <w:pPr>
        <w:pStyle w:val="00Paragraph"/>
      </w:pPr>
      <w:r w:rsidRPr="0080561E">
        <w:t>{</w:t>
      </w:r>
      <w:r w:rsidR="003936B6" w:rsidRPr="0080561E">
        <w:t>&lt;</w:t>
      </w:r>
      <w:r w:rsidR="003936B6" w:rsidRPr="0080561E">
        <w:rPr>
          <w:highlight w:val="lightGray"/>
        </w:rPr>
        <w:t xml:space="preserve">Enter Definition of </w:t>
      </w:r>
      <w:r w:rsidR="006E6DD9" w:rsidRPr="0080561E">
        <w:rPr>
          <w:highlight w:val="lightGray"/>
        </w:rPr>
        <w:t xml:space="preserve">Medical Device </w:t>
      </w:r>
      <w:r w:rsidR="003936B6" w:rsidRPr="0080561E">
        <w:rPr>
          <w:highlight w:val="lightGray"/>
        </w:rPr>
        <w:t>Product Complaints</w:t>
      </w:r>
      <w:r w:rsidR="003936B6" w:rsidRPr="0080561E">
        <w:t>&gt;</w:t>
      </w:r>
      <w:r w:rsidRPr="0080561E">
        <w:t>}</w:t>
      </w:r>
    </w:p>
    <w:p w14:paraId="7B912586" w14:textId="42D9E40B" w:rsidR="00A9013A" w:rsidRPr="0080561E" w:rsidRDefault="00CC57CE" w:rsidP="003936B6">
      <w:pPr>
        <w:pStyle w:val="02Heading2"/>
      </w:pPr>
      <w:bookmarkStart w:id="169" w:name="_Toc185590951"/>
      <w:bookmarkStart w:id="170" w:name="_Hlk168143897"/>
      <w:r w:rsidRPr="0080561E">
        <w:t>Timing and</w:t>
      </w:r>
      <w:r w:rsidR="00446871" w:rsidRPr="0080561E">
        <w:t xml:space="preserve"> </w:t>
      </w:r>
      <w:r w:rsidR="00624575" w:rsidRPr="0080561E">
        <w:t>Procedures</w:t>
      </w:r>
      <w:r w:rsidR="00446871" w:rsidRPr="0080561E">
        <w:t xml:space="preserve"> for</w:t>
      </w:r>
      <w:r w:rsidR="00A9013A" w:rsidRPr="0080561E">
        <w:t xml:space="preserve"> </w:t>
      </w:r>
      <w:r w:rsidR="00151B49" w:rsidRPr="0080561E">
        <w:t>Collection and Reporting</w:t>
      </w:r>
      <w:bookmarkEnd w:id="169"/>
    </w:p>
    <w:bookmarkEnd w:id="170"/>
    <w:p w14:paraId="2677A171" w14:textId="29B9DAEC" w:rsidR="007E08FA" w:rsidRPr="001953DF" w:rsidRDefault="007E08FA" w:rsidP="000047E6">
      <w:pPr>
        <w:pStyle w:val="InstructionalText0"/>
      </w:pPr>
      <w:r w:rsidRPr="004D5E30">
        <w:rPr>
          <w:rStyle w:val="cf01"/>
          <w:rFonts w:asciiTheme="minorHAnsi" w:hAnsiTheme="minorHAnsi" w:cs="Times New Roman"/>
          <w:sz w:val="24"/>
          <w:szCs w:val="24"/>
        </w:rPr>
        <w:t>Specify timing and procedures for collection and reporting of AEs, SAEs, product complaints</w:t>
      </w:r>
      <w:r w:rsidR="007444FF">
        <w:rPr>
          <w:rStyle w:val="cf01"/>
          <w:rFonts w:asciiTheme="minorHAnsi" w:hAnsiTheme="minorHAnsi" w:cs="Times New Roman"/>
          <w:sz w:val="24"/>
          <w:szCs w:val="24"/>
        </w:rPr>
        <w:t xml:space="preserve"> (including </w:t>
      </w:r>
      <w:r w:rsidR="00711A5F">
        <w:rPr>
          <w:rStyle w:val="cf01"/>
          <w:rFonts w:asciiTheme="minorHAnsi" w:hAnsiTheme="minorHAnsi" w:cs="Times New Roman"/>
          <w:sz w:val="24"/>
          <w:szCs w:val="24"/>
        </w:rPr>
        <w:t>medical device product complaints</w:t>
      </w:r>
      <w:r w:rsidR="0019681F">
        <w:rPr>
          <w:rStyle w:val="cf01"/>
          <w:rFonts w:asciiTheme="minorHAnsi" w:hAnsiTheme="minorHAnsi" w:cs="Times New Roman"/>
          <w:sz w:val="24"/>
          <w:szCs w:val="24"/>
        </w:rPr>
        <w:t xml:space="preserve"> if applicable)</w:t>
      </w:r>
      <w:r w:rsidRPr="004D5E30">
        <w:rPr>
          <w:rStyle w:val="cf01"/>
          <w:rFonts w:asciiTheme="minorHAnsi" w:hAnsiTheme="minorHAnsi" w:cs="Times New Roman"/>
          <w:sz w:val="24"/>
          <w:szCs w:val="24"/>
        </w:rPr>
        <w:t xml:space="preserve"> and pregnancy and postpartum information in the sections below.</w:t>
      </w:r>
      <w:r w:rsidR="006B0F26" w:rsidRPr="00C16112">
        <w:rPr>
          <w:rStyle w:val="cf01"/>
          <w:rFonts w:asciiTheme="minorHAnsi" w:hAnsiTheme="minorHAnsi" w:cs="Times New Roman"/>
          <w:sz w:val="24"/>
          <w:szCs w:val="24"/>
        </w:rPr>
        <w:t xml:space="preserve"> </w:t>
      </w:r>
      <w:r w:rsidR="005F24BA" w:rsidRPr="00C16112">
        <w:rPr>
          <w:rStyle w:val="cf01"/>
          <w:rFonts w:asciiTheme="minorHAnsi" w:hAnsiTheme="minorHAnsi" w:cs="Times New Roman"/>
          <w:sz w:val="24"/>
          <w:szCs w:val="24"/>
        </w:rPr>
        <w:t>This</w:t>
      </w:r>
      <w:r w:rsidR="003B2222" w:rsidRPr="00C16112">
        <w:rPr>
          <w:rStyle w:val="cf01"/>
          <w:rFonts w:asciiTheme="minorHAnsi" w:hAnsiTheme="minorHAnsi" w:cs="Times New Roman"/>
          <w:sz w:val="24"/>
          <w:szCs w:val="24"/>
        </w:rPr>
        <w:t xml:space="preserve"> information </w:t>
      </w:r>
      <w:r w:rsidR="005F24BA" w:rsidRPr="00C16112">
        <w:rPr>
          <w:rStyle w:val="cf01"/>
          <w:rFonts w:asciiTheme="minorHAnsi" w:hAnsiTheme="minorHAnsi" w:cs="Times New Roman"/>
          <w:sz w:val="24"/>
          <w:szCs w:val="24"/>
        </w:rPr>
        <w:t xml:space="preserve">may be summarized </w:t>
      </w:r>
      <w:r w:rsidR="003B2222" w:rsidRPr="00C16112">
        <w:rPr>
          <w:rStyle w:val="cf01"/>
          <w:rFonts w:asciiTheme="minorHAnsi" w:hAnsiTheme="minorHAnsi" w:cs="Times New Roman"/>
          <w:sz w:val="24"/>
          <w:szCs w:val="24"/>
        </w:rPr>
        <w:t xml:space="preserve">in a tabular </w:t>
      </w:r>
      <w:r w:rsidR="006409FD" w:rsidRPr="00C16112">
        <w:rPr>
          <w:rStyle w:val="cf01"/>
          <w:rFonts w:asciiTheme="minorHAnsi" w:hAnsiTheme="minorHAnsi" w:cs="Times New Roman"/>
          <w:sz w:val="24"/>
          <w:szCs w:val="24"/>
        </w:rPr>
        <w:t>format as shown in the example table below.</w:t>
      </w:r>
    </w:p>
    <w:p w14:paraId="2DB655FA" w14:textId="2372A408" w:rsidR="00547DEE" w:rsidRPr="00DA2B99" w:rsidRDefault="00547DEE" w:rsidP="00547DEE">
      <w:pPr>
        <w:pStyle w:val="00Paragraph"/>
        <w:rPr>
          <w:rFonts w:ascii="Arial" w:hAnsi="Arial" w:cs="Arial"/>
          <w:color w:val="3333FF"/>
        </w:rPr>
      </w:pPr>
      <w:r w:rsidRPr="00DA2B99">
        <w:rPr>
          <w:rFonts w:ascii="Arial" w:hAnsi="Arial" w:cs="Arial"/>
          <w:color w:val="3333FF"/>
        </w:rPr>
        <w:t>This table describes the timing</w:t>
      </w:r>
      <w:r w:rsidR="00377041">
        <w:rPr>
          <w:rFonts w:ascii="Arial" w:hAnsi="Arial" w:cs="Arial"/>
          <w:color w:val="3333FF"/>
        </w:rPr>
        <w:t xml:space="preserve"> </w:t>
      </w:r>
      <w:r w:rsidRPr="00DA2B99">
        <w:rPr>
          <w:rFonts w:ascii="Arial" w:hAnsi="Arial" w:cs="Arial"/>
          <w:color w:val="3333FF"/>
        </w:rPr>
        <w:t xml:space="preserve">and </w:t>
      </w:r>
      <w:r w:rsidR="004A4F8A" w:rsidRPr="00DA2B99">
        <w:rPr>
          <w:rFonts w:ascii="Arial" w:hAnsi="Arial" w:cs="Arial"/>
          <w:color w:val="3333FF"/>
        </w:rPr>
        <w:t xml:space="preserve">procedures </w:t>
      </w:r>
      <w:r w:rsidRPr="00DA2B99">
        <w:rPr>
          <w:rFonts w:ascii="Arial" w:hAnsi="Arial" w:cs="Arial"/>
          <w:color w:val="3333FF"/>
        </w:rPr>
        <w:t>for collecting events.</w:t>
      </w:r>
    </w:p>
    <w:tbl>
      <w:tblPr>
        <w:tblStyle w:val="TableGrid"/>
        <w:tblW w:w="5000" w:type="pct"/>
        <w:tblInd w:w="0" w:type="dxa"/>
        <w:tblLook w:val="04A0" w:firstRow="1" w:lastRow="0" w:firstColumn="1" w:lastColumn="0" w:noHBand="0" w:noVBand="1"/>
      </w:tblPr>
      <w:tblGrid>
        <w:gridCol w:w="1235"/>
        <w:gridCol w:w="1399"/>
        <w:gridCol w:w="1421"/>
        <w:gridCol w:w="1421"/>
        <w:gridCol w:w="1274"/>
        <w:gridCol w:w="1300"/>
        <w:gridCol w:w="1300"/>
      </w:tblGrid>
      <w:tr w:rsidR="0050116F" w:rsidRPr="00DA2B99" w14:paraId="67F39775" w14:textId="77777777" w:rsidTr="00950C59">
        <w:trPr>
          <w:cantSplit/>
        </w:trPr>
        <w:tc>
          <w:tcPr>
            <w:tcW w:w="661" w:type="pct"/>
          </w:tcPr>
          <w:p w14:paraId="52AD43D4" w14:textId="5F095654" w:rsidR="00547DEE" w:rsidRPr="00816A92" w:rsidRDefault="00547DEE" w:rsidP="005B4F54">
            <w:pPr>
              <w:pStyle w:val="00Paragraph"/>
              <w:spacing w:line="0" w:lineRule="atLeast"/>
              <w:rPr>
                <w:rFonts w:ascii="Arial" w:hAnsi="Arial" w:cs="Arial"/>
                <w:b/>
                <w:bCs/>
                <w:color w:val="3333FF"/>
                <w:sz w:val="22"/>
                <w:szCs w:val="22"/>
              </w:rPr>
            </w:pPr>
            <w:r w:rsidRPr="00816A92">
              <w:rPr>
                <w:rFonts w:ascii="Arial" w:hAnsi="Arial" w:cs="Arial"/>
                <w:b/>
                <w:bCs/>
                <w:color w:val="3333FF"/>
                <w:sz w:val="22"/>
                <w:szCs w:val="22"/>
              </w:rPr>
              <w:lastRenderedPageBreak/>
              <w:t>Event Type</w:t>
            </w:r>
          </w:p>
        </w:tc>
        <w:tc>
          <w:tcPr>
            <w:tcW w:w="748" w:type="pct"/>
          </w:tcPr>
          <w:p w14:paraId="5C100D3B" w14:textId="2626F2BA" w:rsidR="00547DEE" w:rsidRPr="00816A92" w:rsidRDefault="00547DEE" w:rsidP="005B4F54">
            <w:pPr>
              <w:pStyle w:val="00Paragraph"/>
              <w:spacing w:line="0" w:lineRule="atLeast"/>
              <w:rPr>
                <w:rFonts w:ascii="Arial" w:hAnsi="Arial" w:cs="Arial"/>
                <w:b/>
                <w:bCs/>
                <w:color w:val="3333FF"/>
                <w:sz w:val="22"/>
                <w:szCs w:val="22"/>
              </w:rPr>
            </w:pPr>
            <w:r w:rsidRPr="00816A92">
              <w:rPr>
                <w:rFonts w:ascii="Arial" w:hAnsi="Arial" w:cs="Arial"/>
                <w:b/>
                <w:bCs/>
                <w:color w:val="3333FF"/>
                <w:sz w:val="22"/>
                <w:szCs w:val="22"/>
              </w:rPr>
              <w:t>Situational Scope</w:t>
            </w:r>
          </w:p>
        </w:tc>
        <w:tc>
          <w:tcPr>
            <w:tcW w:w="760" w:type="pct"/>
          </w:tcPr>
          <w:p w14:paraId="6ED87BE1" w14:textId="32A887D3" w:rsidR="00547DEE" w:rsidRPr="00816A92" w:rsidRDefault="00547DEE" w:rsidP="005B4F54">
            <w:pPr>
              <w:pStyle w:val="00Paragraph"/>
              <w:spacing w:line="0" w:lineRule="atLeast"/>
              <w:rPr>
                <w:rFonts w:ascii="Arial" w:hAnsi="Arial" w:cs="Arial"/>
                <w:b/>
                <w:bCs/>
                <w:color w:val="3333FF"/>
                <w:sz w:val="22"/>
                <w:szCs w:val="22"/>
              </w:rPr>
            </w:pPr>
            <w:r w:rsidRPr="00816A92">
              <w:rPr>
                <w:rFonts w:ascii="Arial" w:hAnsi="Arial" w:cs="Arial"/>
                <w:b/>
                <w:bCs/>
                <w:color w:val="3333FF"/>
                <w:sz w:val="22"/>
                <w:szCs w:val="22"/>
              </w:rPr>
              <w:t>Reportable Period Start</w:t>
            </w:r>
          </w:p>
        </w:tc>
        <w:tc>
          <w:tcPr>
            <w:tcW w:w="760" w:type="pct"/>
          </w:tcPr>
          <w:p w14:paraId="021552B7" w14:textId="549BA573" w:rsidR="00547DEE" w:rsidRPr="00816A92" w:rsidRDefault="00547DEE" w:rsidP="005B4F54">
            <w:pPr>
              <w:pStyle w:val="00Paragraph"/>
              <w:spacing w:line="0" w:lineRule="atLeast"/>
              <w:rPr>
                <w:rFonts w:ascii="Arial" w:hAnsi="Arial" w:cs="Arial"/>
                <w:b/>
                <w:bCs/>
                <w:color w:val="3333FF"/>
                <w:sz w:val="22"/>
                <w:szCs w:val="22"/>
              </w:rPr>
            </w:pPr>
            <w:r w:rsidRPr="00816A92">
              <w:rPr>
                <w:rFonts w:ascii="Arial" w:hAnsi="Arial" w:cs="Arial"/>
                <w:b/>
                <w:bCs/>
                <w:color w:val="3333FF"/>
                <w:sz w:val="22"/>
                <w:szCs w:val="22"/>
              </w:rPr>
              <w:t>Reportable Period End</w:t>
            </w:r>
          </w:p>
        </w:tc>
        <w:tc>
          <w:tcPr>
            <w:tcW w:w="681" w:type="pct"/>
          </w:tcPr>
          <w:p w14:paraId="0712E038" w14:textId="2173D932" w:rsidR="00547DEE" w:rsidRPr="00816A92" w:rsidRDefault="00547DEE" w:rsidP="005B4F54">
            <w:pPr>
              <w:pStyle w:val="00Paragraph"/>
              <w:spacing w:line="0" w:lineRule="atLeast"/>
              <w:rPr>
                <w:rFonts w:ascii="Arial" w:hAnsi="Arial" w:cs="Arial"/>
                <w:b/>
                <w:bCs/>
                <w:color w:val="3333FF"/>
                <w:sz w:val="22"/>
                <w:szCs w:val="22"/>
              </w:rPr>
            </w:pPr>
            <w:r w:rsidRPr="00816A92">
              <w:rPr>
                <w:rFonts w:ascii="Arial" w:hAnsi="Arial" w:cs="Arial"/>
                <w:b/>
                <w:bCs/>
                <w:color w:val="3333FF"/>
                <w:sz w:val="22"/>
                <w:szCs w:val="22"/>
              </w:rPr>
              <w:t>Timing for Reporting to Sponsor or Designee</w:t>
            </w:r>
          </w:p>
        </w:tc>
        <w:tc>
          <w:tcPr>
            <w:tcW w:w="695" w:type="pct"/>
          </w:tcPr>
          <w:p w14:paraId="7A307E7D" w14:textId="3F8DE2F6" w:rsidR="00547DEE" w:rsidRPr="00816A92" w:rsidRDefault="00547DEE" w:rsidP="005B4F54">
            <w:pPr>
              <w:pStyle w:val="00Paragraph"/>
              <w:spacing w:line="0" w:lineRule="atLeast"/>
              <w:rPr>
                <w:rFonts w:ascii="Arial" w:hAnsi="Arial" w:cs="Arial"/>
                <w:b/>
                <w:bCs/>
                <w:color w:val="3333FF"/>
                <w:sz w:val="22"/>
                <w:szCs w:val="22"/>
              </w:rPr>
            </w:pPr>
            <w:r w:rsidRPr="00816A92">
              <w:rPr>
                <w:rFonts w:ascii="Arial" w:hAnsi="Arial" w:cs="Arial"/>
                <w:b/>
                <w:bCs/>
                <w:color w:val="3333FF"/>
                <w:sz w:val="22"/>
                <w:szCs w:val="22"/>
              </w:rPr>
              <w:t>Method for Reporting</w:t>
            </w:r>
          </w:p>
        </w:tc>
        <w:tc>
          <w:tcPr>
            <w:tcW w:w="695" w:type="pct"/>
          </w:tcPr>
          <w:p w14:paraId="31717072" w14:textId="6AEE1CD4" w:rsidR="00547DEE" w:rsidRPr="00816A92" w:rsidRDefault="00547DEE" w:rsidP="005B4F54">
            <w:pPr>
              <w:pStyle w:val="00Paragraph"/>
              <w:spacing w:line="0" w:lineRule="atLeast"/>
              <w:rPr>
                <w:rFonts w:ascii="Arial" w:hAnsi="Arial" w:cs="Arial"/>
                <w:b/>
                <w:bCs/>
                <w:color w:val="3333FF"/>
                <w:sz w:val="22"/>
                <w:szCs w:val="22"/>
              </w:rPr>
            </w:pPr>
            <w:r w:rsidRPr="00816A92">
              <w:rPr>
                <w:rFonts w:ascii="Arial" w:hAnsi="Arial" w:cs="Arial"/>
                <w:b/>
                <w:bCs/>
                <w:color w:val="3333FF"/>
                <w:sz w:val="22"/>
                <w:szCs w:val="22"/>
              </w:rPr>
              <w:t>Back-up Method for Reporting</w:t>
            </w:r>
          </w:p>
        </w:tc>
      </w:tr>
      <w:tr w:rsidR="0050116F" w:rsidRPr="00DA2B99" w14:paraId="10093D1D" w14:textId="77777777" w:rsidTr="00950C59">
        <w:trPr>
          <w:cantSplit/>
        </w:trPr>
        <w:tc>
          <w:tcPr>
            <w:tcW w:w="661" w:type="pct"/>
          </w:tcPr>
          <w:p w14:paraId="07065FBD" w14:textId="64C2DAA3" w:rsidR="00547DEE" w:rsidRPr="00DA2B99" w:rsidRDefault="005640EE" w:rsidP="005B4F54">
            <w:pPr>
              <w:pStyle w:val="00Paragraph"/>
              <w:rPr>
                <w:rFonts w:ascii="Arial" w:hAnsi="Arial" w:cs="Arial"/>
                <w:color w:val="3333FF"/>
                <w:sz w:val="22"/>
                <w:szCs w:val="22"/>
              </w:rPr>
            </w:pPr>
            <w:r w:rsidRPr="00816A92">
              <w:rPr>
                <w:rFonts w:ascii="Arial" w:hAnsi="Arial" w:cs="Arial"/>
                <w:color w:val="3333FF"/>
                <w:sz w:val="22"/>
                <w:szCs w:val="22"/>
              </w:rPr>
              <w:t>[</w:t>
            </w:r>
            <w:r w:rsidR="00547DEE" w:rsidRPr="00816A92">
              <w:rPr>
                <w:rFonts w:ascii="Arial" w:hAnsi="Arial" w:cs="Arial"/>
                <w:color w:val="3333FF"/>
                <w:sz w:val="22"/>
                <w:szCs w:val="22"/>
                <w:highlight w:val="lightGray"/>
              </w:rPr>
              <w:t>Event Type</w:t>
            </w:r>
            <w:r w:rsidRPr="00816A92">
              <w:rPr>
                <w:rFonts w:ascii="Arial" w:hAnsi="Arial" w:cs="Arial"/>
                <w:color w:val="3333FF"/>
                <w:sz w:val="22"/>
                <w:szCs w:val="22"/>
              </w:rPr>
              <w:t>]</w:t>
            </w:r>
          </w:p>
        </w:tc>
        <w:tc>
          <w:tcPr>
            <w:tcW w:w="748" w:type="pct"/>
          </w:tcPr>
          <w:p w14:paraId="1A938F48" w14:textId="1EEEF1EC" w:rsidR="00547DEE" w:rsidRPr="00DA2B99" w:rsidRDefault="005E2023" w:rsidP="005B4F54">
            <w:pPr>
              <w:pStyle w:val="00Paragraph"/>
              <w:rPr>
                <w:rFonts w:ascii="Arial" w:hAnsi="Arial" w:cs="Arial"/>
                <w:color w:val="3333FF"/>
                <w:sz w:val="22"/>
                <w:szCs w:val="22"/>
              </w:rPr>
            </w:pPr>
            <w:r w:rsidRPr="00DA2B99">
              <w:rPr>
                <w:rFonts w:ascii="Arial" w:hAnsi="Arial" w:cs="Arial"/>
                <w:color w:val="3333FF"/>
                <w:sz w:val="22"/>
                <w:szCs w:val="22"/>
              </w:rPr>
              <w:t>&lt;</w:t>
            </w:r>
            <w:r w:rsidR="00547DEE" w:rsidRPr="00717ADF">
              <w:rPr>
                <w:rFonts w:ascii="Arial" w:hAnsi="Arial" w:cs="Arial"/>
                <w:color w:val="3333FF"/>
                <w:sz w:val="22"/>
                <w:szCs w:val="22"/>
                <w:highlight w:val="lightGray"/>
              </w:rPr>
              <w:t>Situational Scope</w:t>
            </w:r>
            <w:r w:rsidRPr="00DA2B99">
              <w:rPr>
                <w:rFonts w:ascii="Arial" w:hAnsi="Arial" w:cs="Arial"/>
                <w:color w:val="3333FF"/>
                <w:sz w:val="22"/>
                <w:szCs w:val="22"/>
              </w:rPr>
              <w:t>&gt;</w:t>
            </w:r>
          </w:p>
        </w:tc>
        <w:tc>
          <w:tcPr>
            <w:tcW w:w="760" w:type="pct"/>
          </w:tcPr>
          <w:p w14:paraId="29EC8AC9" w14:textId="77CF8F98" w:rsidR="00547DEE" w:rsidRPr="00DA2B99" w:rsidRDefault="006E7314" w:rsidP="005B4F54">
            <w:pPr>
              <w:pStyle w:val="00Paragraph"/>
              <w:rPr>
                <w:rFonts w:ascii="Arial" w:hAnsi="Arial" w:cs="Arial"/>
                <w:color w:val="3333FF"/>
                <w:sz w:val="22"/>
                <w:szCs w:val="22"/>
              </w:rPr>
            </w:pPr>
            <w:r w:rsidRPr="00DA2B99">
              <w:rPr>
                <w:rFonts w:ascii="Arial" w:hAnsi="Arial" w:cs="Arial"/>
                <w:color w:val="3333FF"/>
                <w:sz w:val="22"/>
                <w:szCs w:val="22"/>
              </w:rPr>
              <w:t>&lt;</w:t>
            </w:r>
            <w:r w:rsidR="00547DEE" w:rsidRPr="00717ADF">
              <w:rPr>
                <w:rFonts w:ascii="Arial" w:hAnsi="Arial" w:cs="Arial"/>
                <w:color w:val="3333FF"/>
                <w:sz w:val="22"/>
                <w:szCs w:val="22"/>
                <w:highlight w:val="lightGray"/>
              </w:rPr>
              <w:t>Reportable Period Start</w:t>
            </w:r>
            <w:r w:rsidRPr="00DA2B99">
              <w:rPr>
                <w:rFonts w:ascii="Arial" w:hAnsi="Arial" w:cs="Arial"/>
                <w:color w:val="3333FF"/>
                <w:sz w:val="22"/>
                <w:szCs w:val="22"/>
              </w:rPr>
              <w:t>&gt;</w:t>
            </w:r>
          </w:p>
        </w:tc>
        <w:tc>
          <w:tcPr>
            <w:tcW w:w="760" w:type="pct"/>
          </w:tcPr>
          <w:p w14:paraId="7294FB63" w14:textId="0405F010" w:rsidR="00547DEE" w:rsidRPr="00DA2B99" w:rsidRDefault="006E7314" w:rsidP="005B4F54">
            <w:pPr>
              <w:pStyle w:val="00Paragraph"/>
              <w:rPr>
                <w:rFonts w:ascii="Arial" w:hAnsi="Arial" w:cs="Arial"/>
                <w:color w:val="3333FF"/>
                <w:sz w:val="22"/>
                <w:szCs w:val="22"/>
              </w:rPr>
            </w:pPr>
            <w:r w:rsidRPr="00DA2B99">
              <w:rPr>
                <w:rFonts w:ascii="Arial" w:hAnsi="Arial" w:cs="Arial"/>
                <w:color w:val="3333FF"/>
                <w:sz w:val="22"/>
                <w:szCs w:val="22"/>
              </w:rPr>
              <w:t>&lt;</w:t>
            </w:r>
            <w:r w:rsidR="00547DEE" w:rsidRPr="00717ADF">
              <w:rPr>
                <w:rFonts w:ascii="Arial" w:hAnsi="Arial" w:cs="Arial"/>
                <w:color w:val="3333FF"/>
                <w:sz w:val="22"/>
                <w:szCs w:val="22"/>
                <w:highlight w:val="lightGray"/>
              </w:rPr>
              <w:t>Reportable Period End</w:t>
            </w:r>
            <w:r w:rsidRPr="00DA2B99">
              <w:rPr>
                <w:rFonts w:ascii="Arial" w:hAnsi="Arial" w:cs="Arial"/>
                <w:color w:val="3333FF"/>
                <w:sz w:val="22"/>
                <w:szCs w:val="22"/>
              </w:rPr>
              <w:t>&gt;</w:t>
            </w:r>
          </w:p>
        </w:tc>
        <w:tc>
          <w:tcPr>
            <w:tcW w:w="681" w:type="pct"/>
          </w:tcPr>
          <w:p w14:paraId="587CF1E9" w14:textId="2602661C" w:rsidR="00547DEE" w:rsidRPr="00DA2B99" w:rsidRDefault="006E7314" w:rsidP="005B4F54">
            <w:pPr>
              <w:pStyle w:val="00Paragraph"/>
              <w:rPr>
                <w:rFonts w:ascii="Arial" w:hAnsi="Arial" w:cs="Arial"/>
                <w:color w:val="3333FF"/>
                <w:sz w:val="22"/>
                <w:szCs w:val="22"/>
              </w:rPr>
            </w:pPr>
            <w:r w:rsidRPr="00DA2B99">
              <w:rPr>
                <w:rFonts w:ascii="Arial" w:hAnsi="Arial" w:cs="Arial"/>
                <w:color w:val="3333FF"/>
                <w:sz w:val="22"/>
                <w:szCs w:val="22"/>
              </w:rPr>
              <w:t>&lt;</w:t>
            </w:r>
            <w:r w:rsidR="00547DEE" w:rsidRPr="00717ADF">
              <w:rPr>
                <w:rFonts w:ascii="Arial" w:hAnsi="Arial" w:cs="Arial"/>
                <w:color w:val="3333FF"/>
                <w:sz w:val="22"/>
                <w:szCs w:val="22"/>
                <w:highlight w:val="lightGray"/>
              </w:rPr>
              <w:t>Timing for reporting to Sponsor or Designee</w:t>
            </w:r>
            <w:r w:rsidRPr="00DA2B99">
              <w:rPr>
                <w:rFonts w:ascii="Arial" w:hAnsi="Arial" w:cs="Arial"/>
                <w:color w:val="3333FF"/>
                <w:sz w:val="22"/>
                <w:szCs w:val="22"/>
              </w:rPr>
              <w:t>&gt;</w:t>
            </w:r>
          </w:p>
        </w:tc>
        <w:tc>
          <w:tcPr>
            <w:tcW w:w="695" w:type="pct"/>
          </w:tcPr>
          <w:p w14:paraId="4C5955AE" w14:textId="64BB4587" w:rsidR="00547DEE" w:rsidRPr="00DA2B99" w:rsidRDefault="006E7314" w:rsidP="005B4F54">
            <w:pPr>
              <w:pStyle w:val="00Paragraph"/>
              <w:rPr>
                <w:rFonts w:ascii="Arial" w:hAnsi="Arial" w:cs="Arial"/>
                <w:color w:val="3333FF"/>
                <w:sz w:val="22"/>
                <w:szCs w:val="22"/>
              </w:rPr>
            </w:pPr>
            <w:r w:rsidRPr="00DA2B99">
              <w:rPr>
                <w:rFonts w:ascii="Arial" w:hAnsi="Arial" w:cs="Arial"/>
                <w:color w:val="3333FF"/>
                <w:sz w:val="22"/>
                <w:szCs w:val="22"/>
              </w:rPr>
              <w:t>&lt;</w:t>
            </w:r>
            <w:r w:rsidR="0050116F" w:rsidRPr="00717ADF">
              <w:rPr>
                <w:rFonts w:ascii="Arial" w:hAnsi="Arial" w:cs="Arial"/>
                <w:color w:val="3333FF"/>
                <w:sz w:val="22"/>
                <w:szCs w:val="22"/>
                <w:highlight w:val="lightGray"/>
              </w:rPr>
              <w:t>Method for Reporting</w:t>
            </w:r>
            <w:r w:rsidRPr="00DA2B99">
              <w:rPr>
                <w:rFonts w:ascii="Arial" w:hAnsi="Arial" w:cs="Arial"/>
                <w:color w:val="3333FF"/>
                <w:sz w:val="22"/>
                <w:szCs w:val="22"/>
              </w:rPr>
              <w:t>&gt;</w:t>
            </w:r>
          </w:p>
        </w:tc>
        <w:tc>
          <w:tcPr>
            <w:tcW w:w="695" w:type="pct"/>
          </w:tcPr>
          <w:p w14:paraId="1A38CC7B" w14:textId="200EC1FC" w:rsidR="00547DEE" w:rsidRPr="00DA2B99" w:rsidRDefault="006E7314" w:rsidP="005B4F54">
            <w:pPr>
              <w:pStyle w:val="00Paragraph"/>
              <w:rPr>
                <w:rFonts w:ascii="Arial" w:hAnsi="Arial" w:cs="Arial"/>
                <w:color w:val="3333FF"/>
                <w:sz w:val="22"/>
                <w:szCs w:val="22"/>
              </w:rPr>
            </w:pPr>
            <w:r w:rsidRPr="00DA2B99">
              <w:rPr>
                <w:rFonts w:ascii="Arial" w:hAnsi="Arial" w:cs="Arial"/>
                <w:color w:val="3333FF"/>
                <w:sz w:val="22"/>
                <w:szCs w:val="22"/>
              </w:rPr>
              <w:t>&lt;</w:t>
            </w:r>
            <w:r w:rsidR="0050116F" w:rsidRPr="00717ADF">
              <w:rPr>
                <w:rFonts w:ascii="Arial" w:hAnsi="Arial" w:cs="Arial"/>
                <w:color w:val="3333FF"/>
                <w:sz w:val="22"/>
                <w:szCs w:val="22"/>
                <w:highlight w:val="lightGray"/>
              </w:rPr>
              <w:t>Backup Method for Reporting</w:t>
            </w:r>
            <w:r w:rsidRPr="00DA2B99">
              <w:rPr>
                <w:rFonts w:ascii="Arial" w:hAnsi="Arial" w:cs="Arial"/>
                <w:color w:val="3333FF"/>
                <w:sz w:val="22"/>
                <w:szCs w:val="22"/>
              </w:rPr>
              <w:t>&gt;</w:t>
            </w:r>
          </w:p>
        </w:tc>
      </w:tr>
    </w:tbl>
    <w:p w14:paraId="44017E56" w14:textId="11C9B53C" w:rsidR="00547DEE" w:rsidRPr="0080561E" w:rsidRDefault="00547DEE" w:rsidP="00547DEE">
      <w:pPr>
        <w:pStyle w:val="03Heading3"/>
      </w:pPr>
      <w:bookmarkStart w:id="171" w:name="_Toc185590952"/>
      <w:r w:rsidRPr="0080561E">
        <w:t>Timing</w:t>
      </w:r>
      <w:bookmarkEnd w:id="171"/>
    </w:p>
    <w:p w14:paraId="1DFEBABF" w14:textId="44433EF4" w:rsidR="0050116F" w:rsidRPr="0080561E" w:rsidRDefault="00A9013A" w:rsidP="00A9013A">
      <w:pPr>
        <w:pStyle w:val="InstructionalTExt"/>
      </w:pPr>
      <w:r w:rsidRPr="0080561E">
        <w:t xml:space="preserve">Specify </w:t>
      </w:r>
      <w:r w:rsidR="00547DEE" w:rsidRPr="0080561E">
        <w:t>timing for collection and reporting</w:t>
      </w:r>
      <w:r w:rsidR="0050116F" w:rsidRPr="0080561E">
        <w:t>, including:</w:t>
      </w:r>
    </w:p>
    <w:p w14:paraId="0A59776D" w14:textId="044A64C0" w:rsidR="00A9013A" w:rsidRDefault="00AB22BB" w:rsidP="000047E6">
      <w:pPr>
        <w:pStyle w:val="InstructionalTExt"/>
        <w:numPr>
          <w:ilvl w:val="0"/>
          <w:numId w:val="26"/>
        </w:numPr>
      </w:pPr>
      <w:r>
        <w:t>s</w:t>
      </w:r>
      <w:r w:rsidR="0050116F" w:rsidRPr="0080561E">
        <w:t>tart and end dates for collection and reporting</w:t>
      </w:r>
    </w:p>
    <w:p w14:paraId="10C011B9" w14:textId="12A99078" w:rsidR="00821F2A" w:rsidRPr="0080561E" w:rsidRDefault="00AB22BB" w:rsidP="000047E6">
      <w:pPr>
        <w:pStyle w:val="InstructionalTExt"/>
        <w:numPr>
          <w:ilvl w:val="0"/>
          <w:numId w:val="26"/>
        </w:numPr>
      </w:pPr>
      <w:r>
        <w:t>f</w:t>
      </w:r>
      <w:r w:rsidR="00821F2A">
        <w:t>requency of collection and reporting</w:t>
      </w:r>
    </w:p>
    <w:p w14:paraId="1F1EAEFB" w14:textId="114CFF96" w:rsidR="0050116F" w:rsidRPr="0080561E" w:rsidRDefault="00AB22BB" w:rsidP="000047E6">
      <w:pPr>
        <w:pStyle w:val="InstructionalTExt"/>
        <w:numPr>
          <w:ilvl w:val="0"/>
          <w:numId w:val="26"/>
        </w:numPr>
      </w:pPr>
      <w:r>
        <w:t>c</w:t>
      </w:r>
      <w:r w:rsidR="00FF7420" w:rsidRPr="00FF7420">
        <w:t>ross reference to the Schedule of Assessments as appropriate</w:t>
      </w:r>
    </w:p>
    <w:p w14:paraId="286473E7" w14:textId="2761DD07" w:rsidR="00563373" w:rsidRPr="0080561E" w:rsidRDefault="00E949F1" w:rsidP="004C4D4B">
      <w:pPr>
        <w:pStyle w:val="00Paragraph"/>
      </w:pPr>
      <w:r>
        <w:t>&lt;</w:t>
      </w:r>
      <w:r w:rsidRPr="004C4D4B">
        <w:rPr>
          <w:highlight w:val="lightGray"/>
        </w:rPr>
        <w:t xml:space="preserve">Enter </w:t>
      </w:r>
      <w:r w:rsidR="00287F42">
        <w:rPr>
          <w:highlight w:val="lightGray"/>
        </w:rPr>
        <w:t xml:space="preserve">Event Collection and Reporting </w:t>
      </w:r>
      <w:r w:rsidRPr="004C4D4B">
        <w:rPr>
          <w:highlight w:val="lightGray"/>
        </w:rPr>
        <w:t>Timing</w:t>
      </w:r>
      <w:r>
        <w:t>&gt;</w:t>
      </w:r>
    </w:p>
    <w:p w14:paraId="275D7036" w14:textId="4CBDB4B1" w:rsidR="00650F0F" w:rsidRPr="00650F0F" w:rsidRDefault="00650F0F" w:rsidP="004C4D4B">
      <w:pPr>
        <w:pStyle w:val="03Heading3"/>
      </w:pPr>
      <w:bookmarkStart w:id="172" w:name="_Toc185590953"/>
      <w:r w:rsidRPr="00650F0F">
        <w:t xml:space="preserve">Collection </w:t>
      </w:r>
      <w:r w:rsidR="009F5E46">
        <w:t>Procedures</w:t>
      </w:r>
      <w:bookmarkEnd w:id="172"/>
    </w:p>
    <w:p w14:paraId="139F5E65" w14:textId="478CE48A" w:rsidR="00734FE3" w:rsidRPr="0080561E" w:rsidRDefault="00613A70" w:rsidP="003951A7">
      <w:pPr>
        <w:pStyle w:val="InstructionalTExt"/>
      </w:pPr>
      <w:r w:rsidRPr="00613A70">
        <w:t xml:space="preserve">Specify procedures for collection </w:t>
      </w:r>
      <w:r w:rsidR="00C44FE3">
        <w:t>and recording</w:t>
      </w:r>
      <w:r w:rsidR="00EB069C">
        <w:t xml:space="preserve"> of </w:t>
      </w:r>
      <w:r w:rsidR="00EB069C" w:rsidRPr="004A2B37">
        <w:t>AEs, SAEs, product complaints</w:t>
      </w:r>
      <w:r w:rsidR="00EB069C">
        <w:t xml:space="preserve"> (including medical device product complaints if applicable)</w:t>
      </w:r>
      <w:r w:rsidR="00EB069C" w:rsidRPr="004A2B37">
        <w:t xml:space="preserve"> and pregnancy and postpartum</w:t>
      </w:r>
      <w:r w:rsidR="00C44FE3">
        <w:t xml:space="preserve"> </w:t>
      </w:r>
      <w:r w:rsidR="00EB069C">
        <w:t xml:space="preserve">information </w:t>
      </w:r>
      <w:r w:rsidRPr="00613A70">
        <w:t>in the sections below</w:t>
      </w:r>
      <w:r w:rsidR="00734FE3" w:rsidRPr="0080561E">
        <w:t>.</w:t>
      </w:r>
    </w:p>
    <w:p w14:paraId="2C13A380" w14:textId="0B8A1558" w:rsidR="009E6368" w:rsidRPr="0080561E" w:rsidRDefault="00F17B29" w:rsidP="0050116F">
      <w:pPr>
        <w:pStyle w:val="00Paragraph"/>
        <w:rPr>
          <w:b/>
          <w:bCs/>
        </w:rPr>
      </w:pPr>
      <w:r w:rsidRPr="0080561E">
        <w:rPr>
          <w:b/>
          <w:bCs/>
        </w:rPr>
        <w:t>Identification</w:t>
      </w:r>
    </w:p>
    <w:p w14:paraId="08741E26" w14:textId="6A7EAA9A" w:rsidR="009E6368" w:rsidRPr="0080561E" w:rsidRDefault="009E6368" w:rsidP="009E6368">
      <w:pPr>
        <w:pStyle w:val="InstructionalTExt"/>
      </w:pPr>
      <w:r w:rsidRPr="0080561E">
        <w:t>Specify how</w:t>
      </w:r>
      <w:r w:rsidR="00405B40">
        <w:t xml:space="preserve"> </w:t>
      </w:r>
      <w:r w:rsidR="004A2B37" w:rsidRPr="004A2B37">
        <w:t>information</w:t>
      </w:r>
      <w:r w:rsidRPr="0080561E">
        <w:t xml:space="preserve"> will be identified (</w:t>
      </w:r>
      <w:r w:rsidR="00AB4344">
        <w:t>e.g.</w:t>
      </w:r>
      <w:r w:rsidRPr="0080561E">
        <w:t>, spontaneous reporting, solicited questions).</w:t>
      </w:r>
    </w:p>
    <w:p w14:paraId="69B55791" w14:textId="02B2BBE7" w:rsidR="009E6368" w:rsidRPr="0080561E" w:rsidRDefault="009E6368" w:rsidP="009E6368">
      <w:pPr>
        <w:pStyle w:val="00Paragraph"/>
      </w:pPr>
      <w:r w:rsidRPr="0080561E">
        <w:t>&lt;</w:t>
      </w:r>
      <w:r w:rsidRPr="0080561E">
        <w:rPr>
          <w:highlight w:val="lightGray"/>
        </w:rPr>
        <w:t xml:space="preserve">Enter </w:t>
      </w:r>
      <w:r w:rsidR="00F17B29" w:rsidRPr="0080561E">
        <w:rPr>
          <w:highlight w:val="lightGray"/>
        </w:rPr>
        <w:t>Identification</w:t>
      </w:r>
      <w:r w:rsidRPr="0080561E">
        <w:t>&gt;</w:t>
      </w:r>
    </w:p>
    <w:p w14:paraId="6CED459E" w14:textId="12DB80F3" w:rsidR="009E6368" w:rsidRPr="0080561E" w:rsidRDefault="00F079F7" w:rsidP="0050116F">
      <w:pPr>
        <w:pStyle w:val="00Paragraph"/>
        <w:rPr>
          <w:b/>
          <w:bCs/>
        </w:rPr>
      </w:pPr>
      <w:r w:rsidRPr="0080561E">
        <w:rPr>
          <w:b/>
          <w:bCs/>
        </w:rPr>
        <w:t>Severity</w:t>
      </w:r>
    </w:p>
    <w:p w14:paraId="6594A679" w14:textId="77777777" w:rsidR="009E6368" w:rsidRPr="000047E6" w:rsidRDefault="009E6368" w:rsidP="000047E6">
      <w:pPr>
        <w:pStyle w:val="InstructionalText0"/>
        <w:rPr>
          <w:szCs w:val="24"/>
        </w:rPr>
      </w:pPr>
      <w:r w:rsidRPr="000047E6">
        <w:rPr>
          <w:sz w:val="24"/>
          <w:szCs w:val="24"/>
        </w:rPr>
        <w:t>Specify the intensity rating categories/scale.</w:t>
      </w:r>
    </w:p>
    <w:p w14:paraId="12C35557" w14:textId="77777777" w:rsidR="009E6368" w:rsidRPr="0080561E" w:rsidRDefault="009E6368" w:rsidP="009E6368">
      <w:pPr>
        <w:pStyle w:val="00Paragraph"/>
      </w:pPr>
      <w:r w:rsidRPr="0080561E">
        <w:t>&lt;</w:t>
      </w:r>
      <w:r w:rsidRPr="0080561E">
        <w:rPr>
          <w:highlight w:val="lightGray"/>
        </w:rPr>
        <w:t>Enter Severity</w:t>
      </w:r>
      <w:r w:rsidRPr="0080561E">
        <w:t>&gt;</w:t>
      </w:r>
    </w:p>
    <w:p w14:paraId="6AAD94DD" w14:textId="77777777" w:rsidR="009E6368" w:rsidRPr="0080561E" w:rsidRDefault="00000000" w:rsidP="0050116F">
      <w:pPr>
        <w:pStyle w:val="00Paragraph"/>
        <w:rPr>
          <w:b/>
          <w:bCs/>
        </w:rPr>
      </w:pPr>
      <w:sdt>
        <w:sdtPr>
          <w:rPr>
            <w:b/>
            <w:bCs/>
          </w:rPr>
          <w:tag w:val="goog_rdk_234"/>
          <w:id w:val="902020509"/>
          <w:placeholder>
            <w:docPart w:val="C37E5D9C202E46A8A173C7820528CB99"/>
          </w:placeholder>
        </w:sdtPr>
        <w:sdtContent/>
      </w:sdt>
      <w:sdt>
        <w:sdtPr>
          <w:rPr>
            <w:b/>
            <w:bCs/>
          </w:rPr>
          <w:tag w:val="goog_rdk_235"/>
          <w:id w:val="-1529868429"/>
          <w:placeholder>
            <w:docPart w:val="B1AA37FBF79C4F8DAF27C1A7D11B041E"/>
          </w:placeholder>
          <w:showingPlcHdr/>
        </w:sdtPr>
        <w:sdtContent/>
      </w:sdt>
      <w:r w:rsidR="009E6368" w:rsidRPr="0080561E">
        <w:rPr>
          <w:b/>
          <w:bCs/>
        </w:rPr>
        <w:t>Causality</w:t>
      </w:r>
    </w:p>
    <w:p w14:paraId="2034CD36" w14:textId="77777777" w:rsidR="009E6368" w:rsidRPr="00012087" w:rsidRDefault="009E6368" w:rsidP="000047E6">
      <w:pPr>
        <w:pStyle w:val="InstructionalText0"/>
        <w:rPr>
          <w:szCs w:val="24"/>
        </w:rPr>
      </w:pPr>
      <w:r w:rsidRPr="000047E6">
        <w:rPr>
          <w:sz w:val="24"/>
          <w:szCs w:val="24"/>
        </w:rPr>
        <w:t>Specify:</w:t>
      </w:r>
    </w:p>
    <w:p w14:paraId="24B14BD0" w14:textId="5F718BB9" w:rsidR="009E6368" w:rsidRPr="00422703" w:rsidRDefault="00AB22BB" w:rsidP="000047E6">
      <w:pPr>
        <w:pStyle w:val="InstructionalTExt"/>
        <w:numPr>
          <w:ilvl w:val="0"/>
          <w:numId w:val="26"/>
        </w:numPr>
      </w:pPr>
      <w:r>
        <w:t>t</w:t>
      </w:r>
      <w:r w:rsidR="009E6368" w:rsidRPr="00422703">
        <w:t>he causality categories/scale</w:t>
      </w:r>
    </w:p>
    <w:p w14:paraId="40B63112" w14:textId="700944DF" w:rsidR="009E6368" w:rsidRPr="00422703" w:rsidRDefault="00AB22BB" w:rsidP="000047E6">
      <w:pPr>
        <w:pStyle w:val="InstructionalTExt"/>
        <w:numPr>
          <w:ilvl w:val="0"/>
          <w:numId w:val="26"/>
        </w:numPr>
      </w:pPr>
      <w:r>
        <w:t>p</w:t>
      </w:r>
      <w:r w:rsidR="009E6368" w:rsidRPr="00422703">
        <w:t>rocedures for assessing causality</w:t>
      </w:r>
    </w:p>
    <w:p w14:paraId="28855675" w14:textId="77777777" w:rsidR="009E6368" w:rsidRPr="0080561E" w:rsidRDefault="009E6368" w:rsidP="009E6368">
      <w:pPr>
        <w:pStyle w:val="00Paragraph"/>
      </w:pPr>
      <w:r w:rsidRPr="0080561E">
        <w:lastRenderedPageBreak/>
        <w:t>&lt;</w:t>
      </w:r>
      <w:r w:rsidRPr="0080561E">
        <w:rPr>
          <w:highlight w:val="lightGray"/>
        </w:rPr>
        <w:t>Enter Causality</w:t>
      </w:r>
      <w:r w:rsidRPr="0080561E">
        <w:t>&gt;</w:t>
      </w:r>
    </w:p>
    <w:p w14:paraId="5D1B39D1" w14:textId="0E4BC4B0" w:rsidR="001272DC" w:rsidRDefault="001272DC" w:rsidP="004701A1">
      <w:pPr>
        <w:pStyle w:val="08SubheadingBold"/>
      </w:pPr>
      <w:r>
        <w:t>Recording</w:t>
      </w:r>
    </w:p>
    <w:p w14:paraId="0D21D165" w14:textId="3485103F" w:rsidR="001272DC" w:rsidRPr="00012087" w:rsidRDefault="001272DC" w:rsidP="000047E6">
      <w:pPr>
        <w:pStyle w:val="InstructionalText0"/>
      </w:pPr>
      <w:r w:rsidRPr="000047E6">
        <w:rPr>
          <w:sz w:val="24"/>
          <w:szCs w:val="24"/>
        </w:rPr>
        <w:t xml:space="preserve">Specify </w:t>
      </w:r>
      <w:r w:rsidR="00C07BEF" w:rsidRPr="000047E6">
        <w:rPr>
          <w:sz w:val="24"/>
          <w:szCs w:val="24"/>
        </w:rPr>
        <w:t>procedures for recording.</w:t>
      </w:r>
    </w:p>
    <w:p w14:paraId="7DA880F1" w14:textId="65AB2BE7" w:rsidR="00C07BEF" w:rsidRPr="0080561E" w:rsidRDefault="00C07BEF" w:rsidP="00C07BEF">
      <w:pPr>
        <w:pStyle w:val="00Paragraph"/>
      </w:pPr>
      <w:r w:rsidRPr="0080561E">
        <w:t>&lt;</w:t>
      </w:r>
      <w:r w:rsidRPr="006F73AA">
        <w:rPr>
          <w:highlight w:val="lightGray"/>
        </w:rPr>
        <w:t>Enter Recording</w:t>
      </w:r>
      <w:r w:rsidRPr="0080561E">
        <w:t>&gt;</w:t>
      </w:r>
    </w:p>
    <w:p w14:paraId="093D2C51" w14:textId="3BAFAA0B" w:rsidR="00A9013A" w:rsidRPr="0080561E" w:rsidRDefault="00A9013A" w:rsidP="006F73AA">
      <w:pPr>
        <w:pStyle w:val="08SubheadingBold"/>
      </w:pPr>
      <w:r w:rsidRPr="0080561E">
        <w:t xml:space="preserve">Follow-up </w:t>
      </w:r>
    </w:p>
    <w:p w14:paraId="0AD9D813" w14:textId="6BD9B0E3" w:rsidR="00A9013A" w:rsidRPr="0080561E" w:rsidRDefault="00A9013A" w:rsidP="00A9013A">
      <w:pPr>
        <w:pStyle w:val="InstructionalTExt"/>
      </w:pPr>
      <w:r w:rsidRPr="0080561E">
        <w:t>Specify the procedures for follow-up. Include</w:t>
      </w:r>
      <w:r w:rsidRPr="0080561E" w:rsidDel="00803436">
        <w:t xml:space="preserve"> </w:t>
      </w:r>
      <w:r w:rsidRPr="0080561E">
        <w:t>the assessment tools that will be used to monitor the events and the duration of follow-up after appearance of the events.</w:t>
      </w:r>
    </w:p>
    <w:p w14:paraId="624310AA" w14:textId="2CCDC6E4" w:rsidR="00A9013A" w:rsidRPr="0080561E" w:rsidRDefault="00A9013A" w:rsidP="00A9013A">
      <w:pPr>
        <w:pStyle w:val="00Paragraph"/>
      </w:pPr>
      <w:r w:rsidRPr="0080561E">
        <w:t>&lt;</w:t>
      </w:r>
      <w:r w:rsidRPr="0080561E">
        <w:rPr>
          <w:highlight w:val="lightGray"/>
        </w:rPr>
        <w:t>Enter Follow-up</w:t>
      </w:r>
      <w:r w:rsidRPr="0080561E">
        <w:t>&gt;</w:t>
      </w:r>
    </w:p>
    <w:p w14:paraId="59781D40" w14:textId="0D549C69" w:rsidR="00712109" w:rsidRPr="0040173B" w:rsidRDefault="00712109" w:rsidP="0040173B">
      <w:pPr>
        <w:pStyle w:val="03Heading3"/>
      </w:pPr>
      <w:bookmarkStart w:id="173" w:name="_Toc185590954"/>
      <w:r w:rsidRPr="0040173B">
        <w:t>Reporting</w:t>
      </w:r>
      <w:bookmarkEnd w:id="173"/>
      <w:r w:rsidRPr="0040173B">
        <w:t xml:space="preserve"> </w:t>
      </w:r>
    </w:p>
    <w:p w14:paraId="0D14C123" w14:textId="7FBCA215" w:rsidR="00290278" w:rsidRPr="0080561E" w:rsidRDefault="00290278" w:rsidP="00290278">
      <w:pPr>
        <w:pStyle w:val="InstructionalTExt"/>
        <w:rPr>
          <w:rFonts w:eastAsia="Calibri" w:cs="Calibri"/>
        </w:rPr>
      </w:pPr>
      <w:r w:rsidRPr="0080561E">
        <w:t>Specify the reporting method (</w:t>
      </w:r>
      <w:r w:rsidR="00AB4344">
        <w:t>e.g.</w:t>
      </w:r>
      <w:r w:rsidRPr="0080561E">
        <w:t>, an electronic data collection tool or a paper CRF</w:t>
      </w:r>
      <w:r w:rsidRPr="0080561E">
        <w:rPr>
          <w:rFonts w:eastAsia="Calibri" w:cs="Calibri"/>
        </w:rPr>
        <w:t>)</w:t>
      </w:r>
      <w:r w:rsidR="00560DDC">
        <w:rPr>
          <w:rFonts w:eastAsia="Calibri" w:cs="Calibri"/>
        </w:rPr>
        <w:t>, backup reporting method if applicable</w:t>
      </w:r>
      <w:r w:rsidRPr="0080561E">
        <w:rPr>
          <w:rFonts w:eastAsia="Calibri" w:cs="Calibri"/>
        </w:rPr>
        <w:t xml:space="preserve"> and reporting timeline to the Sponsor.</w:t>
      </w:r>
    </w:p>
    <w:p w14:paraId="704218A1" w14:textId="53164CD1" w:rsidR="00290278" w:rsidRPr="0080561E" w:rsidRDefault="00290278" w:rsidP="00290278">
      <w:pPr>
        <w:pStyle w:val="00Paragraph"/>
      </w:pPr>
      <w:r w:rsidRPr="0080561E">
        <w:t>&lt;</w:t>
      </w:r>
      <w:r w:rsidRPr="0080561E">
        <w:rPr>
          <w:highlight w:val="lightGray"/>
        </w:rPr>
        <w:t>Enter Reporting</w:t>
      </w:r>
      <w:r w:rsidRPr="0080561E">
        <w:t>&gt;</w:t>
      </w:r>
    </w:p>
    <w:p w14:paraId="6377E167" w14:textId="2B8AF1F0" w:rsidR="00A9013A" w:rsidRPr="0040173B" w:rsidRDefault="00A9013A" w:rsidP="0040173B">
      <w:pPr>
        <w:pStyle w:val="04Heading4"/>
      </w:pPr>
      <w:r w:rsidRPr="0040173B">
        <w:t>Regulatory Reporting Requirements</w:t>
      </w:r>
    </w:p>
    <w:p w14:paraId="090F1B77" w14:textId="77777777" w:rsidR="00A9013A" w:rsidRPr="0080561E" w:rsidRDefault="00A9013A" w:rsidP="00A9013A">
      <w:pPr>
        <w:pStyle w:val="InstructionalTExt"/>
      </w:pPr>
      <w:r w:rsidRPr="0080561E">
        <w:t>Specify:</w:t>
      </w:r>
    </w:p>
    <w:p w14:paraId="239D5F0D" w14:textId="2F3DAFAD" w:rsidR="00A9013A" w:rsidRPr="0080561E" w:rsidRDefault="00AB22BB" w:rsidP="000047E6">
      <w:pPr>
        <w:pStyle w:val="InstructionalTExt"/>
        <w:numPr>
          <w:ilvl w:val="0"/>
          <w:numId w:val="26"/>
        </w:numPr>
      </w:pPr>
      <w:r>
        <w:t>t</w:t>
      </w:r>
      <w:r w:rsidR="00A9013A" w:rsidRPr="0080561E">
        <w:t xml:space="preserve">he </w:t>
      </w:r>
      <w:r w:rsidR="00404A0A">
        <w:t>I</w:t>
      </w:r>
      <w:r w:rsidR="00A9013A" w:rsidRPr="0080561E">
        <w:t>nvestigator</w:t>
      </w:r>
      <w:r w:rsidR="00E96D84">
        <w:t>’</w:t>
      </w:r>
      <w:r w:rsidR="00A9013A" w:rsidRPr="0080561E">
        <w:t>s responsibilities for reporting to the Sponsor</w:t>
      </w:r>
      <w:r w:rsidR="00A9013A" w:rsidRPr="0080561E" w:rsidDel="00AB1572">
        <w:t xml:space="preserve"> </w:t>
      </w:r>
      <w:r w:rsidR="00A9013A" w:rsidRPr="0080561E">
        <w:t xml:space="preserve">(and to Ethics Committees, where required), specifying timing of reporting </w:t>
      </w:r>
      <w:r w:rsidR="00A9013A" w:rsidRPr="0080561E" w:rsidDel="00AB1572">
        <w:t xml:space="preserve">to allow </w:t>
      </w:r>
      <w:r w:rsidR="00A9013A" w:rsidRPr="0080561E">
        <w:t xml:space="preserve">the Sponsor to meet </w:t>
      </w:r>
      <w:r w:rsidR="00A9013A" w:rsidRPr="0080561E" w:rsidDel="00AB1572">
        <w:t>their</w:t>
      </w:r>
      <w:r w:rsidR="00A9013A" w:rsidRPr="0080561E">
        <w:t xml:space="preserve"> responsibilities</w:t>
      </w:r>
    </w:p>
    <w:p w14:paraId="67543FC0" w14:textId="18D60D43" w:rsidR="00A9013A" w:rsidRPr="0080561E" w:rsidRDefault="00AB22BB" w:rsidP="000047E6">
      <w:pPr>
        <w:pStyle w:val="InstructionalTExt"/>
        <w:numPr>
          <w:ilvl w:val="0"/>
          <w:numId w:val="26"/>
        </w:numPr>
      </w:pPr>
      <w:r>
        <w:t>t</w:t>
      </w:r>
      <w:r w:rsidR="00A9013A" w:rsidRPr="0080561E">
        <w:t>he Sponsor’s legal/regulatory responsibilities to report to regulatory authorities, ethics committees, and investigators</w:t>
      </w:r>
    </w:p>
    <w:p w14:paraId="261E9446" w14:textId="01BCFEFE" w:rsidR="00A9013A" w:rsidRPr="0080561E" w:rsidRDefault="00AB22BB" w:rsidP="000047E6">
      <w:pPr>
        <w:pStyle w:val="InstructionalTExt"/>
        <w:numPr>
          <w:ilvl w:val="0"/>
          <w:numId w:val="26"/>
        </w:numPr>
      </w:pPr>
      <w:r>
        <w:t>s</w:t>
      </w:r>
      <w:r w:rsidR="00A9013A" w:rsidRPr="0080561E">
        <w:t>erious and unexpected adverse reaction reporting</w:t>
      </w:r>
    </w:p>
    <w:p w14:paraId="7E2B0E01" w14:textId="67B94BBD" w:rsidR="00A9013A" w:rsidRPr="0080561E" w:rsidRDefault="00A9013A" w:rsidP="00A9013A">
      <w:pPr>
        <w:pStyle w:val="00Paragraph"/>
        <w:rPr>
          <w:highlight w:val="lightGray"/>
        </w:rPr>
      </w:pPr>
      <w:r w:rsidRPr="0080561E">
        <w:t>&lt;</w:t>
      </w:r>
      <w:r w:rsidRPr="0080561E">
        <w:rPr>
          <w:highlight w:val="lightGray"/>
        </w:rPr>
        <w:t>Enter Regulatory Reporting Requirements</w:t>
      </w:r>
      <w:r w:rsidRPr="0080561E">
        <w:t>&gt;</w:t>
      </w:r>
    </w:p>
    <w:p w14:paraId="54C52EA1" w14:textId="485BF4D6" w:rsidR="00A9013A" w:rsidRPr="0080561E" w:rsidRDefault="00A9013A" w:rsidP="00A9013A">
      <w:pPr>
        <w:pStyle w:val="03Heading3"/>
      </w:pPr>
      <w:bookmarkStart w:id="174" w:name="_Toc185590955"/>
      <w:r w:rsidRPr="0080561E">
        <w:t>Adverse Events of Special Interest</w:t>
      </w:r>
      <w:bookmarkEnd w:id="174"/>
    </w:p>
    <w:p w14:paraId="2B9AB07B" w14:textId="35DC998A" w:rsidR="00A9013A" w:rsidRPr="0080561E" w:rsidRDefault="00A9013A" w:rsidP="00A9013A">
      <w:pPr>
        <w:pStyle w:val="InstructionalTExt"/>
      </w:pPr>
      <w:r w:rsidRPr="0080561E">
        <w:t>Specify any AESI:</w:t>
      </w:r>
    </w:p>
    <w:p w14:paraId="6016CE57" w14:textId="3690A85C" w:rsidR="009F55D8" w:rsidRDefault="009F55D8" w:rsidP="000047E6">
      <w:pPr>
        <w:pStyle w:val="InstructionalTExt"/>
        <w:numPr>
          <w:ilvl w:val="0"/>
          <w:numId w:val="26"/>
        </w:numPr>
      </w:pPr>
      <w:r>
        <w:t>any event (serious or nonserious) of scientific and medical concern relative to the trial intervention, for which ongoing monitoring and rapid commun</w:t>
      </w:r>
      <w:r w:rsidR="0023304C">
        <w:t>ication by the investigator to the sponsor can be appropriate</w:t>
      </w:r>
    </w:p>
    <w:p w14:paraId="687117ED" w14:textId="4AF09E67" w:rsidR="00A9013A" w:rsidRPr="0080561E" w:rsidRDefault="00193677" w:rsidP="000047E6">
      <w:pPr>
        <w:pStyle w:val="InstructionalTExt"/>
        <w:numPr>
          <w:ilvl w:val="0"/>
          <w:numId w:val="26"/>
        </w:numPr>
      </w:pPr>
      <w:r>
        <w:t>o</w:t>
      </w:r>
      <w:r w:rsidR="00A9013A" w:rsidRPr="0080561E">
        <w:t>ther events that merit reporting to the Sponsor, trial leadership, IRB, and regulatory agencies</w:t>
      </w:r>
    </w:p>
    <w:p w14:paraId="55C8EDA5" w14:textId="77777777" w:rsidR="00A9013A" w:rsidRPr="0080561E" w:rsidRDefault="00A9013A" w:rsidP="00A9013A">
      <w:pPr>
        <w:pStyle w:val="InstructionalTExt"/>
      </w:pPr>
      <w:r w:rsidRPr="0080561E">
        <w:t>Include the following for each AESI:</w:t>
      </w:r>
    </w:p>
    <w:p w14:paraId="1851BE04" w14:textId="7AA81BB6" w:rsidR="00A9013A" w:rsidRPr="000047E6" w:rsidRDefault="00193677" w:rsidP="000047E6">
      <w:pPr>
        <w:pStyle w:val="InstructionalTExt"/>
        <w:numPr>
          <w:ilvl w:val="0"/>
          <w:numId w:val="26"/>
        </w:numPr>
      </w:pPr>
      <w:r w:rsidRPr="000047E6">
        <w:t>t</w:t>
      </w:r>
      <w:r w:rsidR="00A9013A" w:rsidRPr="000047E6">
        <w:t xml:space="preserve">he definition </w:t>
      </w:r>
    </w:p>
    <w:p w14:paraId="12F36896" w14:textId="3BD84A34" w:rsidR="00A9013A" w:rsidRPr="000047E6" w:rsidRDefault="0023304C" w:rsidP="000047E6">
      <w:pPr>
        <w:pStyle w:val="InstructionalTExt"/>
        <w:numPr>
          <w:ilvl w:val="0"/>
          <w:numId w:val="26"/>
        </w:numPr>
      </w:pPr>
      <w:r>
        <w:t>the approach for ascertaining information</w:t>
      </w:r>
    </w:p>
    <w:p w14:paraId="1F0000C3" w14:textId="44938EC3" w:rsidR="00A9013A" w:rsidRPr="000047E6" w:rsidRDefault="00193677" w:rsidP="000047E6">
      <w:pPr>
        <w:pStyle w:val="InstructionalTExt"/>
        <w:numPr>
          <w:ilvl w:val="0"/>
          <w:numId w:val="26"/>
        </w:numPr>
      </w:pPr>
      <w:r w:rsidRPr="000047E6">
        <w:t>i</w:t>
      </w:r>
      <w:r w:rsidR="00A9013A" w:rsidRPr="000047E6">
        <w:t xml:space="preserve">f </w:t>
      </w:r>
      <w:r w:rsidR="0023304C">
        <w:t>applicable, any approach to confirm or adjudicate the occurrence</w:t>
      </w:r>
    </w:p>
    <w:p w14:paraId="5E29EA24" w14:textId="6FDE23AA" w:rsidR="00A9013A" w:rsidRPr="0080561E" w:rsidRDefault="00A9013A" w:rsidP="00A9013A">
      <w:pPr>
        <w:pStyle w:val="00Paragraph"/>
      </w:pPr>
      <w:r w:rsidRPr="0080561E">
        <w:t>&lt;</w:t>
      </w:r>
      <w:r w:rsidRPr="0080561E">
        <w:rPr>
          <w:highlight w:val="lightGray"/>
        </w:rPr>
        <w:t xml:space="preserve">Enter Adverse Events of Special Interest or state </w:t>
      </w:r>
      <w:r w:rsidR="005A40A9">
        <w:rPr>
          <w:highlight w:val="lightGray"/>
        </w:rPr>
        <w:t>“</w:t>
      </w:r>
      <w:r w:rsidRPr="0080561E">
        <w:rPr>
          <w:highlight w:val="lightGray"/>
        </w:rPr>
        <w:t xml:space="preserve">Not </w:t>
      </w:r>
      <w:r w:rsidR="008B2A62">
        <w:rPr>
          <w:highlight w:val="lightGray"/>
        </w:rPr>
        <w:t>a</w:t>
      </w:r>
      <w:r w:rsidRPr="0080561E">
        <w:rPr>
          <w:highlight w:val="lightGray"/>
        </w:rPr>
        <w:t>pplicable</w:t>
      </w:r>
      <w:r w:rsidR="005A40A9">
        <w:t>”</w:t>
      </w:r>
      <w:r w:rsidRPr="0080561E">
        <w:t>&gt;</w:t>
      </w:r>
    </w:p>
    <w:p w14:paraId="090854DA" w14:textId="77777777" w:rsidR="00A9013A" w:rsidRPr="0080561E" w:rsidRDefault="00A9013A" w:rsidP="00A9013A">
      <w:pPr>
        <w:pStyle w:val="03Heading3"/>
      </w:pPr>
      <w:bookmarkStart w:id="175" w:name="_Toc185590956"/>
      <w:r w:rsidRPr="0080561E">
        <w:lastRenderedPageBreak/>
        <w:t>Disease-related Events or Outcomes Not Qualifying as AEs or SAEs</w:t>
      </w:r>
      <w:bookmarkEnd w:id="175"/>
      <w:r w:rsidRPr="0080561E">
        <w:t xml:space="preserve"> </w:t>
      </w:r>
    </w:p>
    <w:p w14:paraId="1FABE6A5" w14:textId="0145E5F0" w:rsidR="00A9013A" w:rsidRPr="0080561E" w:rsidRDefault="00A9013A" w:rsidP="00A9013A">
      <w:pPr>
        <w:pStyle w:val="InstructionalTExt"/>
      </w:pPr>
      <w:r w:rsidRPr="0080561E">
        <w:t>S</w:t>
      </w:r>
      <w:r w:rsidRPr="0080561E">
        <w:rPr>
          <w:rFonts w:eastAsia="Calibri"/>
          <w:lang w:eastAsia="ja-JP"/>
        </w:rPr>
        <w:t xml:space="preserve">pecify any </w:t>
      </w:r>
      <w:sdt>
        <w:sdtPr>
          <w:tag w:val="goog_rdk_253"/>
          <w:id w:val="-1902059262"/>
        </w:sdtPr>
        <w:sdtContent/>
      </w:sdt>
      <w:r w:rsidRPr="0080561E">
        <w:rPr>
          <w:rFonts w:eastAsia="Calibri" w:cs="Calibri"/>
        </w:rPr>
        <w:t>DREs</w:t>
      </w:r>
      <w:r w:rsidRPr="0080561E">
        <w:rPr>
          <w:rFonts w:eastAsia="Calibri"/>
          <w:lang w:eastAsia="ja-JP"/>
        </w:rPr>
        <w:t xml:space="preserve">, DROs, or both that will </w:t>
      </w:r>
      <w:r w:rsidRPr="0080561E">
        <w:rPr>
          <w:rFonts w:eastAsia="Calibri"/>
          <w:b/>
          <w:lang w:eastAsia="ja-JP"/>
        </w:rPr>
        <w:t>not</w:t>
      </w:r>
      <w:r w:rsidRPr="0080561E">
        <w:rPr>
          <w:rFonts w:eastAsia="Calibri"/>
          <w:lang w:eastAsia="ja-JP"/>
        </w:rPr>
        <w:t xml:space="preserve"> be reported as AEs or SAEs (</w:t>
      </w:r>
      <w:r w:rsidR="00AB4344">
        <w:rPr>
          <w:rFonts w:eastAsia="Calibri"/>
          <w:lang w:eastAsia="ja-JP"/>
        </w:rPr>
        <w:t>e.g.</w:t>
      </w:r>
      <w:r w:rsidRPr="0080561E">
        <w:rPr>
          <w:rFonts w:eastAsia="Calibri"/>
          <w:lang w:eastAsia="ja-JP"/>
        </w:rPr>
        <w:t>,</w:t>
      </w:r>
      <w:r w:rsidRPr="0080561E">
        <w:t xml:space="preserve"> seizures in anticonvulsant trials) or state </w:t>
      </w:r>
      <w:r w:rsidR="00DB7554">
        <w:t>“N</w:t>
      </w:r>
      <w:r w:rsidRPr="0080561E">
        <w:t xml:space="preserve">ot </w:t>
      </w:r>
      <w:r w:rsidR="008B2A62">
        <w:t>a</w:t>
      </w:r>
      <w:r w:rsidRPr="0080561E">
        <w:t>pplicable.</w:t>
      </w:r>
      <w:r w:rsidR="00DB7554">
        <w:t>”</w:t>
      </w:r>
    </w:p>
    <w:p w14:paraId="20BC0B4E" w14:textId="77777777" w:rsidR="00A9013A" w:rsidRPr="0080561E" w:rsidRDefault="00A9013A" w:rsidP="00A9013A">
      <w:pPr>
        <w:pStyle w:val="00Paragraph"/>
        <w:rPr>
          <w:highlight w:val="lightGray"/>
        </w:rPr>
      </w:pPr>
      <w:r w:rsidRPr="0080561E">
        <w:t>&lt;</w:t>
      </w:r>
      <w:r w:rsidRPr="0080561E">
        <w:rPr>
          <w:highlight w:val="lightGray"/>
        </w:rPr>
        <w:t>Enter Disease-related Events or Outcomes not Qualifying as AEs or SAEs</w:t>
      </w:r>
      <w:r w:rsidRPr="0080561E">
        <w:t>&gt;</w:t>
      </w:r>
    </w:p>
    <w:p w14:paraId="690A6E20" w14:textId="2A956FF7" w:rsidR="00A9013A" w:rsidRPr="0080561E" w:rsidRDefault="00A9013A" w:rsidP="00A9013A">
      <w:pPr>
        <w:pStyle w:val="02Heading2"/>
      </w:pPr>
      <w:bookmarkStart w:id="176" w:name="_Toc185590957"/>
      <w:r w:rsidRPr="0080561E">
        <w:t>Pregnancy and Postpartum Information</w:t>
      </w:r>
      <w:bookmarkEnd w:id="176"/>
    </w:p>
    <w:p w14:paraId="19ED39B0" w14:textId="41F52A0D" w:rsidR="004A3EED" w:rsidRPr="000047E6" w:rsidRDefault="004A3EED" w:rsidP="001A6836">
      <w:pPr>
        <w:pStyle w:val="InstructionalTExt"/>
        <w:rPr>
          <w:rFonts w:cstheme="minorHAnsi"/>
        </w:rPr>
      </w:pPr>
      <w:r w:rsidRPr="000047E6">
        <w:rPr>
          <w:rFonts w:cstheme="minorHAnsi"/>
        </w:rPr>
        <w:t>While pregnancy itself is not considered to be an AE or SAE, if negative or consequential outcome occurs in the participant or child/</w:t>
      </w:r>
      <w:proofErr w:type="spellStart"/>
      <w:r w:rsidRPr="000047E6">
        <w:rPr>
          <w:rFonts w:cstheme="minorHAnsi"/>
        </w:rPr>
        <w:t>foetus</w:t>
      </w:r>
      <w:proofErr w:type="spellEnd"/>
      <w:r w:rsidRPr="000047E6">
        <w:rPr>
          <w:rFonts w:cstheme="minorHAnsi"/>
        </w:rPr>
        <w:t>, it will be reported as an AE or SAE. Refer to Section 9.</w:t>
      </w:r>
      <w:r w:rsidR="00630F09" w:rsidRPr="000047E6">
        <w:rPr>
          <w:rFonts w:cstheme="minorHAnsi"/>
        </w:rPr>
        <w:t xml:space="preserve">2 </w:t>
      </w:r>
      <w:r w:rsidR="00391A1C" w:rsidRPr="000047E6">
        <w:rPr>
          <w:rFonts w:cstheme="minorHAnsi"/>
        </w:rPr>
        <w:t>Timing and Procedures for Collection and Reporting</w:t>
      </w:r>
      <w:r w:rsidRPr="000047E6">
        <w:rPr>
          <w:rFonts w:cstheme="minorHAnsi"/>
        </w:rPr>
        <w:t xml:space="preserve"> for AE and SAE related procedures as applicable. If the negative event meets the seriousness criteria, then this is considered an SAE (</w:t>
      </w:r>
      <w:r w:rsidR="00AB4344" w:rsidRPr="000047E6">
        <w:rPr>
          <w:rFonts w:cstheme="minorHAnsi"/>
        </w:rPr>
        <w:t>e.g.</w:t>
      </w:r>
      <w:r w:rsidRPr="000047E6">
        <w:rPr>
          <w:rFonts w:cstheme="minorHAnsi"/>
        </w:rPr>
        <w:t xml:space="preserve">, spontaneous abortion, </w:t>
      </w:r>
      <w:proofErr w:type="spellStart"/>
      <w:r w:rsidRPr="000047E6">
        <w:rPr>
          <w:rFonts w:cstheme="minorHAnsi"/>
        </w:rPr>
        <w:t>foetal</w:t>
      </w:r>
      <w:proofErr w:type="spellEnd"/>
      <w:r w:rsidRPr="000047E6">
        <w:rPr>
          <w:rFonts w:cstheme="minorHAnsi"/>
        </w:rPr>
        <w:t xml:space="preserve"> death, stillbirth, congenital anomalies, ectopic pregnancy, or pre-eclampsia) and reported per Section 9</w:t>
      </w:r>
      <w:r w:rsidR="00AD4D48" w:rsidRPr="000047E6">
        <w:rPr>
          <w:rFonts w:cstheme="minorHAnsi"/>
        </w:rPr>
        <w:t>.2.</w:t>
      </w:r>
      <w:r w:rsidR="00630F09" w:rsidRPr="000047E6">
        <w:rPr>
          <w:rFonts w:cstheme="minorHAnsi"/>
        </w:rPr>
        <w:t>3</w:t>
      </w:r>
      <w:r w:rsidR="00AD4D48" w:rsidRPr="000047E6">
        <w:rPr>
          <w:rFonts w:cstheme="minorHAnsi"/>
        </w:rPr>
        <w:t xml:space="preserve"> Reporting</w:t>
      </w:r>
      <w:r w:rsidRPr="000047E6">
        <w:rPr>
          <w:rFonts w:cstheme="minorHAnsi"/>
        </w:rPr>
        <w:t>.</w:t>
      </w:r>
    </w:p>
    <w:p w14:paraId="4B540943" w14:textId="755B0DF6" w:rsidR="00174794" w:rsidRPr="00953A4C" w:rsidRDefault="00174794" w:rsidP="001A6836">
      <w:pPr>
        <w:pStyle w:val="InstructionalTExt"/>
        <w:rPr>
          <w:rFonts w:cstheme="minorHAnsi"/>
        </w:rPr>
      </w:pPr>
      <w:r w:rsidRPr="00953A4C">
        <w:rPr>
          <w:rFonts w:cstheme="minorHAnsi"/>
        </w:rPr>
        <w:t>No text is intended here (heading only).</w:t>
      </w:r>
    </w:p>
    <w:p w14:paraId="4EA827AD" w14:textId="77777777" w:rsidR="00A9013A" w:rsidRPr="0080561E" w:rsidRDefault="00A9013A" w:rsidP="00A9013A">
      <w:pPr>
        <w:pStyle w:val="03Heading3"/>
      </w:pPr>
      <w:bookmarkStart w:id="177" w:name="_Toc185590958"/>
      <w:r w:rsidRPr="0080561E">
        <w:t>{Participants Who Become Pregnant During the Trial}</w:t>
      </w:r>
      <w:bookmarkEnd w:id="177"/>
    </w:p>
    <w:p w14:paraId="2406F848" w14:textId="41337D05" w:rsidR="00A9013A" w:rsidRPr="0080561E" w:rsidRDefault="00A9013A" w:rsidP="001A6836">
      <w:pPr>
        <w:pStyle w:val="InstructionalTExt"/>
      </w:pPr>
      <w:r w:rsidRPr="0080561E">
        <w:t>Specify</w:t>
      </w:r>
      <w:r w:rsidR="00622574">
        <w:t>:</w:t>
      </w:r>
    </w:p>
    <w:p w14:paraId="3A6FB33B" w14:textId="6411AAD2" w:rsidR="00A9013A" w:rsidRPr="000047E6" w:rsidRDefault="00A9013A" w:rsidP="000047E6">
      <w:pPr>
        <w:pStyle w:val="InstructionalTExt"/>
        <w:numPr>
          <w:ilvl w:val="0"/>
          <w:numId w:val="26"/>
        </w:numPr>
      </w:pPr>
      <w:r w:rsidRPr="000047E6">
        <w:t>the assessments to be performed</w:t>
      </w:r>
    </w:p>
    <w:p w14:paraId="6A3BA670" w14:textId="7217B7DB" w:rsidR="00A9013A" w:rsidRPr="000047E6" w:rsidRDefault="00A9013A" w:rsidP="000047E6">
      <w:pPr>
        <w:pStyle w:val="InstructionalTExt"/>
        <w:numPr>
          <w:ilvl w:val="0"/>
          <w:numId w:val="26"/>
        </w:numPr>
      </w:pPr>
      <w:r w:rsidRPr="000047E6">
        <w:t>type and duration of monitoring</w:t>
      </w:r>
    </w:p>
    <w:p w14:paraId="0D6D05E2" w14:textId="6EB7682E" w:rsidR="00A9013A" w:rsidRPr="000047E6" w:rsidRDefault="00A9013A" w:rsidP="000047E6">
      <w:pPr>
        <w:pStyle w:val="InstructionalTExt"/>
        <w:numPr>
          <w:ilvl w:val="0"/>
          <w:numId w:val="26"/>
        </w:numPr>
      </w:pPr>
      <w:r w:rsidRPr="000047E6">
        <w:t xml:space="preserve">whether participants who become pregnant during the trial </w:t>
      </w:r>
      <w:r w:rsidR="00246E13">
        <w:t xml:space="preserve">may continue with trial intervention or </w:t>
      </w:r>
      <w:r w:rsidRPr="000047E6">
        <w:t xml:space="preserve">must be discontinued from trial intervention (refer to Section 7 </w:t>
      </w:r>
      <w:r w:rsidR="00AD4D48" w:rsidRPr="000047E6">
        <w:t xml:space="preserve">Participant Discontinuation </w:t>
      </w:r>
      <w:r w:rsidR="00A40AB2" w:rsidRPr="000047E6">
        <w:t xml:space="preserve">of Trial Intervention and Discontinuation or Withdrawal from Trial </w:t>
      </w:r>
      <w:r w:rsidRPr="000047E6">
        <w:t>as applicable)</w:t>
      </w:r>
    </w:p>
    <w:p w14:paraId="75CDBF9F" w14:textId="7DE0A341" w:rsidR="006B5E02" w:rsidRDefault="00802D39" w:rsidP="000047E6">
      <w:pPr>
        <w:pStyle w:val="InstructionalTExt"/>
        <w:numPr>
          <w:ilvl w:val="0"/>
          <w:numId w:val="26"/>
        </w:numPr>
      </w:pPr>
      <w:r>
        <w:t>a</w:t>
      </w:r>
      <w:r w:rsidR="006B5E02">
        <w:t>ny trial modifications that need to be made for participants who become pregnant</w:t>
      </w:r>
    </w:p>
    <w:p w14:paraId="2A8777DC" w14:textId="4AC4AA80" w:rsidR="00A9013A" w:rsidRPr="000047E6" w:rsidRDefault="00A9013A" w:rsidP="000047E6">
      <w:pPr>
        <w:pStyle w:val="InstructionalTExt"/>
        <w:numPr>
          <w:ilvl w:val="0"/>
          <w:numId w:val="26"/>
        </w:numPr>
      </w:pPr>
      <w:r w:rsidRPr="000047E6">
        <w:t>what information will be collected about a participant who becomes pregnant during the trial (</w:t>
      </w:r>
      <w:r w:rsidR="00AB4344" w:rsidRPr="000047E6">
        <w:t>e.g.</w:t>
      </w:r>
      <w:r w:rsidRPr="000047E6">
        <w:t>, recording and reporting to the Sponsor, postpartum follow-up, trial intervention discontinuation or continuation, or trial withdrawal)</w:t>
      </w:r>
    </w:p>
    <w:p w14:paraId="2A0DF4B6" w14:textId="5A64F5F0" w:rsidR="00A9013A" w:rsidRPr="0080561E" w:rsidRDefault="00A9013A" w:rsidP="001A6836">
      <w:pPr>
        <w:pStyle w:val="InstructionalTExt"/>
      </w:pPr>
      <w:r w:rsidRPr="0080561E">
        <w:t>For postpartum follow-up, include the time period (</w:t>
      </w:r>
      <w:r w:rsidR="00AB4344">
        <w:t>e.g.</w:t>
      </w:r>
      <w:r w:rsidRPr="0080561E">
        <w:t>, initial child development) with the justification.</w:t>
      </w:r>
    </w:p>
    <w:p w14:paraId="7471B006" w14:textId="31C00EF6" w:rsidR="00A9013A" w:rsidRPr="0080561E" w:rsidRDefault="00A9013A" w:rsidP="001A6836">
      <w:pPr>
        <w:pStyle w:val="InstructionalTExt"/>
      </w:pPr>
      <w:r w:rsidRPr="0080561E">
        <w:t>If exposure to trial intervention during breastfeeding is applicable, specify</w:t>
      </w:r>
      <w:r w:rsidR="00AF053F">
        <w:t>:</w:t>
      </w:r>
    </w:p>
    <w:p w14:paraId="487AC214" w14:textId="545BC32B" w:rsidR="00A9013A" w:rsidRPr="000047E6" w:rsidRDefault="00A9013A" w:rsidP="000047E6">
      <w:pPr>
        <w:pStyle w:val="InstructionalTExt"/>
        <w:numPr>
          <w:ilvl w:val="0"/>
          <w:numId w:val="26"/>
        </w:numPr>
      </w:pPr>
      <w:r w:rsidRPr="000047E6">
        <w:t>the assessments to be performed</w:t>
      </w:r>
    </w:p>
    <w:p w14:paraId="28744253" w14:textId="0595DFD8" w:rsidR="00A9013A" w:rsidRPr="000047E6" w:rsidRDefault="00A9013A" w:rsidP="000047E6">
      <w:pPr>
        <w:pStyle w:val="InstructionalTExt"/>
        <w:numPr>
          <w:ilvl w:val="0"/>
          <w:numId w:val="26"/>
        </w:numPr>
      </w:pPr>
      <w:r w:rsidRPr="000047E6">
        <w:t>type and duration of monitoring</w:t>
      </w:r>
    </w:p>
    <w:p w14:paraId="0F212174" w14:textId="2802EF7B" w:rsidR="00A9013A" w:rsidRPr="000047E6" w:rsidRDefault="00A9013A" w:rsidP="000047E6">
      <w:pPr>
        <w:pStyle w:val="InstructionalTExt"/>
        <w:numPr>
          <w:ilvl w:val="0"/>
          <w:numId w:val="26"/>
        </w:numPr>
      </w:pPr>
      <w:r w:rsidRPr="000047E6">
        <w:t>what information will be collected for both the participant and child</w:t>
      </w:r>
    </w:p>
    <w:p w14:paraId="61DAC5B5" w14:textId="573CB62D" w:rsidR="00A9013A" w:rsidRPr="0080561E" w:rsidRDefault="00C37D4B" w:rsidP="00A9013A">
      <w:pPr>
        <w:pStyle w:val="00Paragraph"/>
      </w:pPr>
      <w:r w:rsidRPr="0080561E">
        <w:rPr>
          <w:lang w:val="en-GB"/>
        </w:rPr>
        <w:t>{</w:t>
      </w:r>
      <w:r w:rsidR="00A9013A" w:rsidRPr="0080561E">
        <w:rPr>
          <w:lang w:val="en-GB"/>
        </w:rPr>
        <w:t>&lt;</w:t>
      </w:r>
      <w:r w:rsidR="00A9013A" w:rsidRPr="0080561E">
        <w:rPr>
          <w:highlight w:val="lightGray"/>
          <w:lang w:val="en-GB"/>
        </w:rPr>
        <w:t xml:space="preserve">Enter </w:t>
      </w:r>
      <w:r w:rsidR="00A9013A" w:rsidRPr="0080561E">
        <w:rPr>
          <w:highlight w:val="lightGray"/>
        </w:rPr>
        <w:t>Participants Who Become Pregnant During the Trial</w:t>
      </w:r>
      <w:r w:rsidR="00A9013A" w:rsidRPr="0080561E">
        <w:t>&gt;</w:t>
      </w:r>
      <w:r w:rsidRPr="0080561E">
        <w:t>}</w:t>
      </w:r>
    </w:p>
    <w:p w14:paraId="20DF9217" w14:textId="1D1870B8" w:rsidR="00A9013A" w:rsidRPr="0080561E" w:rsidRDefault="00A9013A" w:rsidP="00A9013A">
      <w:pPr>
        <w:pStyle w:val="03Heading3"/>
      </w:pPr>
      <w:bookmarkStart w:id="178" w:name="_Toc185590959"/>
      <w:r w:rsidRPr="0080561E">
        <w:t>{Participants Whose Partners Become Pregnant</w:t>
      </w:r>
      <w:r w:rsidR="002567E0">
        <w:t xml:space="preserve"> During the Trial</w:t>
      </w:r>
      <w:r w:rsidRPr="0080561E">
        <w:t>}</w:t>
      </w:r>
      <w:bookmarkEnd w:id="178"/>
    </w:p>
    <w:p w14:paraId="3BF42DF5" w14:textId="77777777" w:rsidR="00A9013A" w:rsidRPr="0080561E" w:rsidRDefault="00A9013A" w:rsidP="001A6836">
      <w:pPr>
        <w:pStyle w:val="InstructionalTExt"/>
      </w:pPr>
      <w:r w:rsidRPr="0080561E">
        <w:t>Specify:</w:t>
      </w:r>
    </w:p>
    <w:p w14:paraId="2193F349" w14:textId="24D585E0" w:rsidR="00A9013A" w:rsidRPr="000047E6" w:rsidRDefault="00381616" w:rsidP="000047E6">
      <w:pPr>
        <w:pStyle w:val="InstructionalTExt"/>
        <w:numPr>
          <w:ilvl w:val="0"/>
          <w:numId w:val="26"/>
        </w:numPr>
      </w:pPr>
      <w:r w:rsidRPr="000047E6">
        <w:lastRenderedPageBreak/>
        <w:t>i</w:t>
      </w:r>
      <w:r w:rsidR="00A9013A" w:rsidRPr="000047E6">
        <w:t>f</w:t>
      </w:r>
      <w:r w:rsidR="00A9013A" w:rsidRPr="000047E6" w:rsidDel="00C619FA">
        <w:t xml:space="preserve"> </w:t>
      </w:r>
      <w:r w:rsidR="00A9013A" w:rsidRPr="000047E6">
        <w:t>the investigator will attempt to collect pregnancy information about a participant’s partner, who becomes pregnant during the specified period in the trial</w:t>
      </w:r>
    </w:p>
    <w:p w14:paraId="43E904D8" w14:textId="2413C63C" w:rsidR="00A9013A" w:rsidRPr="000047E6" w:rsidRDefault="00381616" w:rsidP="000047E6">
      <w:pPr>
        <w:pStyle w:val="InstructionalTExt"/>
        <w:numPr>
          <w:ilvl w:val="0"/>
          <w:numId w:val="26"/>
        </w:numPr>
      </w:pPr>
      <w:r w:rsidRPr="000047E6">
        <w:t>w</w:t>
      </w:r>
      <w:r w:rsidR="00A9013A" w:rsidRPr="000047E6">
        <w:t xml:space="preserve">hether the participant whose partner becomes pregnant should be discontinued from trial intervention (refer to Section 7 </w:t>
      </w:r>
      <w:r w:rsidR="00A40AB2" w:rsidRPr="000047E6">
        <w:t xml:space="preserve">Participant Discontinuation of Trial Intervention and Discontinuation or Withdrawal from Trial </w:t>
      </w:r>
      <w:r w:rsidR="00A9013A" w:rsidRPr="000047E6">
        <w:t>as applicable)</w:t>
      </w:r>
    </w:p>
    <w:p w14:paraId="5D6BBDB1" w14:textId="4DB44660" w:rsidR="00A9013A" w:rsidRPr="000047E6" w:rsidRDefault="00381616" w:rsidP="000047E6">
      <w:pPr>
        <w:pStyle w:val="InstructionalTExt"/>
        <w:numPr>
          <w:ilvl w:val="0"/>
          <w:numId w:val="26"/>
        </w:numPr>
      </w:pPr>
      <w:r w:rsidRPr="000047E6">
        <w:t>t</w:t>
      </w:r>
      <w:r w:rsidR="00A9013A" w:rsidRPr="000047E6">
        <w:t xml:space="preserve">he assessments to be performed, type and duration of monitoring, and </w:t>
      </w:r>
      <w:r w:rsidR="001F1296" w:rsidRPr="000047E6">
        <w:t>the</w:t>
      </w:r>
      <w:r w:rsidR="00A9013A" w:rsidRPr="000047E6">
        <w:t xml:space="preserve"> information </w:t>
      </w:r>
      <w:r w:rsidR="001F1296" w:rsidRPr="000047E6">
        <w:t>to</w:t>
      </w:r>
      <w:r w:rsidR="00A9013A" w:rsidRPr="000047E6">
        <w:t xml:space="preserve"> be collected</w:t>
      </w:r>
    </w:p>
    <w:p w14:paraId="5704E4AC" w14:textId="7401C320" w:rsidR="00A9013A" w:rsidRPr="0080561E" w:rsidRDefault="00C37D4B" w:rsidP="00A9013A">
      <w:pPr>
        <w:pStyle w:val="00Paragraph"/>
      </w:pPr>
      <w:r w:rsidRPr="0080561E">
        <w:t>{</w:t>
      </w:r>
      <w:r w:rsidR="00A9013A" w:rsidRPr="0080561E">
        <w:t>&lt;</w:t>
      </w:r>
      <w:r w:rsidR="00A9013A" w:rsidRPr="0080561E">
        <w:rPr>
          <w:highlight w:val="lightGray"/>
        </w:rPr>
        <w:t xml:space="preserve">Enter Participants Whose Partners Become </w:t>
      </w:r>
      <w:r w:rsidR="00A9013A" w:rsidRPr="002567E0">
        <w:rPr>
          <w:highlight w:val="lightGray"/>
        </w:rPr>
        <w:t>Pregnant</w:t>
      </w:r>
      <w:r w:rsidR="002567E0" w:rsidRPr="002567E0">
        <w:rPr>
          <w:highlight w:val="lightGray"/>
        </w:rPr>
        <w:t xml:space="preserve"> During the Trial</w:t>
      </w:r>
      <w:r w:rsidR="00A9013A" w:rsidRPr="0080561E">
        <w:t>&gt;</w:t>
      </w:r>
      <w:r w:rsidRPr="0080561E">
        <w:t>}</w:t>
      </w:r>
    </w:p>
    <w:p w14:paraId="4227D4D3" w14:textId="77777777" w:rsidR="00B86F68" w:rsidRPr="0080561E" w:rsidRDefault="00B86F68" w:rsidP="00B86F68">
      <w:pPr>
        <w:pStyle w:val="02Heading2"/>
      </w:pPr>
      <w:bookmarkStart w:id="179" w:name="_Toc185590960"/>
      <w:r w:rsidRPr="0080561E">
        <w:t>Special Safety Situations</w:t>
      </w:r>
      <w:bookmarkEnd w:id="179"/>
    </w:p>
    <w:p w14:paraId="0D1C7C1F" w14:textId="77777777" w:rsidR="00B86F68" w:rsidRPr="0080561E" w:rsidRDefault="00B86F68" w:rsidP="001A6836">
      <w:pPr>
        <w:pStyle w:val="InstructionalTExt"/>
        <w:rPr>
          <w:lang w:val="en-GB"/>
        </w:rPr>
      </w:pPr>
      <w:r w:rsidRPr="0080561E">
        <w:rPr>
          <w:lang w:val="en-GB"/>
        </w:rPr>
        <w:t xml:space="preserve">Specify special safety situations associated with the trial intervention(s) that do not qualify as an AE or </w:t>
      </w:r>
      <w:proofErr w:type="gramStart"/>
      <w:r w:rsidRPr="0080561E">
        <w:rPr>
          <w:lang w:val="en-GB"/>
        </w:rPr>
        <w:t>SAE, but</w:t>
      </w:r>
      <w:proofErr w:type="gramEnd"/>
      <w:r w:rsidRPr="0080561E">
        <w:rPr>
          <w:lang w:val="en-GB"/>
        </w:rPr>
        <w:t xml:space="preserve"> require regulatory reporting. Examples include:</w:t>
      </w:r>
    </w:p>
    <w:p w14:paraId="18D26018" w14:textId="257F6F5E" w:rsidR="00B86F68" w:rsidRPr="000047E6" w:rsidRDefault="00E83C10" w:rsidP="000047E6">
      <w:pPr>
        <w:pStyle w:val="InstructionalTExt"/>
        <w:numPr>
          <w:ilvl w:val="0"/>
          <w:numId w:val="26"/>
        </w:numPr>
      </w:pPr>
      <w:r w:rsidRPr="000047E6">
        <w:t>m</w:t>
      </w:r>
      <w:r w:rsidR="00B86F68" w:rsidRPr="000047E6">
        <w:t>isuse or abuse</w:t>
      </w:r>
    </w:p>
    <w:p w14:paraId="59BD4059" w14:textId="39D879BF" w:rsidR="00B86F68" w:rsidRPr="000047E6" w:rsidRDefault="00E83C10" w:rsidP="000047E6">
      <w:pPr>
        <w:pStyle w:val="InstructionalTExt"/>
        <w:numPr>
          <w:ilvl w:val="0"/>
          <w:numId w:val="26"/>
        </w:numPr>
      </w:pPr>
      <w:r w:rsidRPr="000047E6">
        <w:t>o</w:t>
      </w:r>
      <w:r w:rsidR="00B86F68" w:rsidRPr="000047E6">
        <w:t>ff-label use (if applicable)</w:t>
      </w:r>
    </w:p>
    <w:p w14:paraId="4C5A890C" w14:textId="2715029D" w:rsidR="00B86F68" w:rsidRPr="000047E6" w:rsidRDefault="00E83C10" w:rsidP="000047E6">
      <w:pPr>
        <w:pStyle w:val="InstructionalTExt"/>
        <w:numPr>
          <w:ilvl w:val="0"/>
          <w:numId w:val="26"/>
        </w:numPr>
      </w:pPr>
      <w:r w:rsidRPr="000047E6">
        <w:t>m</w:t>
      </w:r>
      <w:r w:rsidR="00B86F68" w:rsidRPr="000047E6">
        <w:t>edication error (prescription or dispensing error)</w:t>
      </w:r>
    </w:p>
    <w:p w14:paraId="48486EB8" w14:textId="1FC626CF" w:rsidR="00B86F68" w:rsidRPr="000047E6" w:rsidRDefault="00E83C10" w:rsidP="000047E6">
      <w:pPr>
        <w:pStyle w:val="InstructionalTExt"/>
        <w:numPr>
          <w:ilvl w:val="0"/>
          <w:numId w:val="26"/>
        </w:numPr>
      </w:pPr>
      <w:r w:rsidRPr="000047E6">
        <w:t>o</w:t>
      </w:r>
      <w:r w:rsidR="00B86F68" w:rsidRPr="000047E6">
        <w:t>ccupational exposure</w:t>
      </w:r>
    </w:p>
    <w:p w14:paraId="1DCC6F20" w14:textId="7A8B0BFF" w:rsidR="00B86F68" w:rsidRPr="000047E6" w:rsidRDefault="00E83C10" w:rsidP="000047E6">
      <w:pPr>
        <w:pStyle w:val="InstructionalTExt"/>
        <w:numPr>
          <w:ilvl w:val="0"/>
          <w:numId w:val="26"/>
        </w:numPr>
      </w:pPr>
      <w:r w:rsidRPr="000047E6">
        <w:t>u</w:t>
      </w:r>
      <w:r w:rsidR="00B86F68" w:rsidRPr="000047E6">
        <w:t>se outside of what is foreseen in the protocol</w:t>
      </w:r>
    </w:p>
    <w:p w14:paraId="46CFCFC7" w14:textId="4FF3CE3B" w:rsidR="00B86F68" w:rsidRPr="000047E6" w:rsidRDefault="002567E0" w:rsidP="000047E6">
      <w:pPr>
        <w:pStyle w:val="InstructionalTExt"/>
        <w:numPr>
          <w:ilvl w:val="0"/>
          <w:numId w:val="26"/>
        </w:numPr>
      </w:pPr>
      <w:r>
        <w:t xml:space="preserve">unintended </w:t>
      </w:r>
      <w:r w:rsidR="00E83C10" w:rsidRPr="000047E6">
        <w:t>e</w:t>
      </w:r>
      <w:r w:rsidR="00B86F68" w:rsidRPr="000047E6">
        <w:t xml:space="preserve">xposure of embryo, </w:t>
      </w:r>
      <w:proofErr w:type="spellStart"/>
      <w:r w:rsidR="00B86F68" w:rsidRPr="000047E6">
        <w:t>f</w:t>
      </w:r>
      <w:r w:rsidR="00B4232E">
        <w:t>o</w:t>
      </w:r>
      <w:r w:rsidR="00B86F68" w:rsidRPr="000047E6">
        <w:t>etus</w:t>
      </w:r>
      <w:proofErr w:type="spellEnd"/>
      <w:r w:rsidR="00B86F68" w:rsidRPr="000047E6">
        <w:t xml:space="preserve">, or child via </w:t>
      </w:r>
      <w:r>
        <w:t>maternal</w:t>
      </w:r>
      <w:r w:rsidR="00B86F68" w:rsidRPr="000047E6">
        <w:t xml:space="preserve"> exposure (pregnancy or breastfeeding) or via paternal exposure (semen)</w:t>
      </w:r>
    </w:p>
    <w:p w14:paraId="2D62E521" w14:textId="2367BE8C" w:rsidR="00B86F68" w:rsidRPr="000047E6" w:rsidRDefault="00E83C10" w:rsidP="000047E6">
      <w:pPr>
        <w:pStyle w:val="InstructionalTExt"/>
        <w:numPr>
          <w:ilvl w:val="0"/>
          <w:numId w:val="26"/>
        </w:numPr>
      </w:pPr>
      <w:r w:rsidRPr="000047E6">
        <w:t>l</w:t>
      </w:r>
      <w:r w:rsidR="00B86F68" w:rsidRPr="000047E6">
        <w:t>ack of therapeutic efficacy</w:t>
      </w:r>
      <w:r w:rsidR="00D55500" w:rsidRPr="000047E6">
        <w:t>; t</w:t>
      </w:r>
      <w:r w:rsidR="00B86F68" w:rsidRPr="000047E6">
        <w:t>his is not applicable for studies that measure efficacy as a study endpoint</w:t>
      </w:r>
    </w:p>
    <w:p w14:paraId="45FCE2AD" w14:textId="07716F67" w:rsidR="00B86F68" w:rsidRPr="000047E6" w:rsidRDefault="00E83C10" w:rsidP="000047E6">
      <w:pPr>
        <w:pStyle w:val="InstructionalTExt"/>
        <w:numPr>
          <w:ilvl w:val="0"/>
          <w:numId w:val="26"/>
        </w:numPr>
      </w:pPr>
      <w:r w:rsidRPr="000047E6">
        <w:t>s</w:t>
      </w:r>
      <w:r w:rsidR="00B86F68" w:rsidRPr="000047E6">
        <w:t>uspected transmission of an infectious agent</w:t>
      </w:r>
      <w:r w:rsidR="00F4464A" w:rsidRPr="000047E6">
        <w:t>; t</w:t>
      </w:r>
      <w:r w:rsidR="00B86F68" w:rsidRPr="000047E6">
        <w:t>his is only applicable for injected or biologic medicinal products</w:t>
      </w:r>
    </w:p>
    <w:p w14:paraId="1190EFD3" w14:textId="6FE8CB00" w:rsidR="00B86F68" w:rsidRPr="000047E6" w:rsidRDefault="00E83C10" w:rsidP="000047E6">
      <w:pPr>
        <w:pStyle w:val="InstructionalTExt"/>
        <w:numPr>
          <w:ilvl w:val="0"/>
          <w:numId w:val="26"/>
        </w:numPr>
      </w:pPr>
      <w:r w:rsidRPr="000047E6">
        <w:t>p</w:t>
      </w:r>
      <w:r w:rsidR="00B86F68" w:rsidRPr="000047E6">
        <w:t>roduct complaint, including falsified or counterfeit products</w:t>
      </w:r>
    </w:p>
    <w:p w14:paraId="004D377D" w14:textId="6F4FFCF5" w:rsidR="00B86F68" w:rsidRDefault="00D55500" w:rsidP="000047E6">
      <w:pPr>
        <w:pStyle w:val="InstructionalTExt"/>
        <w:numPr>
          <w:ilvl w:val="0"/>
          <w:numId w:val="26"/>
        </w:numPr>
      </w:pPr>
      <w:r w:rsidRPr="000047E6">
        <w:t>s</w:t>
      </w:r>
      <w:r w:rsidR="00B86F68" w:rsidRPr="000047E6">
        <w:t>uspected drug-food or drug-drug interaction</w:t>
      </w:r>
    </w:p>
    <w:p w14:paraId="22804942" w14:textId="08D9560A" w:rsidR="002567E0" w:rsidRPr="000047E6" w:rsidRDefault="002567E0" w:rsidP="002567E0">
      <w:pPr>
        <w:pStyle w:val="00Paragraph"/>
      </w:pPr>
      <w:r w:rsidRPr="0080561E">
        <w:t>&lt;</w:t>
      </w:r>
      <w:r w:rsidRPr="002567E0">
        <w:rPr>
          <w:highlight w:val="lightGray"/>
        </w:rPr>
        <w:t>Enter Special Safety Situations</w:t>
      </w:r>
      <w:r w:rsidRPr="0080561E">
        <w:t>&gt;</w:t>
      </w:r>
    </w:p>
    <w:p w14:paraId="6CA9F240" w14:textId="77C6D4DC" w:rsidR="003734EB" w:rsidRPr="0080561E" w:rsidRDefault="00B73084" w:rsidP="009B3E38">
      <w:pPr>
        <w:pStyle w:val="01Heading1"/>
      </w:pPr>
      <w:bookmarkStart w:id="180" w:name="_Toc157079490"/>
      <w:bookmarkStart w:id="181" w:name="_Toc185590961"/>
      <w:r w:rsidRPr="0080561E">
        <w:t>Statistical Considerations</w:t>
      </w:r>
      <w:bookmarkEnd w:id="180"/>
      <w:bookmarkEnd w:id="181"/>
    </w:p>
    <w:p w14:paraId="63DABC33" w14:textId="24FF4CD5" w:rsidR="00243D74" w:rsidRPr="0080561E" w:rsidRDefault="00243D74" w:rsidP="001A6836">
      <w:pPr>
        <w:pStyle w:val="InstructionalTExt"/>
        <w:rPr>
          <w:lang w:val="en-GB"/>
        </w:rPr>
      </w:pPr>
      <w:r w:rsidRPr="0080561E">
        <w:rPr>
          <w:lang w:val="en-GB"/>
        </w:rPr>
        <w:t>Ensure that the data analysis complies with ICH</w:t>
      </w:r>
      <w:r w:rsidR="002F3CDE" w:rsidRPr="0080561E">
        <w:rPr>
          <w:lang w:val="en-GB"/>
        </w:rPr>
        <w:t xml:space="preserve"> </w:t>
      </w:r>
      <w:r w:rsidRPr="0080561E">
        <w:rPr>
          <w:lang w:val="en-GB"/>
        </w:rPr>
        <w:t xml:space="preserve">E9 </w:t>
      </w:r>
      <w:r w:rsidR="00B7617C" w:rsidRPr="0080561E">
        <w:rPr>
          <w:lang w:val="en-GB"/>
        </w:rPr>
        <w:t xml:space="preserve">Guideline </w:t>
      </w:r>
      <w:r w:rsidRPr="0080561E">
        <w:rPr>
          <w:lang w:val="en-GB"/>
        </w:rPr>
        <w:t>and ICH</w:t>
      </w:r>
      <w:r w:rsidR="008B201E" w:rsidRPr="0080561E">
        <w:rPr>
          <w:lang w:val="en-GB"/>
        </w:rPr>
        <w:t xml:space="preserve"> </w:t>
      </w:r>
      <w:r w:rsidRPr="0080561E">
        <w:rPr>
          <w:lang w:val="en-GB"/>
        </w:rPr>
        <w:t>E9(R1)</w:t>
      </w:r>
      <w:r w:rsidR="00B7617C" w:rsidRPr="0080561E">
        <w:rPr>
          <w:lang w:val="en-GB"/>
        </w:rPr>
        <w:t xml:space="preserve"> Guideline</w:t>
      </w:r>
      <w:r w:rsidRPr="0080561E">
        <w:rPr>
          <w:lang w:val="en-GB"/>
        </w:rPr>
        <w:t>.</w:t>
      </w:r>
    </w:p>
    <w:p w14:paraId="5972E929" w14:textId="525581BB" w:rsidR="00243D74" w:rsidRPr="0080561E" w:rsidRDefault="00243D74" w:rsidP="001A6836">
      <w:pPr>
        <w:pStyle w:val="InstructionalTExt"/>
        <w:rPr>
          <w:lang w:val="en-GB"/>
        </w:rPr>
      </w:pPr>
      <w:r w:rsidRPr="0080561E">
        <w:rPr>
          <w:lang w:val="en-GB"/>
        </w:rPr>
        <w:t xml:space="preserve">In general, all relevant data collected in the </w:t>
      </w:r>
      <w:r w:rsidR="006D6020" w:rsidRPr="0080561E">
        <w:rPr>
          <w:lang w:val="en-GB"/>
        </w:rPr>
        <w:t xml:space="preserve">trial </w:t>
      </w:r>
      <w:r w:rsidRPr="0080561E">
        <w:rPr>
          <w:lang w:val="en-GB"/>
        </w:rPr>
        <w:t>should be considered in this section.</w:t>
      </w:r>
    </w:p>
    <w:p w14:paraId="105AD9F8" w14:textId="6CF4D262" w:rsidR="00B00711" w:rsidRPr="0080561E" w:rsidRDefault="00B00711" w:rsidP="001A6836">
      <w:pPr>
        <w:pStyle w:val="InstructionalTExt"/>
        <w:rPr>
          <w:lang w:val="en-GB"/>
        </w:rPr>
      </w:pPr>
      <w:r w:rsidRPr="0080561E">
        <w:rPr>
          <w:lang w:val="en-GB"/>
        </w:rPr>
        <w:t>No text is intended here (</w:t>
      </w:r>
      <w:r w:rsidR="00362EEC">
        <w:rPr>
          <w:lang w:val="en-GB"/>
        </w:rPr>
        <w:t>heading</w:t>
      </w:r>
      <w:r w:rsidRPr="0080561E">
        <w:rPr>
          <w:lang w:val="en-GB"/>
        </w:rPr>
        <w:t xml:space="preserve"> only).</w:t>
      </w:r>
    </w:p>
    <w:p w14:paraId="2C5B9BA7" w14:textId="72BBDEED" w:rsidR="00BA0B7E" w:rsidRPr="0080561E" w:rsidRDefault="00BA0B7E" w:rsidP="009B3E38">
      <w:pPr>
        <w:pStyle w:val="02Heading2"/>
      </w:pPr>
      <w:bookmarkStart w:id="182" w:name="_Toc185590962"/>
      <w:r w:rsidRPr="0080561E">
        <w:t>General Considerations</w:t>
      </w:r>
      <w:bookmarkEnd w:id="182"/>
    </w:p>
    <w:p w14:paraId="6AF96227" w14:textId="63833C0F" w:rsidR="00BA0B7E" w:rsidRPr="0080561E" w:rsidRDefault="00BA0B7E" w:rsidP="0005605A">
      <w:pPr>
        <w:pStyle w:val="InstructionalTExt"/>
      </w:pPr>
      <w:r w:rsidRPr="0080561E">
        <w:t xml:space="preserve">Provide </w:t>
      </w:r>
      <w:r w:rsidR="00956F58">
        <w:t xml:space="preserve">general </w:t>
      </w:r>
      <w:r w:rsidRPr="0080561E">
        <w:t xml:space="preserve">statements </w:t>
      </w:r>
      <w:r w:rsidR="00956F58">
        <w:t>related</w:t>
      </w:r>
      <w:r w:rsidRPr="0080561E">
        <w:t xml:space="preserve"> to statistical considerations</w:t>
      </w:r>
      <w:r w:rsidR="00FF4B4D">
        <w:t xml:space="preserve">, such as </w:t>
      </w:r>
      <w:r w:rsidRPr="0080561E">
        <w:t>whether a separate statistical analysis plan</w:t>
      </w:r>
      <w:r w:rsidR="002C501A">
        <w:t xml:space="preserve"> exists</w:t>
      </w:r>
      <w:r w:rsidRPr="0080561E">
        <w:t xml:space="preserve">, </w:t>
      </w:r>
      <w:r w:rsidR="00CC1DF7">
        <w:t>which</w:t>
      </w:r>
      <w:r w:rsidRPr="0080561E">
        <w:t xml:space="preserve"> summary statistics </w:t>
      </w:r>
      <w:r w:rsidR="00CC1DF7">
        <w:t>will</w:t>
      </w:r>
      <w:r w:rsidRPr="0080561E">
        <w:t xml:space="preserve"> be provided, and </w:t>
      </w:r>
      <w:r w:rsidR="000E7A9F">
        <w:t>the timing of analyses</w:t>
      </w:r>
      <w:r w:rsidRPr="0080561E">
        <w:t xml:space="preserve"> (e.g., “The analysis will </w:t>
      </w:r>
      <w:r w:rsidR="00E21A5D">
        <w:t>include all</w:t>
      </w:r>
      <w:r w:rsidRPr="0080561E">
        <w:t xml:space="preserve"> participant data at </w:t>
      </w:r>
      <w:r w:rsidR="00E21A5D">
        <w:t>trial completion</w:t>
      </w:r>
      <w:r w:rsidRPr="0080561E">
        <w:t>”).</w:t>
      </w:r>
    </w:p>
    <w:p w14:paraId="160F3C6A" w14:textId="7143CAE7" w:rsidR="00667859" w:rsidRPr="0082740E" w:rsidRDefault="0082740E" w:rsidP="00BA0B7E">
      <w:pPr>
        <w:pStyle w:val="00Paragraph"/>
      </w:pPr>
      <w:r w:rsidRPr="0082740E">
        <w:lastRenderedPageBreak/>
        <w:t>&lt;</w:t>
      </w:r>
      <w:r w:rsidR="00667859" w:rsidRPr="0082740E">
        <w:rPr>
          <w:highlight w:val="lightGray"/>
        </w:rPr>
        <w:t>Enter General Considerations</w:t>
      </w:r>
      <w:r w:rsidR="00667859" w:rsidRPr="0082740E">
        <w:t>&gt;</w:t>
      </w:r>
    </w:p>
    <w:p w14:paraId="28725AEE" w14:textId="5CD32C69" w:rsidR="009B3E38" w:rsidRPr="0080561E" w:rsidRDefault="009B3E38" w:rsidP="009B3E38">
      <w:pPr>
        <w:pStyle w:val="02Heading2"/>
      </w:pPr>
      <w:bookmarkStart w:id="183" w:name="_Toc185590963"/>
      <w:r w:rsidRPr="0080561E">
        <w:t>Analysis Sets</w:t>
      </w:r>
      <w:bookmarkEnd w:id="183"/>
    </w:p>
    <w:p w14:paraId="19EE7798" w14:textId="5F746068" w:rsidR="00C9134B" w:rsidRPr="0080561E" w:rsidRDefault="00BA0B7E" w:rsidP="00C06393">
      <w:pPr>
        <w:pStyle w:val="InstructionalTExt"/>
      </w:pPr>
      <w:r w:rsidRPr="0080561E">
        <w:t>Describe analysis sets to be considered at the trial level, i.e., the set of participants whose data are to be included in the analyses</w:t>
      </w:r>
      <w:r w:rsidR="002567E0">
        <w:t>, aligned with estimands</w:t>
      </w:r>
      <w:r w:rsidRPr="0080561E">
        <w:t>.</w:t>
      </w:r>
      <w:r w:rsidR="00EE3CC2" w:rsidRPr="0080561E">
        <w:t xml:space="preserve"> </w:t>
      </w:r>
      <w:r w:rsidR="0049257F">
        <w:t xml:space="preserve">Clearly specify the analysis set to be used for each analysis </w:t>
      </w:r>
      <w:r w:rsidR="0020606D">
        <w:t>described in Section 10 Statistical Considerations</w:t>
      </w:r>
      <w:r w:rsidR="00EE3CC2" w:rsidRPr="0080561E">
        <w:t>.</w:t>
      </w:r>
    </w:p>
    <w:p w14:paraId="2AC4E947" w14:textId="165914D2" w:rsidR="00243D74" w:rsidRPr="0080561E" w:rsidRDefault="00AC48BF" w:rsidP="00135F48">
      <w:pPr>
        <w:autoSpaceDE w:val="0"/>
        <w:autoSpaceDN w:val="0"/>
        <w:adjustRightInd w:val="0"/>
        <w:spacing w:before="120" w:after="120" w:line="240" w:lineRule="auto"/>
        <w:rPr>
          <w:rFonts w:cs="Times New Roman"/>
          <w:szCs w:val="24"/>
        </w:rPr>
      </w:pPr>
      <w:r w:rsidRPr="0080561E">
        <w:rPr>
          <w:szCs w:val="24"/>
        </w:rPr>
        <w:t>&lt;</w:t>
      </w:r>
      <w:r w:rsidRPr="0080561E">
        <w:rPr>
          <w:szCs w:val="24"/>
          <w:highlight w:val="lightGray"/>
        </w:rPr>
        <w:t xml:space="preserve">Enter </w:t>
      </w:r>
      <w:r w:rsidR="00C9134B" w:rsidRPr="0080561E">
        <w:rPr>
          <w:szCs w:val="24"/>
          <w:highlight w:val="lightGray"/>
        </w:rPr>
        <w:t xml:space="preserve">Analysis </w:t>
      </w:r>
      <w:r w:rsidR="00EA04CA" w:rsidRPr="0080561E">
        <w:rPr>
          <w:szCs w:val="24"/>
          <w:highlight w:val="lightGray"/>
        </w:rPr>
        <w:t>Sets</w:t>
      </w:r>
      <w:r w:rsidRPr="0080561E">
        <w:rPr>
          <w:szCs w:val="24"/>
        </w:rPr>
        <w:t>&gt;</w:t>
      </w:r>
    </w:p>
    <w:p w14:paraId="21F9D608" w14:textId="049E9813" w:rsidR="00BA0B7E" w:rsidRPr="0080561E" w:rsidRDefault="00BA0B7E" w:rsidP="009B3E38">
      <w:pPr>
        <w:pStyle w:val="02Heading2"/>
      </w:pPr>
      <w:bookmarkStart w:id="184" w:name="_Toc185590964"/>
      <w:r w:rsidRPr="0080561E">
        <w:t>Analyses of Demographics and Other</w:t>
      </w:r>
      <w:r w:rsidR="00D73281" w:rsidRPr="0080561E">
        <w:t xml:space="preserve"> </w:t>
      </w:r>
      <w:r w:rsidRPr="0080561E">
        <w:t>Baseline Variables</w:t>
      </w:r>
      <w:bookmarkEnd w:id="184"/>
    </w:p>
    <w:p w14:paraId="7EB082F0" w14:textId="23601BF7" w:rsidR="00BA0B7E" w:rsidRPr="00012087" w:rsidRDefault="00BA0B7E" w:rsidP="000047E6">
      <w:pPr>
        <w:pStyle w:val="InstructionalText0"/>
      </w:pPr>
      <w:r w:rsidRPr="000047E6">
        <w:rPr>
          <w:sz w:val="24"/>
          <w:szCs w:val="24"/>
        </w:rPr>
        <w:t xml:space="preserve">Describe the summary statistics that will be used to </w:t>
      </w:r>
      <w:r w:rsidR="00F45145">
        <w:rPr>
          <w:sz w:val="24"/>
          <w:szCs w:val="24"/>
        </w:rPr>
        <w:t>characterize</w:t>
      </w:r>
      <w:r w:rsidRPr="000047E6">
        <w:rPr>
          <w:sz w:val="24"/>
          <w:szCs w:val="24"/>
        </w:rPr>
        <w:t xml:space="preserve"> the distribution of demographic and other relevant variables at baseline. Specify </w:t>
      </w:r>
      <w:r w:rsidR="00535629">
        <w:rPr>
          <w:sz w:val="24"/>
          <w:szCs w:val="24"/>
        </w:rPr>
        <w:t>when the variables are measured</w:t>
      </w:r>
      <w:r w:rsidRPr="000047E6">
        <w:rPr>
          <w:sz w:val="24"/>
          <w:szCs w:val="24"/>
        </w:rPr>
        <w:t xml:space="preserve"> (e.g., </w:t>
      </w:r>
      <w:r w:rsidR="00B40347">
        <w:rPr>
          <w:sz w:val="24"/>
          <w:szCs w:val="24"/>
        </w:rPr>
        <w:t>at trial inclusion</w:t>
      </w:r>
      <w:r w:rsidR="004802A9">
        <w:rPr>
          <w:sz w:val="24"/>
          <w:szCs w:val="24"/>
        </w:rPr>
        <w:t>,</w:t>
      </w:r>
      <w:r w:rsidRPr="000047E6">
        <w:rPr>
          <w:sz w:val="24"/>
          <w:szCs w:val="24"/>
        </w:rPr>
        <w:t xml:space="preserve"> </w:t>
      </w:r>
      <w:r w:rsidR="00B40347">
        <w:rPr>
          <w:sz w:val="24"/>
          <w:szCs w:val="24"/>
        </w:rPr>
        <w:t xml:space="preserve">prior to </w:t>
      </w:r>
      <w:proofErr w:type="spellStart"/>
      <w:r w:rsidR="00B40347">
        <w:rPr>
          <w:sz w:val="24"/>
          <w:szCs w:val="24"/>
        </w:rPr>
        <w:t>randomisation</w:t>
      </w:r>
      <w:proofErr w:type="spellEnd"/>
      <w:r w:rsidRPr="000047E6">
        <w:rPr>
          <w:sz w:val="24"/>
          <w:szCs w:val="24"/>
        </w:rPr>
        <w:t>, or at</w:t>
      </w:r>
      <w:r w:rsidR="009F6387">
        <w:rPr>
          <w:sz w:val="24"/>
          <w:szCs w:val="24"/>
        </w:rPr>
        <w:t xml:space="preserve"> the time of</w:t>
      </w:r>
      <w:r w:rsidRPr="000047E6">
        <w:rPr>
          <w:sz w:val="24"/>
          <w:szCs w:val="24"/>
        </w:rPr>
        <w:t xml:space="preserve"> </w:t>
      </w:r>
      <w:proofErr w:type="spellStart"/>
      <w:r w:rsidRPr="000047E6">
        <w:rPr>
          <w:sz w:val="24"/>
          <w:szCs w:val="24"/>
        </w:rPr>
        <w:t>randomi</w:t>
      </w:r>
      <w:r w:rsidR="00435027" w:rsidRPr="000047E6">
        <w:rPr>
          <w:sz w:val="24"/>
          <w:szCs w:val="24"/>
        </w:rPr>
        <w:t>s</w:t>
      </w:r>
      <w:r w:rsidRPr="000047E6">
        <w:rPr>
          <w:sz w:val="24"/>
          <w:szCs w:val="24"/>
        </w:rPr>
        <w:t>ation</w:t>
      </w:r>
      <w:proofErr w:type="spellEnd"/>
      <w:r w:rsidRPr="000047E6">
        <w:rPr>
          <w:sz w:val="24"/>
          <w:szCs w:val="24"/>
        </w:rPr>
        <w:t xml:space="preserve">). Relevant variables </w:t>
      </w:r>
      <w:r w:rsidR="00A40AB2" w:rsidRPr="000047E6">
        <w:rPr>
          <w:sz w:val="24"/>
          <w:szCs w:val="24"/>
        </w:rPr>
        <w:t>include but</w:t>
      </w:r>
      <w:r w:rsidRPr="000047E6">
        <w:rPr>
          <w:sz w:val="24"/>
          <w:szCs w:val="24"/>
        </w:rPr>
        <w:t xml:space="preserve"> are not limited to: stratification variables specified in Section 6.</w:t>
      </w:r>
      <w:r w:rsidR="00A40AB2" w:rsidRPr="000047E6">
        <w:rPr>
          <w:sz w:val="24"/>
          <w:szCs w:val="24"/>
        </w:rPr>
        <w:t xml:space="preserve">7 Investigational Trial Intervention Assignment, </w:t>
      </w:r>
      <w:proofErr w:type="spellStart"/>
      <w:r w:rsidR="00A40AB2" w:rsidRPr="000047E6">
        <w:rPr>
          <w:sz w:val="24"/>
          <w:szCs w:val="24"/>
        </w:rPr>
        <w:t>Randomisation</w:t>
      </w:r>
      <w:proofErr w:type="spellEnd"/>
      <w:r w:rsidR="00A40AB2" w:rsidRPr="000047E6">
        <w:rPr>
          <w:sz w:val="24"/>
          <w:szCs w:val="24"/>
        </w:rPr>
        <w:t xml:space="preserve"> and Blinding</w:t>
      </w:r>
      <w:r w:rsidRPr="000047E6">
        <w:rPr>
          <w:sz w:val="24"/>
          <w:szCs w:val="24"/>
        </w:rPr>
        <w:t>, covariates for the statistical models specified in Section 10.4</w:t>
      </w:r>
      <w:r w:rsidR="00A40AB2" w:rsidRPr="000047E6">
        <w:rPr>
          <w:sz w:val="24"/>
          <w:szCs w:val="24"/>
        </w:rPr>
        <w:t xml:space="preserve"> Analyses Associated with the Primary Objective(s)</w:t>
      </w:r>
      <w:r w:rsidRPr="000047E6">
        <w:rPr>
          <w:sz w:val="24"/>
          <w:szCs w:val="24"/>
        </w:rPr>
        <w:t>, other suspected predictive or prognostic variables, and variables used for planned subgroup analyses.</w:t>
      </w:r>
    </w:p>
    <w:p w14:paraId="7804AB2F" w14:textId="38B288BA" w:rsidR="00973700" w:rsidRPr="0080561E" w:rsidRDefault="00973700" w:rsidP="00BA0B7E">
      <w:pPr>
        <w:pStyle w:val="00Paragraph"/>
        <w:rPr>
          <w:rFonts w:asciiTheme="minorHAnsi" w:hAnsiTheme="minorHAnsi" w:cstheme="minorHAnsi"/>
        </w:rPr>
      </w:pPr>
      <w:r w:rsidRPr="0080561E">
        <w:t>&lt;</w:t>
      </w:r>
      <w:r w:rsidRPr="0080561E">
        <w:rPr>
          <w:highlight w:val="lightGray"/>
        </w:rPr>
        <w:t>Enter Analyses of Demographics and Other Baseline Variables</w:t>
      </w:r>
      <w:r w:rsidRPr="0080561E">
        <w:t>&gt;</w:t>
      </w:r>
    </w:p>
    <w:p w14:paraId="0D7B8E4B" w14:textId="68386DD0" w:rsidR="009B3E38" w:rsidRDefault="009B3E38" w:rsidP="009B3E38">
      <w:pPr>
        <w:pStyle w:val="02Heading2"/>
      </w:pPr>
      <w:bookmarkStart w:id="185" w:name="_Toc185590965"/>
      <w:r w:rsidRPr="0080561E">
        <w:t xml:space="preserve">Analyses </w:t>
      </w:r>
      <w:r w:rsidR="00CC4218" w:rsidRPr="0080561E">
        <w:t xml:space="preserve">Associated with the </w:t>
      </w:r>
      <w:r w:rsidRPr="0080561E">
        <w:t>Primary Objective</w:t>
      </w:r>
      <w:r w:rsidR="00F11F65" w:rsidRPr="0080561E">
        <w:t>(</w:t>
      </w:r>
      <w:r w:rsidRPr="0080561E">
        <w:t>s</w:t>
      </w:r>
      <w:r w:rsidR="00F11F65" w:rsidRPr="0080561E">
        <w:t>)</w:t>
      </w:r>
      <w:bookmarkEnd w:id="185"/>
    </w:p>
    <w:p w14:paraId="74AEEBF5" w14:textId="4AEB751C" w:rsidR="002567E0" w:rsidRDefault="002567E0" w:rsidP="002567E0">
      <w:pPr>
        <w:pStyle w:val="00Paragraph"/>
        <w:rPr>
          <w:rFonts w:asciiTheme="minorHAnsi" w:eastAsiaTheme="minorEastAsia" w:hAnsiTheme="minorHAnsi" w:cstheme="minorHAnsi"/>
          <w:color w:val="C00000"/>
        </w:rPr>
      </w:pPr>
      <w:r w:rsidRPr="002567E0">
        <w:rPr>
          <w:rFonts w:asciiTheme="minorHAnsi" w:eastAsiaTheme="minorEastAsia" w:hAnsiTheme="minorHAnsi" w:cstheme="minorHAnsi"/>
          <w:color w:val="C00000"/>
        </w:rPr>
        <w:t>Include additional level 3 headings for each primary objective as needed. If there is more than one primary objective, number each objective consecutively as the level 3 heading (e.g., Primary Objective 1, Primary Objective 2</w:t>
      </w:r>
      <w:r w:rsidR="003F36D0">
        <w:rPr>
          <w:rFonts w:asciiTheme="minorHAnsi" w:eastAsiaTheme="minorEastAsia" w:hAnsiTheme="minorHAnsi" w:cstheme="minorHAnsi"/>
          <w:color w:val="C00000"/>
        </w:rPr>
        <w:t>, etc.</w:t>
      </w:r>
      <w:r w:rsidRPr="002567E0">
        <w:rPr>
          <w:rFonts w:asciiTheme="minorHAnsi" w:eastAsiaTheme="minorEastAsia" w:hAnsiTheme="minorHAnsi" w:cstheme="minorHAnsi"/>
          <w:color w:val="C00000"/>
        </w:rPr>
        <w:t>).</w:t>
      </w:r>
    </w:p>
    <w:p w14:paraId="6137A040" w14:textId="0614D804" w:rsidR="00807DF7" w:rsidRPr="002567E0" w:rsidRDefault="00807DF7" w:rsidP="002567E0">
      <w:pPr>
        <w:pStyle w:val="00Paragraph"/>
      </w:pPr>
      <w:r>
        <w:rPr>
          <w:rFonts w:asciiTheme="minorHAnsi" w:eastAsiaTheme="minorEastAsia" w:hAnsiTheme="minorHAnsi" w:cstheme="minorHAnsi"/>
          <w:color w:val="C00000"/>
        </w:rPr>
        <w:t>No text is intended here (heading only).</w:t>
      </w:r>
    </w:p>
    <w:p w14:paraId="7F28FEF5" w14:textId="2386A962" w:rsidR="002567E0" w:rsidRDefault="002567E0" w:rsidP="007139DF">
      <w:pPr>
        <w:pStyle w:val="03Heading3"/>
      </w:pPr>
      <w:bookmarkStart w:id="186" w:name="_Toc185590966"/>
      <w:r>
        <w:t>Primary Objective</w:t>
      </w:r>
      <w:bookmarkEnd w:id="186"/>
    </w:p>
    <w:p w14:paraId="7DB7AF28" w14:textId="41840411" w:rsidR="002567E0" w:rsidRPr="002567E0" w:rsidRDefault="002567E0" w:rsidP="002567E0">
      <w:pPr>
        <w:pStyle w:val="00Paragraph"/>
      </w:pPr>
      <w:r w:rsidRPr="002567E0">
        <w:rPr>
          <w:rFonts w:asciiTheme="minorHAnsi" w:eastAsiaTheme="minorEastAsia" w:hAnsiTheme="minorHAnsi" w:cstheme="minorHAnsi"/>
          <w:color w:val="C00000"/>
        </w:rPr>
        <w:t>No text is intended here (heading only).</w:t>
      </w:r>
    </w:p>
    <w:p w14:paraId="7F5D149C" w14:textId="055343B1" w:rsidR="009B3E38" w:rsidRPr="0080561E" w:rsidRDefault="007139DF" w:rsidP="002567E0">
      <w:pPr>
        <w:pStyle w:val="04Heading4"/>
      </w:pPr>
      <w:r w:rsidRPr="0080561E">
        <w:t>Statistical Analysis</w:t>
      </w:r>
      <w:r w:rsidR="00915446">
        <w:t xml:space="preserve"> Method</w:t>
      </w:r>
    </w:p>
    <w:p w14:paraId="2BC3BBC2" w14:textId="574CAF6A" w:rsidR="00C00D0F" w:rsidRPr="0080561E" w:rsidRDefault="00770DD1" w:rsidP="00C00D0F">
      <w:pPr>
        <w:pStyle w:val="InstructionalTExt"/>
      </w:pPr>
      <w:r w:rsidRPr="0080561E">
        <w:t>Describe the statistical analysis methods that will be used to evaluate the primary objective(s) and associated estimand(s) in Section 3.1</w:t>
      </w:r>
      <w:r w:rsidR="00B46E6A">
        <w:t xml:space="preserve"> Primary Objective(s) and Associated Estimands</w:t>
      </w:r>
      <w:r w:rsidRPr="0080561E">
        <w:t>. Ensure that the statistical hypothesis/model/analysis (and corresponding assumptions) is aligned with the primary estimand(s).</w:t>
      </w:r>
      <w:r w:rsidR="00EE3CC2" w:rsidRPr="0080561E">
        <w:t xml:space="preserve"> </w:t>
      </w:r>
    </w:p>
    <w:p w14:paraId="00C6623C" w14:textId="04D31F4D" w:rsidR="00770DD1" w:rsidRPr="0080561E" w:rsidRDefault="00770DD1" w:rsidP="00770DD1">
      <w:pPr>
        <w:pStyle w:val="InstructionalTExt"/>
      </w:pPr>
      <w:r w:rsidRPr="0080561E">
        <w:t>For each objective,</w:t>
      </w:r>
      <w:r w:rsidR="00205E13">
        <w:t xml:space="preserve"> when applicable</w:t>
      </w:r>
      <w:r w:rsidR="00C71963">
        <w:t>,</w:t>
      </w:r>
      <w:r w:rsidRPr="0080561E">
        <w:t xml:space="preserve"> state the null and alternative hypotheses, including the pre-planned type 1 error rate, or alternative criteria for evaluating whether the objective has been met, and relevant operating characteristics if appropriate. Describe the statistical model used and the factors that will be included (covariates and interactions) and any rules for handling these factors (</w:t>
      </w:r>
      <w:r w:rsidR="00072348">
        <w:t>e.g.</w:t>
      </w:r>
      <w:r w:rsidRPr="0080561E">
        <w:t xml:space="preserve">, pooling of </w:t>
      </w:r>
      <w:proofErr w:type="spellStart"/>
      <w:r w:rsidRPr="0080561E">
        <w:t>centres</w:t>
      </w:r>
      <w:proofErr w:type="spellEnd"/>
      <w:r w:rsidRPr="0080561E">
        <w:t>).</w:t>
      </w:r>
    </w:p>
    <w:p w14:paraId="55B33BB0" w14:textId="558B75DA" w:rsidR="00770DD1" w:rsidRPr="0080561E" w:rsidRDefault="00770DD1" w:rsidP="00770DD1">
      <w:pPr>
        <w:pStyle w:val="InstructionalTExt"/>
      </w:pPr>
      <w:r w:rsidRPr="0080561E">
        <w:t>If modelling and simulation methods are to be used, describe the model (inputs and outputs), the underlying assumptions, and the method of model fitting.</w:t>
      </w:r>
    </w:p>
    <w:p w14:paraId="24DE5AC5" w14:textId="1D0882AD" w:rsidR="00866431" w:rsidRPr="0080561E" w:rsidRDefault="00FE3D73" w:rsidP="00C00D0F">
      <w:pPr>
        <w:pStyle w:val="00Paragraph"/>
      </w:pPr>
      <w:r w:rsidRPr="0080561E">
        <w:t>&lt;</w:t>
      </w:r>
      <w:r w:rsidRPr="00D74AE1">
        <w:rPr>
          <w:highlight w:val="lightGray"/>
        </w:rPr>
        <w:t xml:space="preserve">Enter </w:t>
      </w:r>
      <w:r w:rsidR="00C00D0F" w:rsidRPr="00D74AE1">
        <w:rPr>
          <w:highlight w:val="lightGray"/>
        </w:rPr>
        <w:t xml:space="preserve">Statistical </w:t>
      </w:r>
      <w:r w:rsidR="00D74AE1" w:rsidRPr="00D74AE1">
        <w:rPr>
          <w:highlight w:val="lightGray"/>
        </w:rPr>
        <w:t>Analysis Method</w:t>
      </w:r>
      <w:r w:rsidRPr="0080561E">
        <w:t>&gt;</w:t>
      </w:r>
    </w:p>
    <w:p w14:paraId="058CCEAA" w14:textId="063D287C" w:rsidR="007139DF" w:rsidRPr="0080561E" w:rsidRDefault="007139DF" w:rsidP="002567E0">
      <w:pPr>
        <w:pStyle w:val="04Heading4"/>
      </w:pPr>
      <w:r w:rsidRPr="0080561E">
        <w:lastRenderedPageBreak/>
        <w:t xml:space="preserve">Handling of </w:t>
      </w:r>
      <w:r w:rsidR="00F569E8" w:rsidRPr="0080561E">
        <w:t>Data in Relation to</w:t>
      </w:r>
      <w:r w:rsidRPr="0080561E">
        <w:t xml:space="preserve"> Primary Estimand(s)</w:t>
      </w:r>
    </w:p>
    <w:p w14:paraId="24EC8ECE" w14:textId="4C62D843" w:rsidR="004B096A" w:rsidRPr="0080561E" w:rsidRDefault="004B096A" w:rsidP="004B096A">
      <w:pPr>
        <w:pStyle w:val="InstructionalTExt"/>
        <w:rPr>
          <w:rFonts w:eastAsia="Times New Roman"/>
          <w:lang w:val="en-CA"/>
        </w:rPr>
      </w:pPr>
      <w:r w:rsidRPr="0080561E">
        <w:t xml:space="preserve">For each intercurrent event of the primary estimand(s) (Section </w:t>
      </w:r>
      <w:r w:rsidR="006C5CEA" w:rsidRPr="0080561E">
        <w:t>3.1</w:t>
      </w:r>
      <w:r w:rsidR="00B46E6A">
        <w:t xml:space="preserve"> Primary Objective(s) and Associated</w:t>
      </w:r>
      <w:r w:rsidRPr="0080561E">
        <w:t xml:space="preserve"> Estimands</w:t>
      </w:r>
      <w:r w:rsidR="00473AC7" w:rsidRPr="0080561E">
        <w:t xml:space="preserve">), </w:t>
      </w:r>
      <w:r w:rsidRPr="0080561E">
        <w:t xml:space="preserve">explain how data will be handled for the statistical analysis in line with the primary estimand. </w:t>
      </w:r>
      <w:r w:rsidRPr="0080561E">
        <w:rPr>
          <w:rFonts w:eastAsia="Times New Roman"/>
        </w:rPr>
        <w:t>T</w:t>
      </w:r>
      <w:r w:rsidRPr="0080561E">
        <w:rPr>
          <w:rFonts w:eastAsia="Times New Roman"/>
          <w:lang w:val="en-CA"/>
        </w:rPr>
        <w:t xml:space="preserve">he handling of intercurrent events in </w:t>
      </w:r>
      <w:r w:rsidR="00915D9F">
        <w:rPr>
          <w:rFonts w:eastAsia="Times New Roman"/>
          <w:lang w:val="en-CA"/>
        </w:rPr>
        <w:t xml:space="preserve">the </w:t>
      </w:r>
      <w:r w:rsidRPr="0080561E">
        <w:rPr>
          <w:rFonts w:eastAsia="Times New Roman"/>
          <w:lang w:val="en-CA"/>
        </w:rPr>
        <w:t>statistical analysis should be aligned with the specific estimand strategies being used.</w:t>
      </w:r>
    </w:p>
    <w:p w14:paraId="222F39B2" w14:textId="30DD71C1" w:rsidR="004B096A" w:rsidRPr="0080561E" w:rsidRDefault="004B096A" w:rsidP="004B096A">
      <w:pPr>
        <w:pStyle w:val="InstructionalTExt"/>
        <w:rPr>
          <w:rFonts w:cstheme="minorBidi"/>
        </w:rPr>
      </w:pPr>
      <w:r w:rsidRPr="0080561E">
        <w:rPr>
          <w:rFonts w:cstheme="minorBidi"/>
        </w:rPr>
        <w:t xml:space="preserve">This section should </w:t>
      </w:r>
      <w:r w:rsidR="001552F6" w:rsidRPr="0080561E">
        <w:rPr>
          <w:rFonts w:cstheme="minorBidi"/>
        </w:rPr>
        <w:t>describe</w:t>
      </w:r>
      <w:r w:rsidRPr="0080561E">
        <w:rPr>
          <w:rFonts w:cstheme="minorBidi"/>
        </w:rPr>
        <w:t xml:space="preserve"> </w:t>
      </w:r>
      <w:r w:rsidR="00104B65">
        <w:rPr>
          <w:rFonts w:cstheme="minorBidi"/>
        </w:rPr>
        <w:t>in</w:t>
      </w:r>
      <w:r w:rsidRPr="0080561E">
        <w:rPr>
          <w:rFonts w:cstheme="minorBidi"/>
        </w:rPr>
        <w:t xml:space="preserve"> more detail </w:t>
      </w:r>
      <w:r w:rsidR="001552F6" w:rsidRPr="0080561E">
        <w:rPr>
          <w:rFonts w:cstheme="minorBidi"/>
        </w:rPr>
        <w:t>the</w:t>
      </w:r>
      <w:r w:rsidRPr="0080561E">
        <w:rPr>
          <w:rFonts w:cstheme="minorBidi"/>
        </w:rPr>
        <w:t xml:space="preserve"> rationale and handling </w:t>
      </w:r>
      <w:r w:rsidR="001552F6" w:rsidRPr="0080561E">
        <w:rPr>
          <w:rFonts w:cstheme="minorBidi"/>
        </w:rPr>
        <w:t xml:space="preserve">of </w:t>
      </w:r>
      <w:r w:rsidRPr="0080561E">
        <w:rPr>
          <w:rFonts w:cstheme="minorBidi"/>
        </w:rPr>
        <w:t xml:space="preserve">the data rather than repeating </w:t>
      </w:r>
      <w:r w:rsidR="008B1641">
        <w:rPr>
          <w:rFonts w:cstheme="minorBidi"/>
        </w:rPr>
        <w:t>information</w:t>
      </w:r>
      <w:r w:rsidRPr="0080561E">
        <w:rPr>
          <w:rFonts w:cstheme="minorBidi"/>
        </w:rPr>
        <w:t xml:space="preserve"> from the preceding sections.</w:t>
      </w:r>
    </w:p>
    <w:p w14:paraId="651C5418" w14:textId="6A0FEED5" w:rsidR="00C00D0F" w:rsidRPr="0080561E" w:rsidRDefault="00FE3D73" w:rsidP="004B096A">
      <w:pPr>
        <w:pStyle w:val="00Paragraph"/>
      </w:pPr>
      <w:r w:rsidRPr="0080561E">
        <w:t>&lt;</w:t>
      </w:r>
      <w:r w:rsidRPr="0080561E">
        <w:rPr>
          <w:highlight w:val="lightGray"/>
        </w:rPr>
        <w:t xml:space="preserve">Enter </w:t>
      </w:r>
      <w:r w:rsidR="004B096A" w:rsidRPr="0080561E">
        <w:rPr>
          <w:highlight w:val="lightGray"/>
        </w:rPr>
        <w:t xml:space="preserve">Handling of </w:t>
      </w:r>
      <w:r w:rsidR="007453EF" w:rsidRPr="0080561E">
        <w:rPr>
          <w:highlight w:val="lightGray"/>
        </w:rPr>
        <w:t>Data in Relation to</w:t>
      </w:r>
      <w:r w:rsidR="004B096A" w:rsidRPr="0080561E">
        <w:rPr>
          <w:highlight w:val="lightGray"/>
        </w:rPr>
        <w:t xml:space="preserve"> Primary Estimand</w:t>
      </w:r>
      <w:r w:rsidR="00A17035" w:rsidRPr="0080561E">
        <w:rPr>
          <w:highlight w:val="lightGray"/>
        </w:rPr>
        <w:t>(s)</w:t>
      </w:r>
      <w:r w:rsidRPr="0080561E">
        <w:t>&gt;</w:t>
      </w:r>
    </w:p>
    <w:p w14:paraId="1A408A61" w14:textId="68664926" w:rsidR="007139DF" w:rsidRPr="0080561E" w:rsidRDefault="007139DF" w:rsidP="002567E0">
      <w:pPr>
        <w:pStyle w:val="04Heading4"/>
      </w:pPr>
      <w:r w:rsidRPr="0080561E">
        <w:t>Handling of Missing Data</w:t>
      </w:r>
      <w:r w:rsidR="00EE3CC2" w:rsidRPr="0080561E">
        <w:t xml:space="preserve"> in Relation to Primary Estimand(s)</w:t>
      </w:r>
    </w:p>
    <w:p w14:paraId="4517216B" w14:textId="04D3A28D" w:rsidR="004A5DC7" w:rsidRPr="0080561E" w:rsidRDefault="004A5DC7" w:rsidP="004A5DC7">
      <w:pPr>
        <w:pStyle w:val="InstructionalTExt"/>
        <w:rPr>
          <w:rFonts w:cstheme="minorHAnsi"/>
        </w:rPr>
      </w:pPr>
      <w:r w:rsidRPr="0080561E">
        <w:rPr>
          <w:rFonts w:cstheme="minorHAnsi"/>
        </w:rPr>
        <w:t>Describe how missing data will be addressed (e.g., imputation method and model), state the underlying assumptions, and provide a rationale for the approach.</w:t>
      </w:r>
    </w:p>
    <w:p w14:paraId="2A29B21D" w14:textId="5D33EC6A" w:rsidR="00E16335" w:rsidRPr="0080561E" w:rsidRDefault="00FE3D73" w:rsidP="00E16335">
      <w:pPr>
        <w:pStyle w:val="00Paragraph"/>
        <w:rPr>
          <w:iCs/>
        </w:rPr>
      </w:pPr>
      <w:r w:rsidRPr="0080561E">
        <w:rPr>
          <w:iCs/>
        </w:rPr>
        <w:t>&lt;</w:t>
      </w:r>
      <w:r w:rsidRPr="0080561E">
        <w:rPr>
          <w:iCs/>
          <w:highlight w:val="lightGray"/>
        </w:rPr>
        <w:t xml:space="preserve">Enter </w:t>
      </w:r>
      <w:r w:rsidR="00E16335" w:rsidRPr="0080561E">
        <w:rPr>
          <w:iCs/>
          <w:highlight w:val="lightGray"/>
        </w:rPr>
        <w:t>Handling of Missing Data</w:t>
      </w:r>
      <w:r w:rsidR="00EE3CC2" w:rsidRPr="0080561E">
        <w:rPr>
          <w:iCs/>
          <w:highlight w:val="lightGray"/>
        </w:rPr>
        <w:t xml:space="preserve"> in Relation to Primary Estimand(s)</w:t>
      </w:r>
      <w:r w:rsidRPr="0080561E">
        <w:rPr>
          <w:iCs/>
        </w:rPr>
        <w:t>&gt;</w:t>
      </w:r>
    </w:p>
    <w:p w14:paraId="1D5DC8AA" w14:textId="4669ACFE" w:rsidR="007139DF" w:rsidRPr="0080561E" w:rsidRDefault="00F740DE" w:rsidP="002567E0">
      <w:pPr>
        <w:pStyle w:val="04Heading4"/>
      </w:pPr>
      <w:r w:rsidRPr="0080561E">
        <w:t>{</w:t>
      </w:r>
      <w:r w:rsidR="007139DF" w:rsidRPr="0080561E">
        <w:t>Sensitivity Analysis</w:t>
      </w:r>
      <w:r w:rsidRPr="0080561E">
        <w:t>}</w:t>
      </w:r>
    </w:p>
    <w:p w14:paraId="31C95134" w14:textId="2A54ADEE" w:rsidR="006C5192" w:rsidRPr="0080561E" w:rsidRDefault="005640F1" w:rsidP="006C5192">
      <w:pPr>
        <w:pStyle w:val="InstructionalTExt"/>
      </w:pPr>
      <w:r w:rsidRPr="0080561E">
        <w:t>Describe</w:t>
      </w:r>
      <w:r w:rsidR="00C063B3">
        <w:t xml:space="preserve"> any</w:t>
      </w:r>
      <w:r w:rsidRPr="0080561E">
        <w:t xml:space="preserve"> sensitivity analyses</w:t>
      </w:r>
      <w:r w:rsidR="00790DCB">
        <w:t xml:space="preserve"> and how their assumptions changed from the assumptions of the main statistical analysis</w:t>
      </w:r>
      <w:r w:rsidRPr="0080561E">
        <w:t xml:space="preserve">. </w:t>
      </w:r>
      <w:r w:rsidR="006C5192" w:rsidRPr="0080561E">
        <w:t>Sensitivity analyses are a series of analyses conducted with the intent to explore the robustness of inferences from the main estimator to deviations from its underlying modelling assumptions and limitations in the data.</w:t>
      </w:r>
    </w:p>
    <w:p w14:paraId="0AF5CB90" w14:textId="7E596A47" w:rsidR="00E16335" w:rsidRPr="0080561E" w:rsidRDefault="00866D81" w:rsidP="006C5192">
      <w:pPr>
        <w:pStyle w:val="00Paragraph"/>
      </w:pPr>
      <w:r w:rsidRPr="0080561E">
        <w:t>{</w:t>
      </w:r>
      <w:r w:rsidR="00FE3D73" w:rsidRPr="0080561E">
        <w:t>&lt;</w:t>
      </w:r>
      <w:r w:rsidR="00FE3D73" w:rsidRPr="0080561E">
        <w:rPr>
          <w:highlight w:val="lightGray"/>
        </w:rPr>
        <w:t xml:space="preserve">Enter </w:t>
      </w:r>
      <w:r w:rsidR="006C5192" w:rsidRPr="0080561E">
        <w:rPr>
          <w:highlight w:val="lightGray"/>
        </w:rPr>
        <w:t>Sensitivity Analysis</w:t>
      </w:r>
      <w:r w:rsidR="00FE3D73" w:rsidRPr="0080561E">
        <w:t>&gt;</w:t>
      </w:r>
      <w:r w:rsidRPr="0080561E">
        <w:t>}</w:t>
      </w:r>
    </w:p>
    <w:p w14:paraId="401F894A" w14:textId="27D621C5" w:rsidR="007139DF" w:rsidRPr="0080561E" w:rsidRDefault="00FE3D73" w:rsidP="002567E0">
      <w:pPr>
        <w:pStyle w:val="04Heading4"/>
      </w:pPr>
      <w:r w:rsidRPr="0080561E">
        <w:t>{</w:t>
      </w:r>
      <w:r w:rsidR="007139DF" w:rsidRPr="0080561E">
        <w:t>Supplementary Analysis</w:t>
      </w:r>
      <w:r w:rsidRPr="0080561E">
        <w:t>}</w:t>
      </w:r>
    </w:p>
    <w:p w14:paraId="671B24CB" w14:textId="70C0FA2C" w:rsidR="00C73A9D" w:rsidRPr="00C32098" w:rsidRDefault="00C73A9D" w:rsidP="000047E6">
      <w:pPr>
        <w:pStyle w:val="InstructionalText0"/>
        <w:rPr>
          <w:rStyle w:val="Comments"/>
          <w:rFonts w:ascii="Times New Roman" w:eastAsiaTheme="minorEastAsia" w:hAnsi="Times New Roman"/>
          <w:b/>
          <w:i w:val="0"/>
          <w:color w:val="C00000"/>
          <w:lang w:eastAsia="en-US"/>
        </w:rPr>
      </w:pPr>
      <w:r w:rsidRPr="00C32098">
        <w:rPr>
          <w:rStyle w:val="Comments"/>
          <w:rFonts w:eastAsiaTheme="minorEastAsia"/>
          <w:i w:val="0"/>
          <w:color w:val="C00000"/>
          <w:lang w:eastAsia="en-US"/>
        </w:rPr>
        <w:t>Describe any supplementary analysis</w:t>
      </w:r>
      <w:r w:rsidR="00E05B08" w:rsidRPr="00C32098">
        <w:rPr>
          <w:rStyle w:val="Comments"/>
          <w:rFonts w:eastAsiaTheme="minorEastAsia"/>
          <w:i w:val="0"/>
          <w:color w:val="C00000"/>
          <w:lang w:eastAsia="en-US"/>
        </w:rPr>
        <w:t>,</w:t>
      </w:r>
      <w:r w:rsidRPr="00C32098">
        <w:rPr>
          <w:rStyle w:val="Comments"/>
          <w:rFonts w:eastAsiaTheme="minorEastAsia"/>
          <w:i w:val="0"/>
          <w:color w:val="C00000"/>
          <w:lang w:eastAsia="en-US"/>
        </w:rPr>
        <w:t xml:space="preserve"> if applicable.</w:t>
      </w:r>
      <w:r w:rsidR="00406E48" w:rsidRPr="00C32098">
        <w:rPr>
          <w:rStyle w:val="Comments"/>
          <w:rFonts w:eastAsiaTheme="minorEastAsia"/>
          <w:i w:val="0"/>
          <w:color w:val="C00000"/>
          <w:lang w:eastAsia="en-US"/>
        </w:rPr>
        <w:t xml:space="preserve"> Supplementary analyses are conducted in addition to the main and sensitivity analysis with the intent to provide additional insights into the understanding of the treatment effect.</w:t>
      </w:r>
    </w:p>
    <w:p w14:paraId="7583A915" w14:textId="53187D0D" w:rsidR="006C5192" w:rsidRPr="0080561E" w:rsidRDefault="00FE3D73" w:rsidP="00C73A9D">
      <w:pPr>
        <w:pStyle w:val="00Paragraph"/>
        <w:rPr>
          <w:iCs/>
        </w:rPr>
      </w:pPr>
      <w:r w:rsidRPr="0080561E">
        <w:rPr>
          <w:iCs/>
        </w:rPr>
        <w:t>{&lt;</w:t>
      </w:r>
      <w:r w:rsidRPr="0080561E">
        <w:rPr>
          <w:iCs/>
          <w:highlight w:val="lightGray"/>
        </w:rPr>
        <w:t xml:space="preserve">Enter </w:t>
      </w:r>
      <w:r w:rsidR="00C73A9D" w:rsidRPr="0080561E">
        <w:rPr>
          <w:iCs/>
          <w:highlight w:val="lightGray"/>
        </w:rPr>
        <w:t>Supplementary Analysis</w:t>
      </w:r>
      <w:r w:rsidRPr="0080561E">
        <w:rPr>
          <w:iCs/>
        </w:rPr>
        <w:t>&gt;}</w:t>
      </w:r>
    </w:p>
    <w:p w14:paraId="61EB6D30" w14:textId="15467ACA" w:rsidR="007139DF" w:rsidRPr="0080561E" w:rsidRDefault="007139DF" w:rsidP="007139DF">
      <w:pPr>
        <w:pStyle w:val="02Heading2"/>
      </w:pPr>
      <w:bookmarkStart w:id="187" w:name="_Toc185590967"/>
      <w:r w:rsidRPr="0080561E">
        <w:t>Analys</w:t>
      </w:r>
      <w:r w:rsidR="00790DCB">
        <w:t>e</w:t>
      </w:r>
      <w:r w:rsidRPr="0080561E">
        <w:t xml:space="preserve">s </w:t>
      </w:r>
      <w:r w:rsidR="00691DA4" w:rsidRPr="0080561E">
        <w:t xml:space="preserve">Associated with the </w:t>
      </w:r>
      <w:r w:rsidRPr="0080561E">
        <w:t>Secondary Objective</w:t>
      </w:r>
      <w:r w:rsidR="00F11F65" w:rsidRPr="0080561E">
        <w:t>(</w:t>
      </w:r>
      <w:r w:rsidRPr="0080561E">
        <w:t>s</w:t>
      </w:r>
      <w:r w:rsidR="00F11F65" w:rsidRPr="0080561E">
        <w:t>)</w:t>
      </w:r>
      <w:bookmarkEnd w:id="187"/>
    </w:p>
    <w:p w14:paraId="10BFD3DA" w14:textId="18DCD05F" w:rsidR="00C73A9D" w:rsidRPr="000047E6" w:rsidRDefault="00BF03BC" w:rsidP="000047E6">
      <w:pPr>
        <w:pStyle w:val="InstructionalText0"/>
        <w:rPr>
          <w:rStyle w:val="normaltextrun"/>
          <w:sz w:val="24"/>
          <w:szCs w:val="24"/>
          <w:shd w:val="clear" w:color="auto" w:fill="FFFFFF"/>
        </w:rPr>
      </w:pPr>
      <w:r w:rsidRPr="000047E6">
        <w:rPr>
          <w:rStyle w:val="normaltextrun"/>
          <w:sz w:val="24"/>
          <w:szCs w:val="24"/>
          <w:shd w:val="clear" w:color="auto" w:fill="FFFFFF"/>
        </w:rPr>
        <w:t>Describe the statistical analysis methods in alignment with the secondary objectives and associated estimands in Section 3.2</w:t>
      </w:r>
      <w:r w:rsidR="00B46E6A" w:rsidRPr="000047E6">
        <w:rPr>
          <w:rStyle w:val="normaltextrun"/>
          <w:sz w:val="24"/>
          <w:szCs w:val="24"/>
          <w:shd w:val="clear" w:color="auto" w:fill="FFFFFF"/>
        </w:rPr>
        <w:t xml:space="preserve"> Secondary Objective(s) and Associated Estimands</w:t>
      </w:r>
      <w:r w:rsidRPr="000047E6">
        <w:rPr>
          <w:rStyle w:val="normaltextrun"/>
          <w:sz w:val="24"/>
          <w:szCs w:val="24"/>
          <w:shd w:val="clear" w:color="auto" w:fill="FFFFFF"/>
        </w:rPr>
        <w:t xml:space="preserve">. Use the same section structure as </w:t>
      </w:r>
      <w:r w:rsidR="00B96324" w:rsidRPr="000047E6">
        <w:rPr>
          <w:rStyle w:val="normaltextrun"/>
          <w:sz w:val="24"/>
          <w:szCs w:val="24"/>
          <w:shd w:val="clear" w:color="auto" w:fill="FFFFFF"/>
        </w:rPr>
        <w:t xml:space="preserve">Section 10.4 </w:t>
      </w:r>
      <w:r w:rsidRPr="000047E6">
        <w:rPr>
          <w:rStyle w:val="normaltextrun"/>
          <w:sz w:val="24"/>
          <w:szCs w:val="24"/>
          <w:shd w:val="clear" w:color="auto" w:fill="FFFFFF"/>
        </w:rPr>
        <w:t>Analyses Associated with the Primary Objective(s).</w:t>
      </w:r>
      <w:r w:rsidR="002567E0">
        <w:rPr>
          <w:rStyle w:val="normaltextrun"/>
          <w:sz w:val="24"/>
          <w:szCs w:val="24"/>
          <w:shd w:val="clear" w:color="auto" w:fill="FFFFFF"/>
        </w:rPr>
        <w:t xml:space="preserve"> Include additional level 3 headings for each secondary objective as needed. If there is more than one secondary objective, number each objective consecutively as the level 3 heading (e.g., Secondary Objective 1, Secondary Objective 2</w:t>
      </w:r>
      <w:r w:rsidR="00F91833">
        <w:rPr>
          <w:rStyle w:val="normaltextrun"/>
          <w:sz w:val="24"/>
          <w:szCs w:val="24"/>
          <w:shd w:val="clear" w:color="auto" w:fill="FFFFFF"/>
        </w:rPr>
        <w:t>, etc.</w:t>
      </w:r>
      <w:r w:rsidR="002567E0">
        <w:rPr>
          <w:rStyle w:val="normaltextrun"/>
          <w:sz w:val="24"/>
          <w:szCs w:val="24"/>
          <w:shd w:val="clear" w:color="auto" w:fill="FFFFFF"/>
        </w:rPr>
        <w:t xml:space="preserve">). </w:t>
      </w:r>
    </w:p>
    <w:p w14:paraId="1C0432E0" w14:textId="1DEB7A0B" w:rsidR="00394BB1" w:rsidRPr="000047E6" w:rsidRDefault="00394BB1" w:rsidP="000047E6">
      <w:pPr>
        <w:pStyle w:val="InstructionalText0"/>
        <w:rPr>
          <w:rStyle w:val="normaltextrun"/>
          <w:sz w:val="24"/>
          <w:szCs w:val="24"/>
          <w:shd w:val="clear" w:color="auto" w:fill="FFFFFF"/>
        </w:rPr>
      </w:pPr>
      <w:r w:rsidRPr="000047E6">
        <w:rPr>
          <w:rStyle w:val="normaltextrun"/>
          <w:sz w:val="24"/>
          <w:szCs w:val="24"/>
          <w:shd w:val="clear" w:color="auto" w:fill="FFFFFF"/>
        </w:rPr>
        <w:t>No text is intended here (</w:t>
      </w:r>
      <w:r w:rsidR="00362EEC" w:rsidRPr="000047E6">
        <w:rPr>
          <w:rStyle w:val="normaltextrun"/>
          <w:sz w:val="24"/>
          <w:szCs w:val="24"/>
          <w:shd w:val="clear" w:color="auto" w:fill="FFFFFF"/>
        </w:rPr>
        <w:t>heading</w:t>
      </w:r>
      <w:r w:rsidRPr="000047E6">
        <w:rPr>
          <w:rStyle w:val="normaltextrun"/>
          <w:sz w:val="24"/>
          <w:szCs w:val="24"/>
          <w:shd w:val="clear" w:color="auto" w:fill="FFFFFF"/>
        </w:rPr>
        <w:t xml:space="preserve"> only) unless there is no secondary obje</w:t>
      </w:r>
      <w:r w:rsidR="002B472A" w:rsidRPr="000047E6">
        <w:rPr>
          <w:rStyle w:val="normaltextrun"/>
          <w:sz w:val="24"/>
          <w:szCs w:val="24"/>
          <w:shd w:val="clear" w:color="auto" w:fill="FFFFFF"/>
        </w:rPr>
        <w:t xml:space="preserve">ctive, in which case indicate “Not </w:t>
      </w:r>
      <w:r w:rsidR="008B2A62" w:rsidRPr="000047E6">
        <w:rPr>
          <w:rStyle w:val="normaltextrun"/>
          <w:sz w:val="24"/>
          <w:szCs w:val="24"/>
          <w:shd w:val="clear" w:color="auto" w:fill="FFFFFF"/>
        </w:rPr>
        <w:t>a</w:t>
      </w:r>
      <w:r w:rsidR="002B472A" w:rsidRPr="000047E6">
        <w:rPr>
          <w:rStyle w:val="normaltextrun"/>
          <w:sz w:val="24"/>
          <w:szCs w:val="24"/>
          <w:shd w:val="clear" w:color="auto" w:fill="FFFFFF"/>
        </w:rPr>
        <w:t>pplicable.”</w:t>
      </w:r>
    </w:p>
    <w:p w14:paraId="05A3F18D" w14:textId="070DD845" w:rsidR="002567E0" w:rsidRDefault="002567E0" w:rsidP="00CE4398">
      <w:pPr>
        <w:pStyle w:val="03Heading3"/>
      </w:pPr>
      <w:bookmarkStart w:id="188" w:name="_Toc185590968"/>
      <w:r>
        <w:t>{Secondary Objective}</w:t>
      </w:r>
      <w:bookmarkEnd w:id="188"/>
    </w:p>
    <w:p w14:paraId="414630A5" w14:textId="55A6F3A4" w:rsidR="002567E0" w:rsidRPr="002567E0" w:rsidRDefault="002567E0" w:rsidP="002567E0">
      <w:pPr>
        <w:pStyle w:val="00Paragraph"/>
        <w:rPr>
          <w:rStyle w:val="normaltextrun"/>
          <w:rFonts w:asciiTheme="minorHAnsi" w:eastAsiaTheme="minorEastAsia" w:hAnsiTheme="minorHAnsi" w:cstheme="minorHAnsi"/>
          <w:color w:val="C00000"/>
          <w:shd w:val="clear" w:color="auto" w:fill="FFFFFF"/>
        </w:rPr>
      </w:pPr>
      <w:r w:rsidRPr="002567E0">
        <w:rPr>
          <w:rStyle w:val="normaltextrun"/>
          <w:rFonts w:asciiTheme="minorHAnsi" w:eastAsiaTheme="minorEastAsia" w:hAnsiTheme="minorHAnsi" w:cstheme="minorHAnsi"/>
          <w:color w:val="C00000"/>
          <w:shd w:val="clear" w:color="auto" w:fill="FFFFFF"/>
        </w:rPr>
        <w:t>No text is intended here (heading only).</w:t>
      </w:r>
    </w:p>
    <w:p w14:paraId="189DCBE9" w14:textId="646CA6FB" w:rsidR="00CE4398" w:rsidRPr="0080561E" w:rsidRDefault="007A5897" w:rsidP="002567E0">
      <w:pPr>
        <w:pStyle w:val="04Heading4"/>
      </w:pPr>
      <w:r w:rsidRPr="0080561E">
        <w:t>{</w:t>
      </w:r>
      <w:r w:rsidR="00CE4398" w:rsidRPr="0080561E">
        <w:t xml:space="preserve">Statistical </w:t>
      </w:r>
      <w:r w:rsidR="00D53964">
        <w:t>Analys</w:t>
      </w:r>
      <w:r w:rsidR="00C916F6">
        <w:t xml:space="preserve">is </w:t>
      </w:r>
      <w:r w:rsidR="00CE4398" w:rsidRPr="0080561E">
        <w:t>Method</w:t>
      </w:r>
      <w:r w:rsidRPr="0080561E">
        <w:t>}</w:t>
      </w:r>
    </w:p>
    <w:p w14:paraId="223B5CD2" w14:textId="3EEB35D5" w:rsidR="00CE4398" w:rsidRPr="00012087" w:rsidRDefault="00CE4398" w:rsidP="000047E6">
      <w:pPr>
        <w:pStyle w:val="InstructionalText0"/>
      </w:pPr>
      <w:r w:rsidRPr="000047E6">
        <w:rPr>
          <w:sz w:val="24"/>
          <w:szCs w:val="24"/>
        </w:rPr>
        <w:t>Clearly specify any secondary hypotheses that will be tested for confirmatory purposes.</w:t>
      </w:r>
    </w:p>
    <w:p w14:paraId="504AF50C" w14:textId="52431571" w:rsidR="00BD7D2A" w:rsidRPr="0080561E" w:rsidRDefault="00D948C2" w:rsidP="00E81580">
      <w:pPr>
        <w:pStyle w:val="00Paragraph"/>
        <w:rPr>
          <w:iCs/>
        </w:rPr>
      </w:pPr>
      <w:r w:rsidRPr="0080561E">
        <w:rPr>
          <w:iCs/>
        </w:rPr>
        <w:lastRenderedPageBreak/>
        <w:t>{</w:t>
      </w:r>
      <w:r w:rsidR="00BD7D2A" w:rsidRPr="0080561E">
        <w:rPr>
          <w:iCs/>
        </w:rPr>
        <w:t>&lt;</w:t>
      </w:r>
      <w:r w:rsidR="00BD7D2A" w:rsidRPr="0080561E">
        <w:rPr>
          <w:iCs/>
          <w:highlight w:val="lightGray"/>
        </w:rPr>
        <w:t xml:space="preserve">Enter Statistical </w:t>
      </w:r>
      <w:r w:rsidR="00C916F6">
        <w:rPr>
          <w:iCs/>
          <w:highlight w:val="lightGray"/>
        </w:rPr>
        <w:t xml:space="preserve">Analysis </w:t>
      </w:r>
      <w:r w:rsidR="00BD7D2A" w:rsidRPr="0080561E">
        <w:rPr>
          <w:iCs/>
          <w:highlight w:val="lightGray"/>
        </w:rPr>
        <w:t>Method</w:t>
      </w:r>
      <w:r w:rsidR="00BD7D2A" w:rsidRPr="0080561E">
        <w:rPr>
          <w:iCs/>
        </w:rPr>
        <w:t>&gt;</w:t>
      </w:r>
      <w:r w:rsidRPr="0080561E">
        <w:rPr>
          <w:iCs/>
        </w:rPr>
        <w:t>}</w:t>
      </w:r>
    </w:p>
    <w:p w14:paraId="3B65CEB6" w14:textId="0F10BC76" w:rsidR="00133618" w:rsidRPr="0080561E" w:rsidRDefault="007A5897" w:rsidP="002567E0">
      <w:pPr>
        <w:pStyle w:val="04Heading4"/>
      </w:pPr>
      <w:r w:rsidRPr="0080561E">
        <w:t>{</w:t>
      </w:r>
      <w:r w:rsidR="00133618" w:rsidRPr="0080561E">
        <w:t>Handling of Data in Relation to Secondary Estimand(s)</w:t>
      </w:r>
      <w:r w:rsidRPr="0080561E">
        <w:t>}</w:t>
      </w:r>
    </w:p>
    <w:p w14:paraId="6A32D762" w14:textId="0C7A4520" w:rsidR="00133618" w:rsidRPr="0080561E" w:rsidRDefault="00D948C2" w:rsidP="00133618">
      <w:pPr>
        <w:pStyle w:val="00Paragraph"/>
        <w:rPr>
          <w:iCs/>
        </w:rPr>
      </w:pPr>
      <w:r w:rsidRPr="0080561E">
        <w:rPr>
          <w:iCs/>
        </w:rPr>
        <w:t>{</w:t>
      </w:r>
      <w:r w:rsidR="00133618" w:rsidRPr="0080561E">
        <w:rPr>
          <w:iCs/>
        </w:rPr>
        <w:t>&lt;</w:t>
      </w:r>
      <w:r w:rsidR="00133618" w:rsidRPr="0080561E">
        <w:rPr>
          <w:iCs/>
          <w:highlight w:val="lightGray"/>
        </w:rPr>
        <w:t>Enter Handling of Data in Relation to Secondary Estimand(s)</w:t>
      </w:r>
      <w:r w:rsidR="00133618" w:rsidRPr="0080561E">
        <w:rPr>
          <w:iCs/>
        </w:rPr>
        <w:t>&gt;</w:t>
      </w:r>
      <w:r w:rsidRPr="0080561E">
        <w:rPr>
          <w:iCs/>
        </w:rPr>
        <w:t>}</w:t>
      </w:r>
    </w:p>
    <w:p w14:paraId="58F58FB9" w14:textId="70CDD8BC" w:rsidR="00482E37" w:rsidRPr="0080561E" w:rsidRDefault="007A5897" w:rsidP="002567E0">
      <w:pPr>
        <w:pStyle w:val="04Heading4"/>
      </w:pPr>
      <w:r w:rsidRPr="0080561E">
        <w:t>{</w:t>
      </w:r>
      <w:r w:rsidR="00482E37" w:rsidRPr="0080561E">
        <w:t>Handling of Missing Data</w:t>
      </w:r>
      <w:r w:rsidR="00EE3CC2" w:rsidRPr="0080561E">
        <w:t xml:space="preserve"> in Relation to Secondary Estimand(s)</w:t>
      </w:r>
      <w:r w:rsidRPr="0080561E">
        <w:t>}</w:t>
      </w:r>
    </w:p>
    <w:p w14:paraId="5F978A5A" w14:textId="49843B93" w:rsidR="00482E37" w:rsidRPr="0080561E" w:rsidRDefault="00D948C2" w:rsidP="00482E37">
      <w:pPr>
        <w:pStyle w:val="00Paragraph"/>
        <w:rPr>
          <w:iCs/>
        </w:rPr>
      </w:pPr>
      <w:r w:rsidRPr="0080561E">
        <w:rPr>
          <w:iCs/>
        </w:rPr>
        <w:t>{</w:t>
      </w:r>
      <w:r w:rsidR="00482E37" w:rsidRPr="0080561E">
        <w:rPr>
          <w:iCs/>
        </w:rPr>
        <w:t>&lt;</w:t>
      </w:r>
      <w:r w:rsidR="00482E37" w:rsidRPr="0080561E">
        <w:rPr>
          <w:iCs/>
          <w:highlight w:val="lightGray"/>
        </w:rPr>
        <w:t>Enter Handling of Missing Dat</w:t>
      </w:r>
      <w:r w:rsidR="00EE3CC2" w:rsidRPr="0080561E">
        <w:rPr>
          <w:iCs/>
          <w:highlight w:val="lightGray"/>
        </w:rPr>
        <w:t>a in Relation to Secondary Estimand(s)</w:t>
      </w:r>
      <w:r w:rsidR="00482E37" w:rsidRPr="0080561E">
        <w:rPr>
          <w:iCs/>
        </w:rPr>
        <w:t>&gt;</w:t>
      </w:r>
      <w:r w:rsidRPr="0080561E">
        <w:rPr>
          <w:iCs/>
        </w:rPr>
        <w:t>}</w:t>
      </w:r>
    </w:p>
    <w:p w14:paraId="51C69110" w14:textId="67DC11FE" w:rsidR="008831E5" w:rsidRPr="0080561E" w:rsidRDefault="433F57FA" w:rsidP="002567E0">
      <w:pPr>
        <w:pStyle w:val="04Heading4"/>
      </w:pPr>
      <w:r>
        <w:t>{</w:t>
      </w:r>
      <w:r w:rsidR="2D26BDB6">
        <w:t xml:space="preserve">Sensitivity </w:t>
      </w:r>
      <w:del w:id="189" w:author="Schoch, Guillaume {TLRA~BASEL}" w:date="2025-01-10T13:27:00Z">
        <w:r w:rsidR="00330739" w:rsidDel="2D26BDB6">
          <w:delText>Analyses</w:delText>
        </w:r>
      </w:del>
      <w:ins w:id="190" w:author="Schoch, Guillaume {TLRA~BASEL}" w:date="2025-01-10T13:27:00Z">
        <w:r w:rsidR="699E34C6">
          <w:t>Analysis</w:t>
        </w:r>
      </w:ins>
      <w:r>
        <w:t>}</w:t>
      </w:r>
    </w:p>
    <w:p w14:paraId="49B8024E" w14:textId="5DC7DAC3" w:rsidR="008831E5" w:rsidRPr="00F80B23" w:rsidRDefault="00D948C2" w:rsidP="008831E5">
      <w:pPr>
        <w:pStyle w:val="00Paragraph"/>
        <w:rPr>
          <w:iCs/>
        </w:rPr>
      </w:pPr>
      <w:r w:rsidRPr="00F80B23">
        <w:rPr>
          <w:iCs/>
        </w:rPr>
        <w:t>{</w:t>
      </w:r>
      <w:r w:rsidR="008831E5" w:rsidRPr="00F80B23">
        <w:rPr>
          <w:iCs/>
        </w:rPr>
        <w:t>&lt;</w:t>
      </w:r>
      <w:r w:rsidR="008831E5" w:rsidRPr="00F80B23">
        <w:rPr>
          <w:iCs/>
          <w:highlight w:val="lightGray"/>
        </w:rPr>
        <w:t xml:space="preserve">Enter Sensitivity </w:t>
      </w:r>
      <w:del w:id="191" w:author="Schoch, Guillaume {TLRA~BASEL}" w:date="2025-01-10T13:27:00Z">
        <w:r w:rsidR="008831E5" w:rsidRPr="00F80B23" w:rsidDel="00954BD5">
          <w:rPr>
            <w:iCs/>
            <w:highlight w:val="lightGray"/>
          </w:rPr>
          <w:delText>Analyses</w:delText>
        </w:r>
      </w:del>
      <w:ins w:id="192" w:author="Schoch, Guillaume {TLRA~BASEL}" w:date="2025-01-10T13:27:00Z">
        <w:r w:rsidR="00954BD5" w:rsidRPr="00F80B23">
          <w:rPr>
            <w:iCs/>
            <w:highlight w:val="lightGray"/>
          </w:rPr>
          <w:t>Analys</w:t>
        </w:r>
        <w:r w:rsidR="00954BD5">
          <w:rPr>
            <w:iCs/>
            <w:highlight w:val="lightGray"/>
          </w:rPr>
          <w:t>i</w:t>
        </w:r>
        <w:r w:rsidR="00954BD5" w:rsidRPr="00F80B23">
          <w:rPr>
            <w:iCs/>
            <w:highlight w:val="lightGray"/>
          </w:rPr>
          <w:t>s</w:t>
        </w:r>
      </w:ins>
      <w:r w:rsidR="008831E5" w:rsidRPr="00F80B23">
        <w:rPr>
          <w:iCs/>
        </w:rPr>
        <w:t>&gt;</w:t>
      </w:r>
      <w:r w:rsidRPr="00F80B23">
        <w:rPr>
          <w:iCs/>
        </w:rPr>
        <w:t>}</w:t>
      </w:r>
    </w:p>
    <w:p w14:paraId="49529383" w14:textId="387A2BAE" w:rsidR="000D13C1" w:rsidRPr="0080561E" w:rsidRDefault="00330739" w:rsidP="002567E0">
      <w:pPr>
        <w:pStyle w:val="04Heading4"/>
      </w:pPr>
      <w:r w:rsidRPr="0080561E">
        <w:t>{</w:t>
      </w:r>
      <w:r w:rsidR="000D13C1" w:rsidRPr="0080561E">
        <w:t xml:space="preserve">Supplementary </w:t>
      </w:r>
      <w:del w:id="193" w:author="Schoch, Guillaume {TLRA~BASEL}" w:date="2025-01-10T13:27:00Z">
        <w:r w:rsidR="000D13C1" w:rsidRPr="0080561E" w:rsidDel="00954BD5">
          <w:delText>Analyses</w:delText>
        </w:r>
      </w:del>
      <w:ins w:id="194" w:author="Schoch, Guillaume {TLRA~BASEL}" w:date="2025-01-10T13:27:00Z">
        <w:r w:rsidR="00954BD5" w:rsidRPr="0080561E">
          <w:t>Analys</w:t>
        </w:r>
        <w:r w:rsidR="00954BD5">
          <w:t>i</w:t>
        </w:r>
        <w:r w:rsidR="00954BD5" w:rsidRPr="0080561E">
          <w:t>s</w:t>
        </w:r>
      </w:ins>
      <w:r w:rsidRPr="0080561E">
        <w:t>}</w:t>
      </w:r>
    </w:p>
    <w:p w14:paraId="7FF1F17D" w14:textId="315E0F68" w:rsidR="000D13C1" w:rsidRPr="00F80B23" w:rsidRDefault="4F497AC9" w:rsidP="000D13C1">
      <w:pPr>
        <w:pStyle w:val="00Paragraph"/>
      </w:pPr>
      <w:r>
        <w:t>{</w:t>
      </w:r>
      <w:r w:rsidR="5FDD4667">
        <w:t>&lt;</w:t>
      </w:r>
      <w:r w:rsidR="5FDD4667" w:rsidRPr="48FCEFDD">
        <w:rPr>
          <w:highlight w:val="lightGray"/>
        </w:rPr>
        <w:t xml:space="preserve">Enter Supplementary </w:t>
      </w:r>
      <w:del w:id="195" w:author="Schoch, Guillaume {TLRA~BASEL}" w:date="2025-01-10T13:27:00Z">
        <w:r w:rsidR="00D948C2" w:rsidRPr="48FCEFDD" w:rsidDel="5FDD4667">
          <w:rPr>
            <w:highlight w:val="lightGray"/>
          </w:rPr>
          <w:delText>Analyses</w:delText>
        </w:r>
      </w:del>
      <w:ins w:id="196" w:author="Schoch, Guillaume {TLRA~BASEL}" w:date="2025-01-10T13:27:00Z">
        <w:r w:rsidR="699E34C6" w:rsidRPr="48FCEFDD">
          <w:rPr>
            <w:highlight w:val="lightGray"/>
          </w:rPr>
          <w:t>Analysis</w:t>
        </w:r>
      </w:ins>
      <w:r w:rsidR="5FDD4667">
        <w:t>&gt;</w:t>
      </w:r>
      <w:r>
        <w:t>}</w:t>
      </w:r>
    </w:p>
    <w:p w14:paraId="67A6CCEF" w14:textId="12088B94" w:rsidR="007139DF" w:rsidRPr="0080561E" w:rsidRDefault="007139DF" w:rsidP="007139DF">
      <w:pPr>
        <w:pStyle w:val="02Heading2"/>
      </w:pPr>
      <w:bookmarkStart w:id="197" w:name="_Toc185590969"/>
      <w:r w:rsidRPr="0080561E">
        <w:t>Analys</w:t>
      </w:r>
      <w:r w:rsidR="00576972">
        <w:t>e</w:t>
      </w:r>
      <w:r w:rsidRPr="0080561E">
        <w:t xml:space="preserve">s </w:t>
      </w:r>
      <w:r w:rsidR="00DC4934" w:rsidRPr="0080561E">
        <w:t xml:space="preserve">Associated with the </w:t>
      </w:r>
      <w:r w:rsidRPr="0080561E">
        <w:t xml:space="preserve">Exploratory </w:t>
      </w:r>
      <w:r w:rsidR="00A00536" w:rsidRPr="0080561E">
        <w:t>Objective</w:t>
      </w:r>
      <w:r w:rsidRPr="0080561E">
        <w:t>(s)</w:t>
      </w:r>
      <w:bookmarkEnd w:id="197"/>
    </w:p>
    <w:p w14:paraId="06FE727D" w14:textId="47882F95" w:rsidR="00DD3D66" w:rsidRPr="002567E0" w:rsidRDefault="00DD3D66" w:rsidP="000047E6">
      <w:pPr>
        <w:pStyle w:val="InstructionalText0"/>
        <w:rPr>
          <w:rFonts w:eastAsia="MS Mincho" w:cs="Times New Roman"/>
          <w:sz w:val="24"/>
          <w:szCs w:val="24"/>
        </w:rPr>
      </w:pPr>
      <w:r w:rsidRPr="002567E0">
        <w:rPr>
          <w:rFonts w:eastAsia="MS Mincho" w:cs="Times New Roman"/>
          <w:sz w:val="24"/>
          <w:szCs w:val="24"/>
        </w:rPr>
        <w:t xml:space="preserve">Describe any exploratory analyses, if applicable. Additional subsections </w:t>
      </w:r>
      <w:r w:rsidR="00155FEC" w:rsidRPr="002567E0">
        <w:rPr>
          <w:rFonts w:eastAsia="MS Mincho" w:cs="Times New Roman"/>
          <w:sz w:val="24"/>
          <w:szCs w:val="24"/>
        </w:rPr>
        <w:t>may</w:t>
      </w:r>
      <w:r w:rsidRPr="002567E0">
        <w:rPr>
          <w:rFonts w:eastAsia="MS Mincho" w:cs="Times New Roman"/>
          <w:sz w:val="24"/>
          <w:szCs w:val="24"/>
        </w:rPr>
        <w:t xml:space="preserve"> be created to describe the analyses</w:t>
      </w:r>
      <w:r w:rsidR="002567E0">
        <w:rPr>
          <w:rFonts w:eastAsia="MS Mincho" w:cs="Times New Roman"/>
          <w:sz w:val="24"/>
          <w:szCs w:val="24"/>
        </w:rPr>
        <w:t xml:space="preserve"> for each exploratory objective</w:t>
      </w:r>
      <w:r w:rsidRPr="002567E0">
        <w:rPr>
          <w:rFonts w:eastAsia="MS Mincho" w:cs="Times New Roman"/>
          <w:sz w:val="24"/>
          <w:szCs w:val="24"/>
        </w:rPr>
        <w:t>, as needed.</w:t>
      </w:r>
      <w:r w:rsidR="002B472A" w:rsidRPr="002567E0">
        <w:rPr>
          <w:rFonts w:eastAsia="MS Mincho" w:cs="Times New Roman"/>
          <w:sz w:val="24"/>
          <w:szCs w:val="24"/>
        </w:rPr>
        <w:t xml:space="preserve"> If there is no exploratory objective, indicate “Not </w:t>
      </w:r>
      <w:r w:rsidR="008B2A62" w:rsidRPr="002567E0">
        <w:rPr>
          <w:rFonts w:eastAsia="MS Mincho" w:cs="Times New Roman"/>
          <w:sz w:val="24"/>
          <w:szCs w:val="24"/>
        </w:rPr>
        <w:t>a</w:t>
      </w:r>
      <w:r w:rsidR="002B472A" w:rsidRPr="002567E0">
        <w:rPr>
          <w:rFonts w:eastAsia="MS Mincho" w:cs="Times New Roman"/>
          <w:sz w:val="24"/>
          <w:szCs w:val="24"/>
        </w:rPr>
        <w:t>pplicable</w:t>
      </w:r>
      <w:r w:rsidR="002B472A" w:rsidRPr="002567E0">
        <w:rPr>
          <w:rFonts w:cs="Times New Roman"/>
        </w:rPr>
        <w:t>”.</w:t>
      </w:r>
    </w:p>
    <w:p w14:paraId="7E0B1A09" w14:textId="2D4FE24B" w:rsidR="00E81580" w:rsidRPr="0080561E" w:rsidRDefault="00FE3D73" w:rsidP="007041F8">
      <w:pPr>
        <w:pStyle w:val="CROMSInstruction"/>
        <w:rPr>
          <w:rFonts w:ascii="Times New Roman" w:hAnsi="Times New Roman"/>
          <w:i w:val="0"/>
          <w:color w:val="auto"/>
          <w:szCs w:val="24"/>
        </w:rPr>
      </w:pPr>
      <w:r w:rsidRPr="0080561E">
        <w:rPr>
          <w:rFonts w:ascii="Times New Roman" w:hAnsi="Times New Roman"/>
          <w:i w:val="0"/>
          <w:color w:val="auto"/>
          <w:szCs w:val="24"/>
        </w:rPr>
        <w:t>&lt;</w:t>
      </w:r>
      <w:r w:rsidRPr="0080561E">
        <w:rPr>
          <w:rFonts w:ascii="Times New Roman" w:hAnsi="Times New Roman"/>
          <w:i w:val="0"/>
          <w:color w:val="auto"/>
          <w:szCs w:val="24"/>
          <w:highlight w:val="lightGray"/>
        </w:rPr>
        <w:t xml:space="preserve">Enter </w:t>
      </w:r>
      <w:r w:rsidR="001150CA" w:rsidRPr="0080561E">
        <w:rPr>
          <w:rFonts w:ascii="Times New Roman" w:hAnsi="Times New Roman"/>
          <w:i w:val="0"/>
          <w:color w:val="auto"/>
          <w:szCs w:val="24"/>
          <w:highlight w:val="lightGray"/>
        </w:rPr>
        <w:t xml:space="preserve">Analyses </w:t>
      </w:r>
      <w:r w:rsidR="00EE3CC2" w:rsidRPr="0080561E">
        <w:rPr>
          <w:rFonts w:ascii="Times New Roman" w:hAnsi="Times New Roman"/>
          <w:i w:val="0"/>
          <w:color w:val="auto"/>
          <w:szCs w:val="24"/>
          <w:highlight w:val="lightGray"/>
        </w:rPr>
        <w:t>Associated with the</w:t>
      </w:r>
      <w:r w:rsidR="001150CA" w:rsidRPr="0080561E">
        <w:rPr>
          <w:rFonts w:ascii="Times New Roman" w:hAnsi="Times New Roman"/>
          <w:i w:val="0"/>
          <w:color w:val="auto"/>
          <w:szCs w:val="24"/>
          <w:highlight w:val="lightGray"/>
        </w:rPr>
        <w:t xml:space="preserve"> </w:t>
      </w:r>
      <w:r w:rsidR="007041F8" w:rsidRPr="0080561E">
        <w:rPr>
          <w:rFonts w:ascii="Times New Roman" w:hAnsi="Times New Roman"/>
          <w:i w:val="0"/>
          <w:color w:val="auto"/>
          <w:szCs w:val="24"/>
          <w:highlight w:val="lightGray"/>
        </w:rPr>
        <w:t xml:space="preserve">Exploratory </w:t>
      </w:r>
      <w:r w:rsidR="00A00536" w:rsidRPr="0080561E">
        <w:rPr>
          <w:rFonts w:ascii="Times New Roman" w:hAnsi="Times New Roman"/>
          <w:i w:val="0"/>
          <w:color w:val="auto"/>
          <w:szCs w:val="24"/>
          <w:highlight w:val="lightGray"/>
        </w:rPr>
        <w:t>Objective</w:t>
      </w:r>
      <w:r w:rsidR="007041F8" w:rsidRPr="0080561E">
        <w:rPr>
          <w:rFonts w:ascii="Times New Roman" w:hAnsi="Times New Roman"/>
          <w:i w:val="0"/>
          <w:color w:val="auto"/>
          <w:szCs w:val="24"/>
          <w:highlight w:val="lightGray"/>
        </w:rPr>
        <w:t>(s)</w:t>
      </w:r>
      <w:r w:rsidRPr="0080561E">
        <w:rPr>
          <w:rFonts w:ascii="Times New Roman" w:hAnsi="Times New Roman"/>
          <w:i w:val="0"/>
          <w:color w:val="auto"/>
          <w:szCs w:val="24"/>
        </w:rPr>
        <w:t>&gt;</w:t>
      </w:r>
    </w:p>
    <w:p w14:paraId="7A72F317" w14:textId="28ECFBB6" w:rsidR="00F47431" w:rsidRPr="0080561E" w:rsidRDefault="00F47431" w:rsidP="00F11F65">
      <w:pPr>
        <w:pStyle w:val="02Heading2"/>
      </w:pPr>
      <w:bookmarkStart w:id="198" w:name="_Toc185590970"/>
      <w:r w:rsidRPr="0080561E">
        <w:t>Safety Analyses</w:t>
      </w:r>
      <w:bookmarkEnd w:id="198"/>
    </w:p>
    <w:p w14:paraId="38FD606D" w14:textId="2A4230F9" w:rsidR="00D5488A" w:rsidRPr="0080561E" w:rsidRDefault="00D5488A" w:rsidP="000B79A5">
      <w:pPr>
        <w:pStyle w:val="InstructionalTExt"/>
      </w:pPr>
      <w:r w:rsidRPr="0080561E">
        <w:t xml:space="preserve">If safety is a primary and/or secondary objective, describe the corresponding safety analyses in the appropriate section above (Section 10.4 </w:t>
      </w:r>
      <w:r w:rsidR="00DC1F85">
        <w:t xml:space="preserve">Analyses Associated with the Primary Objective(s) </w:t>
      </w:r>
      <w:r w:rsidRPr="0080561E">
        <w:t>or Section 10.5</w:t>
      </w:r>
      <w:r w:rsidR="00DC1F85">
        <w:t xml:space="preserve"> Analyses Associated with the Secondary Objective</w:t>
      </w:r>
      <w:r w:rsidR="00AC0732">
        <w:t>[</w:t>
      </w:r>
      <w:r w:rsidR="00DC1F85">
        <w:t>s</w:t>
      </w:r>
      <w:r w:rsidR="00AC0732">
        <w:t>]</w:t>
      </w:r>
      <w:r w:rsidRPr="0080561E">
        <w:t xml:space="preserve">). In this section, describe statistical methods that will be used to </w:t>
      </w:r>
      <w:proofErr w:type="spellStart"/>
      <w:r w:rsidRPr="0080561E">
        <w:t>analy</w:t>
      </w:r>
      <w:r w:rsidR="00130892">
        <w:t>s</w:t>
      </w:r>
      <w:r w:rsidRPr="0080561E">
        <w:t>e</w:t>
      </w:r>
      <w:proofErr w:type="spellEnd"/>
      <w:r w:rsidRPr="0080561E">
        <w:t xml:space="preserve"> relevant safety outcomes, including any </w:t>
      </w:r>
      <w:r w:rsidR="00EF544E">
        <w:t>AESI</w:t>
      </w:r>
      <w:r w:rsidRPr="0080561E">
        <w:t>. This should typically include specification of a measure to estimate risk within treatment arms, a measure to compare risk</w:t>
      </w:r>
      <w:r w:rsidR="003E3BBC">
        <w:t>s</w:t>
      </w:r>
      <w:r w:rsidRPr="0080561E">
        <w:t xml:space="preserve"> across treatment arms, and a measure of statistical uncertainty around the comparison such as a confidence interval.</w:t>
      </w:r>
    </w:p>
    <w:p w14:paraId="6A6EA00B" w14:textId="2E97F864" w:rsidR="00F11F65" w:rsidRPr="0080561E" w:rsidRDefault="00FE3D73" w:rsidP="00F11F65">
      <w:pPr>
        <w:pStyle w:val="00Paragraph"/>
        <w:rPr>
          <w:iCs/>
        </w:rPr>
      </w:pPr>
      <w:r w:rsidRPr="0080561E">
        <w:t>&lt;</w:t>
      </w:r>
      <w:r w:rsidRPr="0080561E">
        <w:rPr>
          <w:highlight w:val="lightGray"/>
        </w:rPr>
        <w:t xml:space="preserve">Enter </w:t>
      </w:r>
      <w:r w:rsidR="00E645DE" w:rsidRPr="0080561E">
        <w:rPr>
          <w:highlight w:val="lightGray"/>
        </w:rPr>
        <w:t>Safety Analyses</w:t>
      </w:r>
      <w:r w:rsidRPr="0080561E">
        <w:t>&gt;</w:t>
      </w:r>
    </w:p>
    <w:p w14:paraId="37CA326D" w14:textId="13D46799" w:rsidR="00F11F65" w:rsidRPr="0080561E" w:rsidRDefault="00F11F65" w:rsidP="00F11F65">
      <w:pPr>
        <w:pStyle w:val="02Heading2"/>
      </w:pPr>
      <w:bookmarkStart w:id="199" w:name="_Toc185590971"/>
      <w:r w:rsidRPr="0080561E">
        <w:t>Other Analyses</w:t>
      </w:r>
      <w:bookmarkEnd w:id="199"/>
    </w:p>
    <w:p w14:paraId="4523202A" w14:textId="6AA0C097" w:rsidR="00556716" w:rsidRPr="0080561E" w:rsidRDefault="0001181F" w:rsidP="00556716">
      <w:pPr>
        <w:pStyle w:val="InstructionalTExt"/>
      </w:pPr>
      <w:r w:rsidRPr="0080561E">
        <w:t>Describe other analyses not included in Sections 10.3-10.</w:t>
      </w:r>
      <w:r w:rsidR="002567E0">
        <w:t>7</w:t>
      </w:r>
      <w:r w:rsidRPr="0080561E">
        <w:t>, such as subgroup analyses.</w:t>
      </w:r>
    </w:p>
    <w:p w14:paraId="6F95CA44" w14:textId="79C253DD" w:rsidR="00556716" w:rsidRPr="0080561E" w:rsidRDefault="00FE3D73" w:rsidP="00556716">
      <w:pPr>
        <w:pStyle w:val="CROMSInstruction"/>
        <w:rPr>
          <w:rFonts w:ascii="Times New Roman" w:hAnsi="Times New Roman"/>
          <w:i w:val="0"/>
          <w:color w:val="auto"/>
          <w:szCs w:val="24"/>
        </w:rPr>
      </w:pPr>
      <w:r w:rsidRPr="0080561E">
        <w:rPr>
          <w:rFonts w:ascii="Times New Roman" w:hAnsi="Times New Roman"/>
          <w:i w:val="0"/>
          <w:color w:val="auto"/>
          <w:szCs w:val="24"/>
        </w:rPr>
        <w:t>&lt;</w:t>
      </w:r>
      <w:r w:rsidRPr="0080561E">
        <w:rPr>
          <w:rFonts w:ascii="Times New Roman" w:hAnsi="Times New Roman"/>
          <w:i w:val="0"/>
          <w:color w:val="auto"/>
          <w:szCs w:val="24"/>
          <w:highlight w:val="lightGray"/>
        </w:rPr>
        <w:t xml:space="preserve">Enter </w:t>
      </w:r>
      <w:r w:rsidR="00556716" w:rsidRPr="0080561E">
        <w:rPr>
          <w:rFonts w:ascii="Times New Roman" w:hAnsi="Times New Roman"/>
          <w:i w:val="0"/>
          <w:color w:val="auto"/>
          <w:szCs w:val="24"/>
          <w:highlight w:val="lightGray"/>
        </w:rPr>
        <w:t>Other Analyses</w:t>
      </w:r>
      <w:r w:rsidRPr="0080561E">
        <w:rPr>
          <w:rFonts w:ascii="Times New Roman" w:hAnsi="Times New Roman"/>
          <w:i w:val="0"/>
          <w:color w:val="auto"/>
          <w:szCs w:val="24"/>
        </w:rPr>
        <w:t>&gt;</w:t>
      </w:r>
    </w:p>
    <w:p w14:paraId="1333E7F6" w14:textId="77777777" w:rsidR="00A21B40" w:rsidRPr="0080561E" w:rsidRDefault="00A21B40" w:rsidP="003E189A">
      <w:pPr>
        <w:pStyle w:val="02Heading2"/>
      </w:pPr>
      <w:bookmarkStart w:id="200" w:name="_Toc185590972"/>
      <w:r w:rsidRPr="0080561E">
        <w:t>Interim Analyses</w:t>
      </w:r>
      <w:bookmarkEnd w:id="200"/>
    </w:p>
    <w:p w14:paraId="4B3C85CB" w14:textId="3F3DFC11" w:rsidR="00896C56" w:rsidRPr="0080561E" w:rsidRDefault="00896C56" w:rsidP="008741CA">
      <w:pPr>
        <w:pStyle w:val="InstructionalTExt"/>
      </w:pPr>
      <w:r w:rsidRPr="0080561E">
        <w:t>Describe any interim analys</w:t>
      </w:r>
      <w:r w:rsidR="00415843">
        <w:t>e</w:t>
      </w:r>
      <w:r w:rsidRPr="0080561E">
        <w:t xml:space="preserve">s and criteria for stopping or adapting the trial. Ensure alignment with Section </w:t>
      </w:r>
      <w:r w:rsidR="00402178" w:rsidRPr="0080561E">
        <w:t>4</w:t>
      </w:r>
      <w:r w:rsidRPr="0080561E">
        <w:t>.3</w:t>
      </w:r>
      <w:r w:rsidR="00B46E6A">
        <w:t xml:space="preserve"> Trial Stopping Rules</w:t>
      </w:r>
      <w:r w:rsidRPr="0080561E">
        <w:t>.</w:t>
      </w:r>
    </w:p>
    <w:p w14:paraId="6BE59E13" w14:textId="4DB48873" w:rsidR="00896C56" w:rsidRPr="0080561E" w:rsidRDefault="00896C56" w:rsidP="008741CA">
      <w:pPr>
        <w:pStyle w:val="InstructionalTExt"/>
      </w:pPr>
      <w:r w:rsidRPr="0080561E">
        <w:t>The description should include, but is not limited to, the following</w:t>
      </w:r>
      <w:r w:rsidR="002567E0">
        <w:t xml:space="preserve">. Under circumstances where interim analysis details could impede the integrity of the trial, some of the information can be added in other documents outside of the protocol. </w:t>
      </w:r>
    </w:p>
    <w:p w14:paraId="62EE3D3B" w14:textId="6FBF967A" w:rsidR="00896C56" w:rsidRPr="000047E6" w:rsidRDefault="001F3568" w:rsidP="000047E6">
      <w:pPr>
        <w:pStyle w:val="InstructionalTExt"/>
        <w:numPr>
          <w:ilvl w:val="0"/>
          <w:numId w:val="26"/>
        </w:numPr>
      </w:pPr>
      <w:r w:rsidRPr="000047E6">
        <w:t>a</w:t>
      </w:r>
      <w:r w:rsidR="00896C56" w:rsidRPr="000047E6">
        <w:t xml:space="preserve">ny </w:t>
      </w:r>
      <w:r w:rsidR="00DD4D8B" w:rsidRPr="000047E6">
        <w:t xml:space="preserve">planned </w:t>
      </w:r>
      <w:r w:rsidR="00896C56" w:rsidRPr="000047E6">
        <w:t>interim analysis, even if it is only to be performed at the request of an oversight body (for example, DMC)</w:t>
      </w:r>
    </w:p>
    <w:p w14:paraId="68AFE3DC" w14:textId="17DBF3E1" w:rsidR="00896C56" w:rsidRPr="000047E6" w:rsidRDefault="001F3568" w:rsidP="000047E6">
      <w:pPr>
        <w:pStyle w:val="InstructionalTExt"/>
        <w:numPr>
          <w:ilvl w:val="0"/>
          <w:numId w:val="26"/>
        </w:numPr>
      </w:pPr>
      <w:r w:rsidRPr="000047E6">
        <w:lastRenderedPageBreak/>
        <w:t>t</w:t>
      </w:r>
      <w:r w:rsidR="00896C56" w:rsidRPr="000047E6">
        <w:t>he purpose of the interim analysis, including whether the interim analysis may be used for stopping and/or for other trial adaptations such as sample size re-estimation, alteration to the proportion of participants allocated to each trial group, or changes to eligibility criteria</w:t>
      </w:r>
    </w:p>
    <w:p w14:paraId="3EC5708C" w14:textId="70DC1732" w:rsidR="00896C56" w:rsidRPr="000047E6" w:rsidRDefault="001F3568" w:rsidP="000047E6">
      <w:pPr>
        <w:pStyle w:val="InstructionalTExt"/>
        <w:numPr>
          <w:ilvl w:val="0"/>
          <w:numId w:val="26"/>
        </w:numPr>
      </w:pPr>
      <w:r w:rsidRPr="000047E6">
        <w:t>t</w:t>
      </w:r>
      <w:r w:rsidR="00896C56" w:rsidRPr="000047E6">
        <w:t xml:space="preserve">he applied statistical </w:t>
      </w:r>
      <w:proofErr w:type="gramStart"/>
      <w:r w:rsidR="00896C56" w:rsidRPr="000047E6">
        <w:t>method</w:t>
      </w:r>
      <w:r w:rsidR="00D51508" w:rsidRPr="000047E6">
        <w:t>;</w:t>
      </w:r>
      <w:proofErr w:type="gramEnd"/>
      <w:r w:rsidR="00D51508" w:rsidRPr="000047E6">
        <w:t xml:space="preserve"> e.g.</w:t>
      </w:r>
      <w:r w:rsidR="00896C56" w:rsidRPr="000047E6">
        <w:t>, group sequential test and spending function (</w:t>
      </w:r>
      <w:r w:rsidR="0095350A" w:rsidRPr="000047E6">
        <w:t>e.g.</w:t>
      </w:r>
      <w:r w:rsidR="00896C56" w:rsidRPr="000047E6">
        <w:t>, O’Brien-Fleming), as applicable</w:t>
      </w:r>
    </w:p>
    <w:p w14:paraId="19FD48ED" w14:textId="179372A2" w:rsidR="00896C56" w:rsidRPr="000047E6" w:rsidRDefault="00F37BD0" w:rsidP="000047E6">
      <w:pPr>
        <w:pStyle w:val="InstructionalTExt"/>
        <w:numPr>
          <w:ilvl w:val="0"/>
          <w:numId w:val="26"/>
        </w:numPr>
      </w:pPr>
      <w:r w:rsidRPr="000047E6">
        <w:t>t</w:t>
      </w:r>
      <w:r w:rsidR="00896C56" w:rsidRPr="000047E6">
        <w:t>he parties responsible for performing and reviewing the results of the analyses (e.g., DMC, independent statistician)</w:t>
      </w:r>
    </w:p>
    <w:p w14:paraId="24E35B14" w14:textId="2ACBDE17" w:rsidR="00896C56" w:rsidRPr="000047E6" w:rsidRDefault="00F37BD0" w:rsidP="000047E6">
      <w:pPr>
        <w:pStyle w:val="InstructionalTExt"/>
        <w:numPr>
          <w:ilvl w:val="0"/>
          <w:numId w:val="26"/>
        </w:numPr>
      </w:pPr>
      <w:r w:rsidRPr="000047E6">
        <w:t>w</w:t>
      </w:r>
      <w:r w:rsidR="00896C56" w:rsidRPr="000047E6">
        <w:t>hen the analyses will be conducted (timing and/or triggers)</w:t>
      </w:r>
    </w:p>
    <w:p w14:paraId="4129E3D6" w14:textId="0134EC3F" w:rsidR="00896C56" w:rsidRPr="000047E6" w:rsidRDefault="00F37BD0" w:rsidP="000047E6">
      <w:pPr>
        <w:pStyle w:val="InstructionalTExt"/>
        <w:numPr>
          <w:ilvl w:val="0"/>
          <w:numId w:val="26"/>
        </w:numPr>
      </w:pPr>
      <w:r w:rsidRPr="000047E6">
        <w:t>t</w:t>
      </w:r>
      <w:r w:rsidR="00896C56" w:rsidRPr="000047E6">
        <w:t>he decision criteria—statistical or other—that will be adopted to judge the interim results as part of a guideline for early stopping or other adaptations</w:t>
      </w:r>
    </w:p>
    <w:p w14:paraId="7F164CD9" w14:textId="51CC5EAC" w:rsidR="00896C56" w:rsidRPr="000047E6" w:rsidRDefault="00F37BD0" w:rsidP="000047E6">
      <w:pPr>
        <w:pStyle w:val="InstructionalTExt"/>
        <w:numPr>
          <w:ilvl w:val="0"/>
          <w:numId w:val="26"/>
        </w:numPr>
      </w:pPr>
      <w:r w:rsidRPr="000047E6">
        <w:t>w</w:t>
      </w:r>
      <w:r w:rsidR="00896C56" w:rsidRPr="000047E6">
        <w:t>ho will see the outcome data while the trial is ongoing</w:t>
      </w:r>
    </w:p>
    <w:p w14:paraId="158F254F" w14:textId="50F7B78B" w:rsidR="00896C56" w:rsidRPr="000047E6" w:rsidRDefault="00F37BD0" w:rsidP="000047E6">
      <w:pPr>
        <w:pStyle w:val="InstructionalTExt"/>
        <w:numPr>
          <w:ilvl w:val="0"/>
          <w:numId w:val="26"/>
        </w:numPr>
      </w:pPr>
      <w:r w:rsidRPr="000047E6">
        <w:t>w</w:t>
      </w:r>
      <w:r w:rsidR="00896C56" w:rsidRPr="000047E6">
        <w:t>hether these individuals will remain blinded to trial groups</w:t>
      </w:r>
    </w:p>
    <w:p w14:paraId="2F970092" w14:textId="7B962100" w:rsidR="00896C56" w:rsidRPr="000047E6" w:rsidRDefault="00F37BD0" w:rsidP="000047E6">
      <w:pPr>
        <w:pStyle w:val="InstructionalTExt"/>
        <w:numPr>
          <w:ilvl w:val="0"/>
          <w:numId w:val="26"/>
        </w:numPr>
      </w:pPr>
      <w:r w:rsidRPr="000047E6">
        <w:t>h</w:t>
      </w:r>
      <w:r w:rsidR="00896C56" w:rsidRPr="000047E6">
        <w:t>ow the integrity of the trial implementation will be protected (</w:t>
      </w:r>
      <w:r w:rsidR="0095350A" w:rsidRPr="000047E6">
        <w:t>e.g.</w:t>
      </w:r>
      <w:r w:rsidR="00896C56" w:rsidRPr="000047E6">
        <w:t>, maintaining blinding) when decisions are made after interim analyses (e.g., a decision to continue the trial or implement a specific adaptation)</w:t>
      </w:r>
    </w:p>
    <w:p w14:paraId="33218257" w14:textId="28DCAE32" w:rsidR="00A21B40" w:rsidRPr="0080561E" w:rsidRDefault="00FE3D73" w:rsidP="00A21B40">
      <w:pPr>
        <w:pStyle w:val="CROMSInstruction"/>
        <w:spacing w:before="0" w:after="0"/>
        <w:rPr>
          <w:rFonts w:ascii="Times New Roman" w:hAnsi="Times New Roman"/>
          <w:i w:val="0"/>
          <w:color w:val="auto"/>
          <w:szCs w:val="24"/>
        </w:rPr>
      </w:pPr>
      <w:r w:rsidRPr="0080561E">
        <w:rPr>
          <w:rFonts w:ascii="Times New Roman" w:hAnsi="Times New Roman"/>
          <w:i w:val="0"/>
          <w:color w:val="auto"/>
          <w:szCs w:val="24"/>
        </w:rPr>
        <w:t>&lt;</w:t>
      </w:r>
      <w:r w:rsidRPr="0080561E">
        <w:rPr>
          <w:rFonts w:ascii="Times New Roman" w:hAnsi="Times New Roman"/>
          <w:i w:val="0"/>
          <w:color w:val="auto"/>
          <w:szCs w:val="24"/>
          <w:highlight w:val="lightGray"/>
        </w:rPr>
        <w:t xml:space="preserve">Enter </w:t>
      </w:r>
      <w:r w:rsidR="00A21B40" w:rsidRPr="0080561E">
        <w:rPr>
          <w:rFonts w:ascii="Times New Roman" w:hAnsi="Times New Roman"/>
          <w:i w:val="0"/>
          <w:color w:val="auto"/>
          <w:szCs w:val="24"/>
          <w:highlight w:val="lightGray"/>
        </w:rPr>
        <w:t>Interim Analyses</w:t>
      </w:r>
      <w:r w:rsidRPr="0080561E">
        <w:rPr>
          <w:rFonts w:ascii="Times New Roman" w:hAnsi="Times New Roman"/>
          <w:i w:val="0"/>
          <w:color w:val="auto"/>
          <w:szCs w:val="24"/>
        </w:rPr>
        <w:t>&gt;</w:t>
      </w:r>
    </w:p>
    <w:p w14:paraId="1E3F7FC3" w14:textId="77777777" w:rsidR="001C4938" w:rsidRPr="0080561E" w:rsidRDefault="001C4938" w:rsidP="001C4938">
      <w:pPr>
        <w:pStyle w:val="02Heading2"/>
      </w:pPr>
      <w:bookmarkStart w:id="201" w:name="_Toc157079510"/>
      <w:bookmarkStart w:id="202" w:name="_Toc185590973"/>
      <w:r w:rsidRPr="0080561E">
        <w:t>Multiplicity Adjustments</w:t>
      </w:r>
      <w:bookmarkEnd w:id="201"/>
      <w:bookmarkEnd w:id="202"/>
    </w:p>
    <w:p w14:paraId="05151923" w14:textId="353D1A87" w:rsidR="001C4938" w:rsidRPr="0080561E" w:rsidRDefault="001C4938" w:rsidP="0010438E">
      <w:pPr>
        <w:pStyle w:val="InstructionalTExt"/>
      </w:pPr>
      <w:r w:rsidRPr="0080561E">
        <w:t xml:space="preserve">Multiple testing procedures may be needed to limit the probability of false positive findings in a trial. Reasons for carrying out multiple statistical tests include - but are not restricted to - multiple endpoints, multiple treatment groups, multiple hypotheses, subgroups, </w:t>
      </w:r>
      <w:r w:rsidR="002567E0">
        <w:t>multiple timepoints</w:t>
      </w:r>
      <w:r w:rsidRPr="0080561E">
        <w:t>.</w:t>
      </w:r>
    </w:p>
    <w:p w14:paraId="1571F729" w14:textId="77777777" w:rsidR="001C4938" w:rsidRPr="0080561E" w:rsidRDefault="001C4938" w:rsidP="0010438E">
      <w:pPr>
        <w:pStyle w:val="InstructionalTExt"/>
      </w:pPr>
      <w:r w:rsidRPr="0080561E">
        <w:t>Describe any approaches to multiplicity control for the trial. This description might go beyond the analysis of primary objectives.</w:t>
      </w:r>
    </w:p>
    <w:p w14:paraId="50239026" w14:textId="3481670B" w:rsidR="001C4938" w:rsidRPr="0080561E" w:rsidRDefault="001C4938" w:rsidP="0010438E">
      <w:pPr>
        <w:pStyle w:val="InstructionalTExt"/>
      </w:pPr>
      <w:r w:rsidRPr="0080561E">
        <w:t>Specify the statistical approach to control the overall type</w:t>
      </w:r>
      <w:r w:rsidR="0043008E">
        <w:t xml:space="preserve"> I </w:t>
      </w:r>
      <w:r w:rsidRPr="0080561E">
        <w:t>error rate as well as the (adjusted) significance levels to test specific hypotheses, as applicable. Clarify whether the tests/confidence intervals are one- or two-sided.</w:t>
      </w:r>
    </w:p>
    <w:p w14:paraId="7F5DDABE" w14:textId="0578090F" w:rsidR="001C4938" w:rsidRPr="0080561E" w:rsidRDefault="001C4938" w:rsidP="0010438E">
      <w:pPr>
        <w:pStyle w:val="InstructionalTExt"/>
      </w:pPr>
      <w:r w:rsidRPr="0080561E">
        <w:t xml:space="preserve">State the circumstances under which a </w:t>
      </w:r>
      <w:r w:rsidR="00CD6E7C">
        <w:t>trial</w:t>
      </w:r>
      <w:r w:rsidRPr="0080561E">
        <w:t xml:space="preserve"> will be considered to have met its primary objective(s). For example, in a study with two primary efficacy endpoints, this section should state whether the study would be expected to provide </w:t>
      </w:r>
      <w:r w:rsidR="002567E0">
        <w:t xml:space="preserve">statistical </w:t>
      </w:r>
      <w:r w:rsidRPr="0080561E">
        <w:t>evidence on at least one or on both of the endpoints in order to confirm the efficacy of the treatment.</w:t>
      </w:r>
    </w:p>
    <w:p w14:paraId="4E9D9C2A" w14:textId="6D20D7E9" w:rsidR="001C4938" w:rsidRPr="0080561E" w:rsidRDefault="001C4938" w:rsidP="0010438E">
      <w:pPr>
        <w:pStyle w:val="InstructionalTExt"/>
      </w:pPr>
      <w:r w:rsidRPr="0080561E">
        <w:t xml:space="preserve">For some statistical approaches it might be helpful to include a graphical depiction, as </w:t>
      </w:r>
      <w:proofErr w:type="spellStart"/>
      <w:r w:rsidRPr="0080561E">
        <w:t>visuali</w:t>
      </w:r>
      <w:r w:rsidR="00025055">
        <w:t>s</w:t>
      </w:r>
      <w:r w:rsidRPr="0080561E">
        <w:t>ation</w:t>
      </w:r>
      <w:proofErr w:type="spellEnd"/>
      <w:r w:rsidRPr="0080561E">
        <w:t xml:space="preserve"> will be helpful for understanding, coupled with the clinical translation of the mathematical choices.</w:t>
      </w:r>
    </w:p>
    <w:p w14:paraId="0F7CDBE4" w14:textId="73E5EC99" w:rsidR="001C4938" w:rsidRPr="0080561E" w:rsidRDefault="001C4938" w:rsidP="0010438E">
      <w:pPr>
        <w:pStyle w:val="InstructionalTExt"/>
      </w:pPr>
      <w:r w:rsidRPr="0080561E">
        <w:t xml:space="preserve">Details regarding </w:t>
      </w:r>
      <w:r w:rsidR="004A5145">
        <w:t>i</w:t>
      </w:r>
      <w:r w:rsidRPr="0080561E">
        <w:t xml:space="preserve">nterim </w:t>
      </w:r>
      <w:r w:rsidR="004A5145">
        <w:t>an</w:t>
      </w:r>
      <w:r w:rsidRPr="0080561E">
        <w:t xml:space="preserve">alyses should be provided in </w:t>
      </w:r>
      <w:r w:rsidR="00A444EE">
        <w:t>S</w:t>
      </w:r>
      <w:r w:rsidRPr="0080561E">
        <w:t>ection 10.9</w:t>
      </w:r>
      <w:r w:rsidR="00C0045A">
        <w:t xml:space="preserve"> Interim Analyses</w:t>
      </w:r>
      <w:r w:rsidRPr="0080561E">
        <w:t>.</w:t>
      </w:r>
    </w:p>
    <w:p w14:paraId="5D80BC2B" w14:textId="393B133D" w:rsidR="00F1296C" w:rsidRPr="0080561E" w:rsidRDefault="00F1296C" w:rsidP="001C4938">
      <w:pPr>
        <w:autoSpaceDE w:val="0"/>
        <w:autoSpaceDN w:val="0"/>
        <w:adjustRightInd w:val="0"/>
        <w:spacing w:before="120" w:after="120" w:line="240" w:lineRule="auto"/>
        <w:rPr>
          <w:i/>
          <w:szCs w:val="24"/>
        </w:rPr>
      </w:pPr>
      <w:r w:rsidRPr="0080561E">
        <w:rPr>
          <w:szCs w:val="24"/>
        </w:rPr>
        <w:t>&lt;</w:t>
      </w:r>
      <w:r w:rsidRPr="0080561E">
        <w:rPr>
          <w:szCs w:val="24"/>
          <w:highlight w:val="lightGray"/>
        </w:rPr>
        <w:t>Enter Multiplicity Adjustments</w:t>
      </w:r>
      <w:r w:rsidRPr="0080561E">
        <w:rPr>
          <w:szCs w:val="24"/>
        </w:rPr>
        <w:t>&gt;</w:t>
      </w:r>
    </w:p>
    <w:p w14:paraId="27920133" w14:textId="315F4C00" w:rsidR="00A21B40" w:rsidRPr="0080561E" w:rsidRDefault="00A21B40" w:rsidP="00477199">
      <w:pPr>
        <w:pStyle w:val="02Heading2"/>
      </w:pPr>
      <w:bookmarkStart w:id="203" w:name="_Toc39214343"/>
      <w:bookmarkStart w:id="204" w:name="_Toc185590974"/>
      <w:bookmarkStart w:id="205" w:name="_Toc63788003"/>
      <w:r w:rsidRPr="0080561E">
        <w:lastRenderedPageBreak/>
        <w:t>Sample Size Determination</w:t>
      </w:r>
      <w:bookmarkEnd w:id="203"/>
      <w:bookmarkEnd w:id="204"/>
      <w:r w:rsidRPr="0080561E">
        <w:t xml:space="preserve"> </w:t>
      </w:r>
      <w:bookmarkEnd w:id="205"/>
    </w:p>
    <w:p w14:paraId="2744C0D8" w14:textId="2007F00C" w:rsidR="00EF0962" w:rsidRPr="0080561E" w:rsidRDefault="00EF0962" w:rsidP="0010438E">
      <w:pPr>
        <w:pStyle w:val="InstructionalTExt"/>
      </w:pPr>
      <w:r w:rsidRPr="0080561E">
        <w:t>This section should detail the methods used for the determination of the sample size.</w:t>
      </w:r>
    </w:p>
    <w:p w14:paraId="264EAC38" w14:textId="226AF5AA" w:rsidR="00EF0962" w:rsidRPr="0080561E" w:rsidRDefault="00EF0962" w:rsidP="0010438E">
      <w:pPr>
        <w:pStyle w:val="InstructionalTExt"/>
        <w:rPr>
          <w:bCs/>
        </w:rPr>
      </w:pPr>
      <w:r w:rsidRPr="0080561E">
        <w:rPr>
          <w:bCs/>
        </w:rPr>
        <w:t xml:space="preserve">The sample size calculation should be aligned with the primary estimand and the primary analysis, otherwise a justification is needed. Details of sample size calculation should include all relevant information to enable reproduction of the sample size, </w:t>
      </w:r>
      <w:proofErr w:type="gramStart"/>
      <w:r w:rsidR="006B15DE">
        <w:rPr>
          <w:bCs/>
        </w:rPr>
        <w:t>e.g.</w:t>
      </w:r>
      <w:r w:rsidR="00AC0732">
        <w:rPr>
          <w:bCs/>
        </w:rPr>
        <w:t>,</w:t>
      </w:r>
      <w:r w:rsidRPr="0080561E">
        <w:rPr>
          <w:bCs/>
        </w:rPr>
        <w:t>:</w:t>
      </w:r>
      <w:proofErr w:type="gramEnd"/>
    </w:p>
    <w:p w14:paraId="3331A833" w14:textId="7AA22ADE" w:rsidR="00EF0962" w:rsidRPr="000047E6" w:rsidRDefault="00EF0962" w:rsidP="000047E6">
      <w:pPr>
        <w:pStyle w:val="InstructionalTExt"/>
        <w:numPr>
          <w:ilvl w:val="0"/>
          <w:numId w:val="26"/>
        </w:numPr>
      </w:pPr>
      <w:r w:rsidRPr="000047E6">
        <w:t>referencing any prior studies on which assumptions were based</w:t>
      </w:r>
    </w:p>
    <w:p w14:paraId="130E8DCA" w14:textId="567D3AC6" w:rsidR="00EF0962" w:rsidRPr="000047E6" w:rsidRDefault="00EF0962" w:rsidP="000047E6">
      <w:pPr>
        <w:pStyle w:val="InstructionalTExt"/>
        <w:numPr>
          <w:ilvl w:val="0"/>
          <w:numId w:val="26"/>
        </w:numPr>
      </w:pPr>
      <w:r w:rsidRPr="000047E6">
        <w:t>significance level (including information on the choice of one- or two-sided level)</w:t>
      </w:r>
    </w:p>
    <w:p w14:paraId="30622905" w14:textId="5CA2FAFE" w:rsidR="00EF0962" w:rsidRPr="000047E6" w:rsidRDefault="00EF0962" w:rsidP="000047E6">
      <w:pPr>
        <w:pStyle w:val="InstructionalTExt"/>
        <w:numPr>
          <w:ilvl w:val="0"/>
          <w:numId w:val="26"/>
        </w:numPr>
      </w:pPr>
      <w:r w:rsidRPr="000047E6">
        <w:t>power</w:t>
      </w:r>
    </w:p>
    <w:p w14:paraId="40CC65DB" w14:textId="3A48E9F3" w:rsidR="00EF0962" w:rsidRPr="000047E6" w:rsidRDefault="00EF0962" w:rsidP="000047E6">
      <w:pPr>
        <w:pStyle w:val="InstructionalTExt"/>
        <w:numPr>
          <w:ilvl w:val="0"/>
          <w:numId w:val="26"/>
        </w:numPr>
      </w:pPr>
      <w:r w:rsidRPr="000047E6">
        <w:t>assumed treatment effect and variability</w:t>
      </w:r>
    </w:p>
    <w:p w14:paraId="7C6C4F82" w14:textId="04C6E65B" w:rsidR="00EF0962" w:rsidRPr="000047E6" w:rsidRDefault="00AA1640" w:rsidP="000047E6">
      <w:pPr>
        <w:pStyle w:val="InstructionalTExt"/>
        <w:numPr>
          <w:ilvl w:val="0"/>
          <w:numId w:val="26"/>
        </w:numPr>
      </w:pPr>
      <w:r>
        <w:t>how</w:t>
      </w:r>
      <w:r w:rsidR="00EF0962" w:rsidRPr="000047E6">
        <w:t xml:space="preserve"> dropout rate and intercurrent events </w:t>
      </w:r>
      <w:r>
        <w:t>have been incorporated into</w:t>
      </w:r>
      <w:r w:rsidR="00EF0962" w:rsidRPr="000047E6">
        <w:t xml:space="preserve"> sample size calculation</w:t>
      </w:r>
    </w:p>
    <w:p w14:paraId="7834D4B0" w14:textId="42289580" w:rsidR="00DD4D8B" w:rsidRPr="000047E6" w:rsidRDefault="00EF0962" w:rsidP="000047E6">
      <w:pPr>
        <w:pStyle w:val="InstructionalTExt"/>
        <w:numPr>
          <w:ilvl w:val="0"/>
          <w:numId w:val="26"/>
        </w:numPr>
      </w:pPr>
      <w:r w:rsidRPr="000047E6">
        <w:t>precision of estimator/length of confidence interval</w:t>
      </w:r>
    </w:p>
    <w:p w14:paraId="254C9676" w14:textId="6B90AD23" w:rsidR="00EF0962" w:rsidRPr="0080561E" w:rsidRDefault="00EF0962" w:rsidP="0010438E">
      <w:pPr>
        <w:pStyle w:val="InstructionalTExt"/>
      </w:pPr>
      <w:r w:rsidRPr="0080561E">
        <w:t>Any assumptions made should be stated and justified. Further analysis of how deviations from the assumptions will affect the sample size should be included.</w:t>
      </w:r>
    </w:p>
    <w:p w14:paraId="0634E84A" w14:textId="77777777" w:rsidR="00EF0962" w:rsidRPr="0080561E" w:rsidRDefault="00EF0962" w:rsidP="0010438E">
      <w:pPr>
        <w:pStyle w:val="InstructionalTExt"/>
        <w:rPr>
          <w:rFonts w:cstheme="minorHAnsi"/>
          <w:bCs/>
        </w:rPr>
      </w:pPr>
      <w:r w:rsidRPr="0080561E">
        <w:rPr>
          <w:rFonts w:cstheme="minorHAnsi"/>
          <w:bCs/>
        </w:rPr>
        <w:t>If complex simulations were used to calculate the sample size, consider including details in a separate simulation report as an appendix to the protocol.</w:t>
      </w:r>
    </w:p>
    <w:p w14:paraId="049CC263" w14:textId="00C2A560" w:rsidR="00A21B40" w:rsidRPr="0080561E" w:rsidRDefault="00000000" w:rsidP="0010438E">
      <w:pPr>
        <w:pStyle w:val="InstructionalTExt"/>
        <w:rPr>
          <w:rFonts w:cstheme="minorHAnsi"/>
        </w:rPr>
      </w:pPr>
      <w:sdt>
        <w:sdtPr>
          <w:tag w:val="goog_rdk_288"/>
          <w:id w:val="802197404"/>
        </w:sdtPr>
        <w:sdtContent/>
      </w:sdt>
      <w:r w:rsidR="00EF0962" w:rsidRPr="0080561E">
        <w:rPr>
          <w:rFonts w:cstheme="minorHAnsi"/>
        </w:rPr>
        <w:t>If the planned sample size is not derived statistically, then this should be explicitly stated along with a rationale for the intended sample size (</w:t>
      </w:r>
      <w:r w:rsidR="006B15DE">
        <w:rPr>
          <w:rFonts w:cstheme="minorHAnsi"/>
        </w:rPr>
        <w:t>e.g.</w:t>
      </w:r>
      <w:r w:rsidR="00EF0962" w:rsidRPr="0080561E">
        <w:rPr>
          <w:rFonts w:cstheme="minorHAnsi"/>
        </w:rPr>
        <w:t>, exploratory nature of pilot trials; pragmatic considerations for trials in rare diseases).</w:t>
      </w:r>
    </w:p>
    <w:p w14:paraId="0E191423" w14:textId="19E3799B" w:rsidR="00477199" w:rsidRPr="0080561E" w:rsidRDefault="00FE3D73" w:rsidP="00477199">
      <w:pPr>
        <w:rPr>
          <w:szCs w:val="24"/>
        </w:rPr>
      </w:pPr>
      <w:r w:rsidRPr="0080561E">
        <w:rPr>
          <w:szCs w:val="24"/>
        </w:rPr>
        <w:t>&lt;</w:t>
      </w:r>
      <w:r w:rsidR="00D948C2" w:rsidRPr="0080561E">
        <w:rPr>
          <w:szCs w:val="24"/>
          <w:highlight w:val="lightGray"/>
        </w:rPr>
        <w:t xml:space="preserve">Enter </w:t>
      </w:r>
      <w:r w:rsidR="00A21B40" w:rsidRPr="0080561E">
        <w:rPr>
          <w:szCs w:val="24"/>
          <w:highlight w:val="lightGray"/>
        </w:rPr>
        <w:t>Sample Size Determination</w:t>
      </w:r>
      <w:r w:rsidRPr="0080561E">
        <w:rPr>
          <w:szCs w:val="24"/>
        </w:rPr>
        <w:t>&gt;</w:t>
      </w:r>
    </w:p>
    <w:p w14:paraId="5D2E4D20" w14:textId="7BA0F7E4" w:rsidR="00F11F65" w:rsidRPr="0080561E" w:rsidRDefault="0061648A" w:rsidP="00F11F65">
      <w:pPr>
        <w:pStyle w:val="01Heading1"/>
      </w:pPr>
      <w:bookmarkStart w:id="206" w:name="_Toc185590975"/>
      <w:r w:rsidRPr="0080561E">
        <w:t xml:space="preserve">Trial </w:t>
      </w:r>
      <w:r w:rsidR="00F11F65" w:rsidRPr="0080561E">
        <w:t>Oversight</w:t>
      </w:r>
      <w:r w:rsidRPr="0080561E">
        <w:t xml:space="preserve"> and Other General Considerations</w:t>
      </w:r>
      <w:bookmarkEnd w:id="206"/>
    </w:p>
    <w:p w14:paraId="694FF050" w14:textId="4D73188A" w:rsidR="0043461B" w:rsidRPr="0080561E" w:rsidRDefault="009E09C7" w:rsidP="0089713C">
      <w:pPr>
        <w:pStyle w:val="InstructionalTExt"/>
      </w:pPr>
      <w:r w:rsidRPr="0080561E">
        <w:t>No text is intended here (</w:t>
      </w:r>
      <w:r w:rsidR="00362EEC">
        <w:t>heading</w:t>
      </w:r>
      <w:r w:rsidRPr="0080561E">
        <w:t xml:space="preserve"> only).</w:t>
      </w:r>
    </w:p>
    <w:p w14:paraId="2104806E" w14:textId="01D06EB8" w:rsidR="00F11F65" w:rsidRPr="0080561E" w:rsidRDefault="00F11F65" w:rsidP="00F11F65">
      <w:pPr>
        <w:pStyle w:val="02Heading2"/>
      </w:pPr>
      <w:bookmarkStart w:id="207" w:name="_Toc185590976"/>
      <w:r w:rsidRPr="0080561E">
        <w:t>Regulatory and Ethical Considerations</w:t>
      </w:r>
      <w:bookmarkEnd w:id="207"/>
    </w:p>
    <w:p w14:paraId="17F320AA" w14:textId="43099093" w:rsidR="008F0C76" w:rsidRPr="00012087" w:rsidRDefault="0038414B" w:rsidP="000047E6">
      <w:pPr>
        <w:pStyle w:val="InstructionalText0"/>
      </w:pPr>
      <w:r>
        <w:rPr>
          <w:sz w:val="24"/>
          <w:szCs w:val="24"/>
        </w:rPr>
        <w:t>Provide a high-level statement on</w:t>
      </w:r>
      <w:r w:rsidR="006E4F07" w:rsidRPr="000047E6">
        <w:rPr>
          <w:sz w:val="24"/>
          <w:szCs w:val="24"/>
        </w:rPr>
        <w:t xml:space="preserve"> </w:t>
      </w:r>
      <w:r w:rsidR="008F0C76" w:rsidRPr="000047E6">
        <w:rPr>
          <w:sz w:val="24"/>
          <w:szCs w:val="24"/>
        </w:rPr>
        <w:t xml:space="preserve">the prevailing </w:t>
      </w:r>
      <w:r w:rsidR="001C166E" w:rsidRPr="000047E6">
        <w:rPr>
          <w:sz w:val="24"/>
          <w:szCs w:val="24"/>
        </w:rPr>
        <w:t xml:space="preserve">ethical, legal, and regulatory guidelines that will be applied throughout the </w:t>
      </w:r>
      <w:r w:rsidR="00C376F7" w:rsidRPr="000047E6">
        <w:rPr>
          <w:sz w:val="24"/>
          <w:szCs w:val="24"/>
        </w:rPr>
        <w:t>trial</w:t>
      </w:r>
      <w:r w:rsidR="001C166E" w:rsidRPr="000047E6">
        <w:rPr>
          <w:sz w:val="24"/>
          <w:szCs w:val="24"/>
        </w:rPr>
        <w:t>.</w:t>
      </w:r>
    </w:p>
    <w:p w14:paraId="02F156F3" w14:textId="18174354" w:rsidR="00AC3751" w:rsidRPr="0080561E" w:rsidRDefault="00DA043A" w:rsidP="00F11F65">
      <w:pPr>
        <w:pStyle w:val="00Paragraph"/>
        <w:rPr>
          <w:rFonts w:ascii="Arial" w:hAnsi="Arial" w:cs="Arial"/>
          <w:color w:val="0000FF"/>
        </w:rPr>
      </w:pPr>
      <w:r w:rsidRPr="0080561E">
        <w:rPr>
          <w:rFonts w:ascii="Arial" w:hAnsi="Arial" w:cs="Arial"/>
          <w:color w:val="0000FF"/>
        </w:rPr>
        <w:t xml:space="preserve">This </w:t>
      </w:r>
      <w:r w:rsidR="00C376F7" w:rsidRPr="0080561E">
        <w:rPr>
          <w:rFonts w:ascii="Arial" w:hAnsi="Arial" w:cs="Arial"/>
          <w:color w:val="0000FF"/>
        </w:rPr>
        <w:t xml:space="preserve">trial </w:t>
      </w:r>
      <w:r w:rsidRPr="0080561E">
        <w:rPr>
          <w:rFonts w:ascii="Arial" w:hAnsi="Arial" w:cs="Arial"/>
          <w:color w:val="0000FF"/>
        </w:rPr>
        <w:t>will be conducted in accordance with the protocol and with the following:</w:t>
      </w:r>
    </w:p>
    <w:p w14:paraId="25A95AC0" w14:textId="5C1354D8" w:rsidR="00DD4D8B" w:rsidRPr="0080561E" w:rsidRDefault="0038414B" w:rsidP="00E33229">
      <w:pPr>
        <w:pStyle w:val="paragraph"/>
        <w:numPr>
          <w:ilvl w:val="0"/>
          <w:numId w:val="21"/>
        </w:numPr>
        <w:spacing w:before="0" w:beforeAutospacing="0" w:after="0" w:afterAutospacing="0"/>
        <w:textAlignment w:val="baseline"/>
        <w:rPr>
          <w:rStyle w:val="normaltextrun"/>
          <w:rFonts w:ascii="Arial" w:hAnsi="Arial" w:cs="Arial"/>
          <w:color w:val="0000FF"/>
        </w:rPr>
      </w:pPr>
      <w:r>
        <w:rPr>
          <w:rStyle w:val="normaltextrun"/>
          <w:rFonts w:ascii="Arial" w:hAnsi="Arial" w:cs="Arial"/>
          <w:color w:val="0000FF"/>
        </w:rPr>
        <w:t>Ethical</w:t>
      </w:r>
      <w:r w:rsidR="00B84D34" w:rsidRPr="0080561E">
        <w:rPr>
          <w:rStyle w:val="normaltextrun"/>
          <w:rFonts w:ascii="Arial" w:hAnsi="Arial" w:cs="Arial"/>
          <w:color w:val="0000FF"/>
        </w:rPr>
        <w:t xml:space="preserve"> principles </w:t>
      </w:r>
      <w:r>
        <w:rPr>
          <w:rStyle w:val="normaltextrun"/>
          <w:rFonts w:ascii="Arial" w:hAnsi="Arial" w:cs="Arial"/>
          <w:color w:val="0000FF"/>
        </w:rPr>
        <w:t xml:space="preserve">that have their origin in the Declaration of Helsinki </w:t>
      </w:r>
      <w:r w:rsidR="00B84D34" w:rsidRPr="0080561E">
        <w:rPr>
          <w:rStyle w:val="normaltextrun"/>
          <w:rFonts w:ascii="Arial" w:hAnsi="Arial" w:cs="Arial"/>
          <w:color w:val="0000FF"/>
        </w:rPr>
        <w:t>for medical research involving human subjects</w:t>
      </w:r>
    </w:p>
    <w:p w14:paraId="4366A690" w14:textId="35B2C12B" w:rsidR="00C91E19" w:rsidRPr="0080561E" w:rsidRDefault="00C91E19" w:rsidP="00E33229">
      <w:pPr>
        <w:pStyle w:val="paragraph"/>
        <w:numPr>
          <w:ilvl w:val="0"/>
          <w:numId w:val="21"/>
        </w:numPr>
        <w:spacing w:before="0" w:beforeAutospacing="0" w:after="0" w:afterAutospacing="0"/>
        <w:textAlignment w:val="baseline"/>
        <w:rPr>
          <w:rFonts w:ascii="Arial" w:hAnsi="Arial" w:cs="Arial"/>
          <w:color w:val="0000FF"/>
        </w:rPr>
      </w:pPr>
      <w:r w:rsidRPr="0080561E">
        <w:rPr>
          <w:rStyle w:val="normaltextrun"/>
          <w:rFonts w:ascii="Arial" w:hAnsi="Arial" w:cs="Arial"/>
          <w:color w:val="0000FF"/>
        </w:rPr>
        <w:t xml:space="preserve">Consensus ethical principles derived from international guidelines including the Declaration of Helsinki and </w:t>
      </w:r>
      <w:r w:rsidR="00BC46CD" w:rsidRPr="0080561E">
        <w:rPr>
          <w:rStyle w:val="normaltextrun"/>
          <w:rFonts w:ascii="Arial" w:hAnsi="Arial" w:cs="Arial"/>
          <w:color w:val="0000FF"/>
        </w:rPr>
        <w:t xml:space="preserve">the </w:t>
      </w:r>
      <w:r w:rsidRPr="0080561E">
        <w:rPr>
          <w:rStyle w:val="normaltextrun"/>
          <w:rFonts w:ascii="Arial" w:hAnsi="Arial" w:cs="Arial"/>
          <w:color w:val="0000FF"/>
        </w:rPr>
        <w:t xml:space="preserve">Council for International </w:t>
      </w:r>
      <w:proofErr w:type="spellStart"/>
      <w:r w:rsidRPr="0080561E">
        <w:rPr>
          <w:rStyle w:val="normaltextrun"/>
          <w:rFonts w:ascii="Arial" w:hAnsi="Arial" w:cs="Arial"/>
          <w:color w:val="0000FF"/>
        </w:rPr>
        <w:t>Organi</w:t>
      </w:r>
      <w:r w:rsidR="00AD1BC1" w:rsidRPr="0080561E">
        <w:rPr>
          <w:rStyle w:val="normaltextrun"/>
          <w:rFonts w:ascii="Arial" w:hAnsi="Arial" w:cs="Arial"/>
          <w:color w:val="0000FF"/>
        </w:rPr>
        <w:t>s</w:t>
      </w:r>
      <w:r w:rsidRPr="0080561E">
        <w:rPr>
          <w:rStyle w:val="normaltextrun"/>
          <w:rFonts w:ascii="Arial" w:hAnsi="Arial" w:cs="Arial"/>
          <w:color w:val="0000FF"/>
        </w:rPr>
        <w:t>ations</w:t>
      </w:r>
      <w:proofErr w:type="spellEnd"/>
      <w:r w:rsidRPr="0080561E">
        <w:rPr>
          <w:rStyle w:val="normaltextrun"/>
          <w:rFonts w:ascii="Arial" w:hAnsi="Arial" w:cs="Arial"/>
          <w:color w:val="0000FF"/>
        </w:rPr>
        <w:t xml:space="preserve"> of Medical Sciences (CIOMS) International Ethical Guidelines</w:t>
      </w:r>
      <w:r w:rsidRPr="0080561E">
        <w:rPr>
          <w:rStyle w:val="eop"/>
          <w:rFonts w:ascii="Arial" w:eastAsia="MS Mincho" w:hAnsi="Arial" w:cs="Arial"/>
          <w:color w:val="0000FF"/>
        </w:rPr>
        <w:t> </w:t>
      </w:r>
    </w:p>
    <w:p w14:paraId="5410CE0F" w14:textId="77777777" w:rsidR="00C91E19" w:rsidRPr="0080561E" w:rsidRDefault="00C91E19" w:rsidP="00E33229">
      <w:pPr>
        <w:pStyle w:val="paragraph"/>
        <w:numPr>
          <w:ilvl w:val="0"/>
          <w:numId w:val="21"/>
        </w:numPr>
        <w:spacing w:before="0" w:beforeAutospacing="0" w:after="0" w:afterAutospacing="0"/>
        <w:textAlignment w:val="baseline"/>
        <w:rPr>
          <w:rFonts w:ascii="Arial" w:hAnsi="Arial" w:cs="Arial"/>
          <w:color w:val="0000FF"/>
        </w:rPr>
      </w:pPr>
      <w:r w:rsidRPr="0080561E">
        <w:rPr>
          <w:rStyle w:val="normaltextrun"/>
          <w:rFonts w:ascii="Arial" w:hAnsi="Arial" w:cs="Arial"/>
          <w:color w:val="0000FF"/>
        </w:rPr>
        <w:t>ICH Good Clinical Practice (GCP) Guidelines</w:t>
      </w:r>
      <w:r w:rsidRPr="0080561E">
        <w:rPr>
          <w:rStyle w:val="eop"/>
          <w:rFonts w:ascii="Arial" w:eastAsia="MS Mincho" w:hAnsi="Arial" w:cs="Arial"/>
          <w:color w:val="0000FF"/>
        </w:rPr>
        <w:t> </w:t>
      </w:r>
    </w:p>
    <w:p w14:paraId="23BDF6EF" w14:textId="122E01DC" w:rsidR="00C91E19" w:rsidRPr="0080561E" w:rsidRDefault="00C91E19" w:rsidP="00E33229">
      <w:pPr>
        <w:pStyle w:val="paragraph"/>
        <w:numPr>
          <w:ilvl w:val="0"/>
          <w:numId w:val="21"/>
        </w:numPr>
        <w:spacing w:before="0" w:beforeAutospacing="0" w:after="0" w:afterAutospacing="0"/>
        <w:textAlignment w:val="baseline"/>
        <w:rPr>
          <w:rStyle w:val="eop"/>
          <w:rFonts w:ascii="Arial" w:hAnsi="Arial" w:cs="Arial"/>
          <w:color w:val="0000FF"/>
        </w:rPr>
      </w:pPr>
      <w:r w:rsidRPr="0080561E">
        <w:rPr>
          <w:rStyle w:val="normaltextrun"/>
          <w:rFonts w:ascii="Arial" w:hAnsi="Arial" w:cs="Arial"/>
          <w:color w:val="0000FF"/>
        </w:rPr>
        <w:t>Applicable laws and regulations</w:t>
      </w:r>
      <w:r w:rsidRPr="0080561E">
        <w:rPr>
          <w:rStyle w:val="eop"/>
          <w:rFonts w:ascii="Arial" w:eastAsia="MS Mincho" w:hAnsi="Arial" w:cs="Arial"/>
          <w:color w:val="0000FF"/>
        </w:rPr>
        <w:t> </w:t>
      </w:r>
    </w:p>
    <w:p w14:paraId="02B44A5F" w14:textId="0A12D129" w:rsidR="00D63A49" w:rsidRPr="0080561E" w:rsidRDefault="00D63A49" w:rsidP="00D63A49">
      <w:pPr>
        <w:pStyle w:val="00Paragraph"/>
        <w:rPr>
          <w:rStyle w:val="eop"/>
        </w:rPr>
      </w:pPr>
      <w:r w:rsidRPr="0080561E">
        <w:rPr>
          <w:rStyle w:val="eop"/>
        </w:rPr>
        <w:t>&lt;</w:t>
      </w:r>
      <w:r w:rsidRPr="0080561E">
        <w:rPr>
          <w:rStyle w:val="eop"/>
          <w:highlight w:val="lightGray"/>
        </w:rPr>
        <w:t>Enter Regulatory and Ethical Considerations</w:t>
      </w:r>
      <w:r w:rsidRPr="0080561E">
        <w:rPr>
          <w:rStyle w:val="eop"/>
        </w:rPr>
        <w:t>&gt;</w:t>
      </w:r>
    </w:p>
    <w:p w14:paraId="18A8C354" w14:textId="7D5A0E47" w:rsidR="00EF3CA6" w:rsidRPr="0080561E" w:rsidRDefault="00EF3CA6" w:rsidP="00EF3CA6">
      <w:pPr>
        <w:pStyle w:val="02Heading2"/>
      </w:pPr>
      <w:bookmarkStart w:id="208" w:name="_Toc185590977"/>
      <w:r w:rsidRPr="0080561E">
        <w:lastRenderedPageBreak/>
        <w:t>Trial Oversight</w:t>
      </w:r>
      <w:bookmarkEnd w:id="208"/>
    </w:p>
    <w:p w14:paraId="02B30674" w14:textId="1CFD8D82" w:rsidR="00EF3CA6" w:rsidRDefault="009D27BF" w:rsidP="00617F85">
      <w:pPr>
        <w:pStyle w:val="InstructionalTExt"/>
      </w:pPr>
      <w:r w:rsidRPr="0080561E">
        <w:t xml:space="preserve">Concisely summarize </w:t>
      </w:r>
      <w:r w:rsidR="00EF3CA6" w:rsidRPr="0080561E">
        <w:t>the trial oversight listing the investigator and sponsor responsibilities not covered in other sections of the protocol which are essential for the operations of the trial, specifying the ones related to quality assurance.</w:t>
      </w:r>
    </w:p>
    <w:p w14:paraId="2D6E13A4" w14:textId="7F3CAFBE" w:rsidR="003336BC" w:rsidRPr="0038414B" w:rsidRDefault="00BD3B8B" w:rsidP="003336BC">
      <w:pPr>
        <w:pStyle w:val="00Paragraph"/>
        <w:rPr>
          <w:rFonts w:asciiTheme="minorHAnsi" w:hAnsiTheme="minorHAnsi"/>
          <w:color w:val="C00000"/>
        </w:rPr>
      </w:pPr>
      <w:r w:rsidRPr="00BD3B8B">
        <w:t>{</w:t>
      </w:r>
      <w:r w:rsidR="003336BC" w:rsidRPr="00BD3B8B">
        <w:t>&lt;</w:t>
      </w:r>
      <w:r w:rsidR="003336BC" w:rsidRPr="00BD3B8B">
        <w:rPr>
          <w:highlight w:val="lightGray"/>
        </w:rPr>
        <w:t xml:space="preserve">Enter Trial Oversight </w:t>
      </w:r>
      <w:r w:rsidR="003336BC" w:rsidRPr="00BD3B8B">
        <w:t>&gt;</w:t>
      </w:r>
      <w:r w:rsidRPr="00BD3B8B">
        <w:t>}</w:t>
      </w:r>
      <w:r w:rsidR="004E5DBA" w:rsidRPr="00BD3B8B">
        <w:rPr>
          <w:rFonts w:ascii="Arial" w:hAnsi="Arial" w:cs="Arial"/>
        </w:rPr>
        <w:t xml:space="preserve"> </w:t>
      </w:r>
      <w:r w:rsidR="004E5DBA" w:rsidRPr="0038414B">
        <w:rPr>
          <w:rFonts w:asciiTheme="minorHAnsi" w:hAnsiTheme="minorHAnsi"/>
          <w:color w:val="C00000"/>
        </w:rPr>
        <w:t>if not using below optional subheadings</w:t>
      </w:r>
      <w:r w:rsidR="0005605A">
        <w:rPr>
          <w:rFonts w:asciiTheme="minorHAnsi" w:hAnsiTheme="minorHAnsi"/>
          <w:color w:val="C00000"/>
        </w:rPr>
        <w:t>.</w:t>
      </w:r>
    </w:p>
    <w:p w14:paraId="67C56292" w14:textId="58437C52" w:rsidR="003336BC" w:rsidRPr="00012087" w:rsidRDefault="003336BC" w:rsidP="000047E6">
      <w:pPr>
        <w:pStyle w:val="InstructionalText0"/>
        <w:rPr>
          <w:rFonts w:ascii="Arial" w:hAnsi="Arial" w:cs="Arial"/>
          <w:color w:val="0000FF"/>
        </w:rPr>
      </w:pPr>
      <w:r w:rsidRPr="000047E6">
        <w:rPr>
          <w:sz w:val="24"/>
          <w:szCs w:val="24"/>
        </w:rPr>
        <w:t>OR</w:t>
      </w:r>
    </w:p>
    <w:p w14:paraId="52CF5D94" w14:textId="70B631FE" w:rsidR="009855FC" w:rsidRDefault="009855FC" w:rsidP="00B357E2">
      <w:pPr>
        <w:pStyle w:val="03Heading3"/>
        <w:rPr>
          <w:rFonts w:ascii="Arial" w:hAnsi="Arial" w:cs="Arial"/>
          <w:color w:val="0000FF"/>
        </w:rPr>
      </w:pPr>
      <w:bookmarkStart w:id="209" w:name="_Toc185590978"/>
      <w:r w:rsidRPr="0080561E">
        <w:rPr>
          <w:rFonts w:ascii="Arial" w:hAnsi="Arial" w:cs="Arial"/>
          <w:color w:val="0000FF"/>
        </w:rPr>
        <w:t>Investigator Responsibilities</w:t>
      </w:r>
      <w:bookmarkEnd w:id="209"/>
    </w:p>
    <w:p w14:paraId="1153B8AB" w14:textId="0F28D00E" w:rsidR="0038414B" w:rsidRPr="0038414B" w:rsidRDefault="0038414B" w:rsidP="0038414B">
      <w:pPr>
        <w:pStyle w:val="00Paragraph"/>
        <w:rPr>
          <w:rFonts w:asciiTheme="minorHAnsi" w:hAnsiTheme="minorHAnsi"/>
          <w:color w:val="C00000"/>
        </w:rPr>
      </w:pPr>
      <w:r w:rsidRPr="0038414B">
        <w:rPr>
          <w:rFonts w:asciiTheme="minorHAnsi" w:hAnsiTheme="minorHAnsi"/>
          <w:color w:val="C00000"/>
        </w:rPr>
        <w:t>Describe the investigator duties, including the oversight of duties delegated to a third party that may impact the trial conduct at sites, if applicable and if not addressed elsewhere.</w:t>
      </w:r>
    </w:p>
    <w:p w14:paraId="2C7CBE65" w14:textId="6A79B769" w:rsidR="004E6126" w:rsidRPr="0080561E" w:rsidRDefault="00BD78B8" w:rsidP="00F11F65">
      <w:pPr>
        <w:pStyle w:val="00Paragraph"/>
        <w:rPr>
          <w:rFonts w:ascii="Arial" w:hAnsi="Arial" w:cs="Arial"/>
          <w:color w:val="0000FF"/>
        </w:rPr>
      </w:pPr>
      <w:r w:rsidRPr="0080561E">
        <w:rPr>
          <w:rFonts w:ascii="Arial" w:hAnsi="Arial" w:cs="Arial"/>
          <w:color w:val="0000FF"/>
        </w:rPr>
        <w:t>&lt;</w:t>
      </w:r>
      <w:r w:rsidRPr="0080561E">
        <w:rPr>
          <w:rFonts w:ascii="Arial" w:hAnsi="Arial" w:cs="Arial"/>
          <w:color w:val="0000FF"/>
          <w:highlight w:val="lightGray"/>
        </w:rPr>
        <w:t xml:space="preserve">Enter </w:t>
      </w:r>
      <w:r w:rsidR="009855FC" w:rsidRPr="0080561E">
        <w:rPr>
          <w:rFonts w:ascii="Arial" w:hAnsi="Arial" w:cs="Arial"/>
          <w:color w:val="0000FF"/>
          <w:highlight w:val="lightGray"/>
        </w:rPr>
        <w:t>Investigator Responsibilities</w:t>
      </w:r>
      <w:r w:rsidRPr="0080561E">
        <w:rPr>
          <w:rFonts w:ascii="Arial" w:hAnsi="Arial" w:cs="Arial"/>
          <w:color w:val="0000FF"/>
        </w:rPr>
        <w:t>&gt;</w:t>
      </w:r>
    </w:p>
    <w:p w14:paraId="05E76E42" w14:textId="4D9A5978" w:rsidR="009855FC" w:rsidRPr="0080561E" w:rsidRDefault="009855FC" w:rsidP="00BD78B8">
      <w:pPr>
        <w:pStyle w:val="03Heading3"/>
        <w:rPr>
          <w:rFonts w:ascii="Arial" w:hAnsi="Arial" w:cs="Arial"/>
          <w:color w:val="0000FF"/>
        </w:rPr>
      </w:pPr>
      <w:bookmarkStart w:id="210" w:name="_Toc185590979"/>
      <w:r w:rsidRPr="0080561E">
        <w:rPr>
          <w:rFonts w:ascii="Arial" w:hAnsi="Arial" w:cs="Arial"/>
          <w:color w:val="0000FF"/>
        </w:rPr>
        <w:t>Sponsor Responsibilities</w:t>
      </w:r>
      <w:bookmarkEnd w:id="210"/>
    </w:p>
    <w:p w14:paraId="7106D510" w14:textId="38D626F9" w:rsidR="003C33A0" w:rsidRPr="0080561E" w:rsidRDefault="003C33A0" w:rsidP="00617F85">
      <w:pPr>
        <w:pStyle w:val="InstructionalTExt"/>
      </w:pPr>
      <w:r w:rsidRPr="0080561E">
        <w:t>Describe the sponsor duties</w:t>
      </w:r>
      <w:r w:rsidR="0038414B">
        <w:t>, including those</w:t>
      </w:r>
      <w:r w:rsidRPr="0080561E">
        <w:t xml:space="preserve"> to be </w:t>
      </w:r>
      <w:del w:id="211" w:author="Schoch, Guillaume {TLRA~BASEL}" w:date="2025-01-10T13:08:00Z">
        <w:r w:rsidR="0038414B" w:rsidDel="00497A51">
          <w:delText>tranferred</w:delText>
        </w:r>
      </w:del>
      <w:ins w:id="212" w:author="Schoch, Guillaume {TLRA~BASEL}" w:date="2025-01-10T13:08:00Z">
        <w:r w:rsidR="00497A51">
          <w:t>transferred</w:t>
        </w:r>
      </w:ins>
      <w:r w:rsidRPr="0080561E">
        <w:t xml:space="preserve"> to a third party that may impact the investigators </w:t>
      </w:r>
      <w:r w:rsidR="006915BF" w:rsidRPr="0080561E">
        <w:t>sites, if applicable.</w:t>
      </w:r>
    </w:p>
    <w:p w14:paraId="2CC0AB16" w14:textId="2BA862EB" w:rsidR="009855FC" w:rsidRPr="0080561E" w:rsidRDefault="00B357E2" w:rsidP="00F11F65">
      <w:pPr>
        <w:pStyle w:val="00Paragraph"/>
        <w:rPr>
          <w:rFonts w:ascii="Arial" w:hAnsi="Arial" w:cs="Arial"/>
          <w:color w:val="3333FF"/>
        </w:rPr>
      </w:pPr>
      <w:r w:rsidRPr="0080561E">
        <w:rPr>
          <w:rFonts w:ascii="Arial" w:hAnsi="Arial" w:cs="Arial"/>
          <w:color w:val="3333FF"/>
        </w:rPr>
        <w:t>&lt;</w:t>
      </w:r>
      <w:r w:rsidRPr="0080561E">
        <w:rPr>
          <w:rFonts w:ascii="Arial" w:hAnsi="Arial" w:cs="Arial"/>
          <w:color w:val="3333FF"/>
          <w:highlight w:val="lightGray"/>
        </w:rPr>
        <w:t xml:space="preserve">Enter </w:t>
      </w:r>
      <w:r w:rsidR="009855FC" w:rsidRPr="0080561E">
        <w:rPr>
          <w:rFonts w:ascii="Arial" w:hAnsi="Arial" w:cs="Arial"/>
          <w:color w:val="3333FF"/>
          <w:highlight w:val="lightGray"/>
        </w:rPr>
        <w:t>Sponsor Responsibilities</w:t>
      </w:r>
      <w:r w:rsidRPr="0080561E">
        <w:rPr>
          <w:rFonts w:ascii="Arial" w:hAnsi="Arial" w:cs="Arial"/>
          <w:color w:val="3333FF"/>
        </w:rPr>
        <w:t>&gt;</w:t>
      </w:r>
    </w:p>
    <w:p w14:paraId="6F3FEE2C" w14:textId="78E5EC21" w:rsidR="00F11F65" w:rsidRPr="0080561E" w:rsidRDefault="00CE6153" w:rsidP="00CE6153">
      <w:pPr>
        <w:pStyle w:val="02Heading2"/>
      </w:pPr>
      <w:bookmarkStart w:id="213" w:name="_Toc83764993"/>
      <w:bookmarkStart w:id="214" w:name="_Toc83764994"/>
      <w:bookmarkStart w:id="215" w:name="_Toc83764995"/>
      <w:bookmarkStart w:id="216" w:name="_Toc185590980"/>
      <w:bookmarkEnd w:id="213"/>
      <w:bookmarkEnd w:id="214"/>
      <w:bookmarkEnd w:id="215"/>
      <w:r w:rsidRPr="0080561E">
        <w:t>Informed Consent Process</w:t>
      </w:r>
      <w:bookmarkEnd w:id="216"/>
    </w:p>
    <w:p w14:paraId="30A78D81" w14:textId="69A0B643" w:rsidR="00F154C5" w:rsidRPr="0080561E" w:rsidRDefault="00B8249A" w:rsidP="00A47E8F">
      <w:pPr>
        <w:pStyle w:val="InstructionalTExt"/>
      </w:pPr>
      <w:r w:rsidRPr="0080561E">
        <w:t xml:space="preserve">Specify </w:t>
      </w:r>
      <w:r w:rsidR="00F154C5" w:rsidRPr="0080561E">
        <w:t xml:space="preserve">the key elements of the informed consent process, including any special </w:t>
      </w:r>
      <w:r w:rsidRPr="0080561E">
        <w:t xml:space="preserve">needs </w:t>
      </w:r>
      <w:r w:rsidR="00F154C5" w:rsidRPr="0080561E">
        <w:t xml:space="preserve">and how </w:t>
      </w:r>
      <w:r w:rsidRPr="0080561E">
        <w:t xml:space="preserve">these are </w:t>
      </w:r>
      <w:r w:rsidR="00F154C5" w:rsidRPr="0080561E">
        <w:t>addressed (</w:t>
      </w:r>
      <w:r w:rsidR="006B15DE">
        <w:t>e.g.</w:t>
      </w:r>
      <w:r w:rsidR="00F154C5" w:rsidRPr="0080561E">
        <w:t>, assent, capacity, legally acceptable representative</w:t>
      </w:r>
      <w:r w:rsidR="001834FC" w:rsidRPr="0080561E">
        <w:t>, adolescents who may reach age of majority during the trial</w:t>
      </w:r>
      <w:r w:rsidR="00A02CFB" w:rsidRPr="0080561E">
        <w:t>, pregnant participants and pregnant partners of participants</w:t>
      </w:r>
      <w:r w:rsidR="00F154C5" w:rsidRPr="0080561E">
        <w:t>).</w:t>
      </w:r>
    </w:p>
    <w:p w14:paraId="26EC6455" w14:textId="3B4A4D81" w:rsidR="00F154C5" w:rsidRPr="0080561E" w:rsidRDefault="00ED40FF" w:rsidP="00F154C5">
      <w:pPr>
        <w:rPr>
          <w:szCs w:val="24"/>
        </w:rPr>
      </w:pPr>
      <w:r w:rsidRPr="0080561E">
        <w:rPr>
          <w:szCs w:val="24"/>
        </w:rPr>
        <w:t>&lt;</w:t>
      </w:r>
      <w:r w:rsidRPr="0080561E">
        <w:rPr>
          <w:szCs w:val="24"/>
          <w:highlight w:val="lightGray"/>
        </w:rPr>
        <w:t xml:space="preserve">Enter Description of </w:t>
      </w:r>
      <w:r w:rsidR="00F154C5" w:rsidRPr="0080561E">
        <w:rPr>
          <w:szCs w:val="24"/>
          <w:highlight w:val="lightGray"/>
        </w:rPr>
        <w:t>Informed Consent Process</w:t>
      </w:r>
      <w:r w:rsidRPr="0080561E">
        <w:rPr>
          <w:szCs w:val="24"/>
        </w:rPr>
        <w:t>&gt;</w:t>
      </w:r>
    </w:p>
    <w:p w14:paraId="15D3783F" w14:textId="2C7E4770" w:rsidR="00ED40FF" w:rsidRPr="0080561E" w:rsidRDefault="00ED40FF" w:rsidP="00F154C5">
      <w:pPr>
        <w:rPr>
          <w:rFonts w:ascii="Arial" w:hAnsi="Arial" w:cs="Arial"/>
          <w:color w:val="3333FF"/>
          <w:szCs w:val="24"/>
        </w:rPr>
      </w:pPr>
      <w:r w:rsidRPr="0080561E">
        <w:rPr>
          <w:rFonts w:ascii="Arial" w:hAnsi="Arial" w:cs="Arial"/>
          <w:color w:val="3333FF"/>
          <w:szCs w:val="24"/>
        </w:rPr>
        <w:t>&lt;</w:t>
      </w:r>
      <w:r w:rsidRPr="0080561E">
        <w:rPr>
          <w:rFonts w:ascii="Arial" w:hAnsi="Arial" w:cs="Arial"/>
          <w:color w:val="3333FF"/>
          <w:szCs w:val="24"/>
          <w:highlight w:val="lightGray"/>
        </w:rPr>
        <w:t>Enter Description of Assent Process</w:t>
      </w:r>
      <w:r w:rsidRPr="0080561E">
        <w:rPr>
          <w:rFonts w:ascii="Arial" w:hAnsi="Arial" w:cs="Arial"/>
          <w:color w:val="3333FF"/>
          <w:szCs w:val="24"/>
        </w:rPr>
        <w:t>&gt;</w:t>
      </w:r>
    </w:p>
    <w:p w14:paraId="3BE6AF27" w14:textId="4E9A6465" w:rsidR="00F154C5" w:rsidRPr="000047E6" w:rsidRDefault="00F154C5" w:rsidP="00A47E8F">
      <w:pPr>
        <w:pStyle w:val="InstructionalTExt"/>
        <w:rPr>
          <w:rFonts w:cstheme="minorHAnsi"/>
        </w:rPr>
      </w:pPr>
      <w:r w:rsidRPr="000047E6">
        <w:rPr>
          <w:rFonts w:cstheme="minorHAnsi"/>
        </w:rPr>
        <w:t xml:space="preserve">If enrollment in the </w:t>
      </w:r>
      <w:r w:rsidR="006D3FD3" w:rsidRPr="000047E6">
        <w:rPr>
          <w:rFonts w:cstheme="minorHAnsi"/>
        </w:rPr>
        <w:t xml:space="preserve">trial </w:t>
      </w:r>
      <w:r w:rsidRPr="000047E6">
        <w:rPr>
          <w:rFonts w:cstheme="minorHAnsi"/>
        </w:rPr>
        <w:t xml:space="preserve">may occur during an emergency in which the participant or their legally </w:t>
      </w:r>
      <w:r w:rsidR="00D66C8C" w:rsidRPr="000047E6">
        <w:rPr>
          <w:rFonts w:cstheme="minorHAnsi"/>
        </w:rPr>
        <w:t>acceptable</w:t>
      </w:r>
      <w:r w:rsidRPr="000047E6">
        <w:rPr>
          <w:rFonts w:cstheme="minorHAnsi"/>
        </w:rPr>
        <w:t xml:space="preserve"> representative is not able or available to give consent, describe the consent process.</w:t>
      </w:r>
    </w:p>
    <w:p w14:paraId="1BDA41DD" w14:textId="61242A3F" w:rsidR="00F154C5" w:rsidRPr="0080561E" w:rsidRDefault="00CE1394" w:rsidP="00B357E2">
      <w:pPr>
        <w:rPr>
          <w:rFonts w:ascii="Arial" w:hAnsi="Arial" w:cs="Arial"/>
          <w:color w:val="3333FF"/>
          <w:szCs w:val="24"/>
          <w:highlight w:val="lightGray"/>
        </w:rPr>
      </w:pPr>
      <w:r w:rsidRPr="0080561E">
        <w:rPr>
          <w:rFonts w:ascii="Arial" w:hAnsi="Arial" w:cs="Arial"/>
          <w:color w:val="3333FF"/>
          <w:szCs w:val="24"/>
        </w:rPr>
        <w:t>&lt;</w:t>
      </w:r>
      <w:r w:rsidRPr="0080561E">
        <w:rPr>
          <w:rFonts w:ascii="Arial" w:hAnsi="Arial" w:cs="Arial"/>
          <w:color w:val="3333FF"/>
          <w:szCs w:val="24"/>
          <w:highlight w:val="lightGray"/>
        </w:rPr>
        <w:t xml:space="preserve">Enter Description of </w:t>
      </w:r>
      <w:r w:rsidR="002064C2" w:rsidRPr="0080561E">
        <w:rPr>
          <w:rFonts w:ascii="Arial" w:hAnsi="Arial" w:cs="Arial"/>
          <w:color w:val="3333FF"/>
          <w:szCs w:val="24"/>
          <w:highlight w:val="lightGray"/>
        </w:rPr>
        <w:t>Emergency Consent Process</w:t>
      </w:r>
      <w:r w:rsidRPr="0080561E">
        <w:rPr>
          <w:rFonts w:ascii="Arial" w:hAnsi="Arial" w:cs="Arial"/>
          <w:color w:val="3333FF"/>
          <w:szCs w:val="24"/>
        </w:rPr>
        <w:t>&gt;</w:t>
      </w:r>
    </w:p>
    <w:p w14:paraId="15894C24" w14:textId="4F98F63B" w:rsidR="00B357E2" w:rsidRPr="006C566D" w:rsidRDefault="006C566D" w:rsidP="006C566D">
      <w:pPr>
        <w:pStyle w:val="03Heading3"/>
      </w:pPr>
      <w:bookmarkStart w:id="217" w:name="_Toc185590981"/>
      <w:r>
        <w:t>{</w:t>
      </w:r>
      <w:r w:rsidR="00CF771A" w:rsidRPr="006C566D">
        <w:t>Informed</w:t>
      </w:r>
      <w:r w:rsidR="001147A0" w:rsidRPr="006C566D">
        <w:t xml:space="preserve"> Consent</w:t>
      </w:r>
      <w:r w:rsidR="00CF771A" w:rsidRPr="006C566D">
        <w:t xml:space="preserve"> for Rescreening</w:t>
      </w:r>
      <w:r>
        <w:t>}</w:t>
      </w:r>
      <w:bookmarkEnd w:id="217"/>
    </w:p>
    <w:p w14:paraId="4817D609" w14:textId="3D4EDEBD" w:rsidR="00F154C5" w:rsidRPr="0080561E" w:rsidRDefault="00F154C5" w:rsidP="00A47E8F">
      <w:pPr>
        <w:pStyle w:val="InstructionalTExt"/>
      </w:pPr>
      <w:r w:rsidRPr="0080561E">
        <w:t>If participants can be rescreened</w:t>
      </w:r>
      <w:r w:rsidR="0038414B">
        <w:t xml:space="preserve"> as described in Section 5.6</w:t>
      </w:r>
      <w:r w:rsidRPr="0080561E">
        <w:t>, state whether the participant needs to complete a new consent.</w:t>
      </w:r>
      <w:r w:rsidR="0068125A" w:rsidRPr="0080561E">
        <w:t xml:space="preserve"> Screen failure and rescreening should be clearly defined</w:t>
      </w:r>
      <w:r w:rsidR="00413D1D" w:rsidRPr="0080561E">
        <w:t xml:space="preserve"> in the protocol</w:t>
      </w:r>
      <w:r w:rsidR="00EA2329" w:rsidRPr="0080561E">
        <w:t>, with cross</w:t>
      </w:r>
      <w:r w:rsidR="00E624C3">
        <w:t xml:space="preserve"> </w:t>
      </w:r>
      <w:r w:rsidR="00EA2329" w:rsidRPr="0080561E">
        <w:t>reference to th</w:t>
      </w:r>
      <w:r w:rsidR="005B76E7" w:rsidRPr="0080561E">
        <w:t>ose definitions</w:t>
      </w:r>
      <w:r w:rsidR="00413D1D" w:rsidRPr="0080561E">
        <w:t>.</w:t>
      </w:r>
    </w:p>
    <w:p w14:paraId="557AFC1F" w14:textId="72F4299E" w:rsidR="00F154C5" w:rsidRPr="0080561E" w:rsidRDefault="006C566D" w:rsidP="006C566D">
      <w:pPr>
        <w:pStyle w:val="00Paragraph"/>
        <w:rPr>
          <w:highlight w:val="lightGray"/>
        </w:rPr>
      </w:pPr>
      <w:r>
        <w:t>{</w:t>
      </w:r>
      <w:r w:rsidR="00B357E2" w:rsidRPr="0080561E">
        <w:t>&lt;</w:t>
      </w:r>
      <w:r w:rsidR="00B357E2" w:rsidRPr="0080561E">
        <w:rPr>
          <w:highlight w:val="lightGray"/>
        </w:rPr>
        <w:t xml:space="preserve">Enter </w:t>
      </w:r>
      <w:r>
        <w:rPr>
          <w:highlight w:val="lightGray"/>
        </w:rPr>
        <w:t xml:space="preserve">Informed </w:t>
      </w:r>
      <w:r w:rsidR="004100BD" w:rsidRPr="0080561E">
        <w:rPr>
          <w:highlight w:val="lightGray"/>
        </w:rPr>
        <w:t>Consent for Rescreening</w:t>
      </w:r>
      <w:r w:rsidR="00B357E2" w:rsidRPr="0080561E">
        <w:t>&gt;</w:t>
      </w:r>
      <w:r>
        <w:t>}</w:t>
      </w:r>
    </w:p>
    <w:p w14:paraId="4AB1B58A" w14:textId="6EFB3160" w:rsidR="007415AC" w:rsidRPr="006C566D" w:rsidRDefault="006C566D" w:rsidP="006C566D">
      <w:pPr>
        <w:pStyle w:val="03Heading3"/>
      </w:pPr>
      <w:bookmarkStart w:id="218" w:name="_Toc185590982"/>
      <w:r>
        <w:t>{</w:t>
      </w:r>
      <w:r w:rsidR="00AA3BDF" w:rsidRPr="006C566D">
        <w:t>Informed Consent for Use of Remaining Samples in Exploratory Research</w:t>
      </w:r>
      <w:r>
        <w:t>}</w:t>
      </w:r>
      <w:bookmarkEnd w:id="218"/>
    </w:p>
    <w:p w14:paraId="009115E1" w14:textId="201E9EFE" w:rsidR="00F154C5" w:rsidRPr="0080561E" w:rsidRDefault="00F154C5" w:rsidP="007415AC">
      <w:pPr>
        <w:pStyle w:val="InstructionalTExt"/>
        <w:rPr>
          <w:color w:val="0000FF"/>
        </w:rPr>
      </w:pPr>
      <w:r w:rsidRPr="0080561E">
        <w:t xml:space="preserve">If participants will be asked to consent to optional exploratory research using the remainder of mandatory samples, </w:t>
      </w:r>
      <w:r w:rsidR="003B3695">
        <w:t>describe</w:t>
      </w:r>
      <w:r w:rsidRPr="0080561E">
        <w:t xml:space="preserve"> the use of remaining samples for optional exploratory research.</w:t>
      </w:r>
    </w:p>
    <w:p w14:paraId="646ACE3B" w14:textId="6A6CE6D4" w:rsidR="00C77741" w:rsidRPr="0080561E" w:rsidRDefault="00BA4444" w:rsidP="00AA3BDF">
      <w:pPr>
        <w:rPr>
          <w:rFonts w:asciiTheme="minorHAnsi" w:eastAsia="MS Mincho" w:hAnsiTheme="minorHAnsi" w:cs="Times New Roman"/>
          <w:color w:val="C00000"/>
          <w:szCs w:val="24"/>
          <w:lang w:eastAsia="en-US"/>
        </w:rPr>
      </w:pPr>
      <w:r w:rsidRPr="0080561E">
        <w:rPr>
          <w:rFonts w:asciiTheme="minorHAnsi" w:eastAsia="MS Mincho" w:hAnsiTheme="minorHAnsi" w:cs="Times New Roman"/>
          <w:color w:val="C00000"/>
          <w:szCs w:val="24"/>
          <w:lang w:eastAsia="en-US"/>
        </w:rPr>
        <w:t xml:space="preserve">If any exploratory research is planned and additional written consent regarding the use of remaining samples for </w:t>
      </w:r>
      <w:r w:rsidR="009635D9" w:rsidRPr="0080561E">
        <w:rPr>
          <w:rFonts w:asciiTheme="minorHAnsi" w:eastAsia="MS Mincho" w:hAnsiTheme="minorHAnsi" w:cs="Times New Roman"/>
          <w:color w:val="C00000"/>
          <w:szCs w:val="24"/>
          <w:lang w:eastAsia="en-US"/>
        </w:rPr>
        <w:t>exploratory research will be obtained, describe the consent process</w:t>
      </w:r>
      <w:r w:rsidR="00D93FDD" w:rsidRPr="0080561E">
        <w:rPr>
          <w:rFonts w:asciiTheme="minorHAnsi" w:eastAsia="MS Mincho" w:hAnsiTheme="minorHAnsi" w:cs="Times New Roman"/>
          <w:color w:val="C00000"/>
          <w:szCs w:val="24"/>
          <w:lang w:eastAsia="en-US"/>
        </w:rPr>
        <w:t>.</w:t>
      </w:r>
    </w:p>
    <w:p w14:paraId="1C12DB2E" w14:textId="4078FA69" w:rsidR="006762F6" w:rsidRPr="006C566D" w:rsidRDefault="006C566D" w:rsidP="006C566D">
      <w:pPr>
        <w:pStyle w:val="00Paragraph"/>
      </w:pPr>
      <w:r>
        <w:lastRenderedPageBreak/>
        <w:t>{</w:t>
      </w:r>
      <w:r w:rsidR="00AA3BDF" w:rsidRPr="006C566D">
        <w:t>&lt;</w:t>
      </w:r>
      <w:r w:rsidR="009F390F" w:rsidRPr="006C566D">
        <w:rPr>
          <w:highlight w:val="lightGray"/>
        </w:rPr>
        <w:t xml:space="preserve">Enter </w:t>
      </w:r>
      <w:r w:rsidR="00DE0A89" w:rsidRPr="006C566D">
        <w:rPr>
          <w:highlight w:val="lightGray"/>
        </w:rPr>
        <w:t>Informed Consent</w:t>
      </w:r>
      <w:r w:rsidR="00543966" w:rsidRPr="006C566D">
        <w:rPr>
          <w:highlight w:val="lightGray"/>
        </w:rPr>
        <w:t xml:space="preserve"> for </w:t>
      </w:r>
      <w:r w:rsidR="00072A1C" w:rsidRPr="006C566D">
        <w:rPr>
          <w:highlight w:val="lightGray"/>
        </w:rPr>
        <w:t xml:space="preserve">Use of Remaining Samples in </w:t>
      </w:r>
      <w:r w:rsidR="00543966" w:rsidRPr="006C566D">
        <w:rPr>
          <w:highlight w:val="lightGray"/>
        </w:rPr>
        <w:t>Exploratory Research</w:t>
      </w:r>
      <w:r w:rsidR="00AA3BDF" w:rsidRPr="006C566D">
        <w:t>&gt;</w:t>
      </w:r>
      <w:r>
        <w:t>}</w:t>
      </w:r>
    </w:p>
    <w:p w14:paraId="6A62F2EF" w14:textId="6EE030D3" w:rsidR="000E087B" w:rsidRPr="0080561E" w:rsidRDefault="000E087B" w:rsidP="000E087B">
      <w:pPr>
        <w:pStyle w:val="02Heading2"/>
      </w:pPr>
      <w:bookmarkStart w:id="219" w:name="_Toc185590983"/>
      <w:r w:rsidRPr="0080561E">
        <w:t>Committees</w:t>
      </w:r>
      <w:bookmarkEnd w:id="219"/>
    </w:p>
    <w:p w14:paraId="24A7289B" w14:textId="29BDF861" w:rsidR="00DD4D8B" w:rsidRPr="0080561E" w:rsidRDefault="000E087B" w:rsidP="00DD4D8B">
      <w:pPr>
        <w:pStyle w:val="InstructionalTExt"/>
      </w:pPr>
      <w:r w:rsidRPr="0080561E">
        <w:t>Briefly describe the administrative structure of committees that will be reviewing data while the trial is ongoing, and the type of committee (</w:t>
      </w:r>
      <w:r w:rsidR="006B15DE">
        <w:t>e.g.</w:t>
      </w:r>
      <w:r w:rsidRPr="0080561E">
        <w:t>, Dose Escalation Committee, Data Monitoring Committee or Data Safety Monitoring Board). Note that specific details may be required depending on local law or regulation. If applicable, Committee Charters may be cross</w:t>
      </w:r>
      <w:r w:rsidR="00E624C3">
        <w:t xml:space="preserve"> </w:t>
      </w:r>
      <w:r w:rsidRPr="0080561E">
        <w:t xml:space="preserve">referenced. If no committees are </w:t>
      </w:r>
      <w:r w:rsidR="00C51765">
        <w:t>involved</w:t>
      </w:r>
      <w:r w:rsidRPr="0080561E">
        <w:t xml:space="preserve">, state “Not </w:t>
      </w:r>
      <w:r w:rsidR="008B2A62">
        <w:t>a</w:t>
      </w:r>
      <w:r w:rsidRPr="0080561E">
        <w:t>pplicable.”</w:t>
      </w:r>
    </w:p>
    <w:p w14:paraId="0ECFD811" w14:textId="3EFC5EFD" w:rsidR="00DD4D8B" w:rsidRPr="0080561E" w:rsidRDefault="00DD4D8B" w:rsidP="00DD4D8B">
      <w:pPr>
        <w:pStyle w:val="00Paragraph"/>
      </w:pPr>
      <w:r w:rsidRPr="0080561E">
        <w:t>&lt;</w:t>
      </w:r>
      <w:r w:rsidRPr="0080561E">
        <w:rPr>
          <w:highlight w:val="lightGray"/>
        </w:rPr>
        <w:t>Enter Committees</w:t>
      </w:r>
      <w:r w:rsidRPr="0080561E">
        <w:t>&gt;</w:t>
      </w:r>
    </w:p>
    <w:p w14:paraId="18B9DEEE" w14:textId="46401D0C" w:rsidR="00CE6153" w:rsidRPr="0080561E" w:rsidRDefault="00113557" w:rsidP="00DD4D8B">
      <w:pPr>
        <w:pStyle w:val="02Heading2"/>
      </w:pPr>
      <w:bookmarkStart w:id="220" w:name="_Toc185590984"/>
      <w:r w:rsidRPr="0080561E">
        <w:t>Insurance and Indemnity</w:t>
      </w:r>
      <w:bookmarkEnd w:id="220"/>
    </w:p>
    <w:p w14:paraId="5D74CF2F" w14:textId="77EE601A" w:rsidR="0023423E" w:rsidRPr="0080561E" w:rsidRDefault="005B56CD" w:rsidP="00AE4490">
      <w:pPr>
        <w:pStyle w:val="InstructionalTExt"/>
      </w:pPr>
      <w:r w:rsidRPr="0080561E">
        <w:t xml:space="preserve">Concisely summarize </w:t>
      </w:r>
      <w:r w:rsidR="00113557" w:rsidRPr="0080561E">
        <w:t>the arrangements for participants insurance and indemnity if not addressed in a separate agreement</w:t>
      </w:r>
      <w:r w:rsidR="00E76681" w:rsidRPr="0080561E">
        <w:t>, if required by the applicable regulatory requirements</w:t>
      </w:r>
      <w:r w:rsidR="00113557" w:rsidRPr="0080561E">
        <w:t>.</w:t>
      </w:r>
    </w:p>
    <w:p w14:paraId="40A22439" w14:textId="6EBEF3C7" w:rsidR="00A47E8F" w:rsidRPr="0080561E" w:rsidRDefault="00B357E2" w:rsidP="00B357E2">
      <w:pPr>
        <w:rPr>
          <w:szCs w:val="24"/>
        </w:rPr>
      </w:pPr>
      <w:r w:rsidRPr="0080561E">
        <w:rPr>
          <w:szCs w:val="24"/>
        </w:rPr>
        <w:t>&lt;</w:t>
      </w:r>
      <w:r w:rsidRPr="0080561E">
        <w:rPr>
          <w:szCs w:val="24"/>
          <w:highlight w:val="lightGray"/>
        </w:rPr>
        <w:t xml:space="preserve">Enter </w:t>
      </w:r>
      <w:r w:rsidR="00113557" w:rsidRPr="0080561E">
        <w:rPr>
          <w:szCs w:val="24"/>
          <w:highlight w:val="lightGray"/>
        </w:rPr>
        <w:t>Insurance and Indemnity</w:t>
      </w:r>
      <w:r w:rsidRPr="0080561E">
        <w:rPr>
          <w:szCs w:val="24"/>
        </w:rPr>
        <w:t>&gt;</w:t>
      </w:r>
    </w:p>
    <w:p w14:paraId="4D60DBE8" w14:textId="03781FD4" w:rsidR="00E867D7" w:rsidRPr="0080561E" w:rsidRDefault="00E867D7" w:rsidP="00E867D7">
      <w:pPr>
        <w:pStyle w:val="02Heading2"/>
      </w:pPr>
      <w:bookmarkStart w:id="221" w:name="_Toc185590985"/>
      <w:r w:rsidRPr="0080561E">
        <w:t>Risk</w:t>
      </w:r>
      <w:r w:rsidR="0038414B">
        <w:t xml:space="preserve">-Based Quality </w:t>
      </w:r>
      <w:r w:rsidRPr="0080561E">
        <w:t>Management</w:t>
      </w:r>
      <w:bookmarkEnd w:id="221"/>
    </w:p>
    <w:p w14:paraId="17E12375" w14:textId="7AE761CF" w:rsidR="00E867D7" w:rsidRPr="0080561E" w:rsidRDefault="00E867D7" w:rsidP="00E867D7">
      <w:pPr>
        <w:pStyle w:val="00Paragraph"/>
        <w:rPr>
          <w:rFonts w:asciiTheme="minorHAnsi" w:hAnsiTheme="minorHAnsi"/>
          <w:color w:val="C00000"/>
        </w:rPr>
      </w:pPr>
      <w:r w:rsidRPr="0080561E">
        <w:rPr>
          <w:rFonts w:asciiTheme="minorHAnsi" w:hAnsiTheme="minorHAnsi"/>
          <w:color w:val="C00000"/>
        </w:rPr>
        <w:t xml:space="preserve">Describe the </w:t>
      </w:r>
      <w:r w:rsidR="0038414B">
        <w:rPr>
          <w:rFonts w:asciiTheme="minorHAnsi" w:hAnsiTheme="minorHAnsi"/>
          <w:color w:val="C00000"/>
        </w:rPr>
        <w:t xml:space="preserve">identified </w:t>
      </w:r>
      <w:r w:rsidRPr="0080561E">
        <w:rPr>
          <w:rFonts w:asciiTheme="minorHAnsi" w:hAnsiTheme="minorHAnsi"/>
          <w:color w:val="C00000"/>
        </w:rPr>
        <w:t>critical to quality factors</w:t>
      </w:r>
      <w:r w:rsidR="0038414B">
        <w:rPr>
          <w:rFonts w:asciiTheme="minorHAnsi" w:hAnsiTheme="minorHAnsi"/>
          <w:color w:val="C00000"/>
        </w:rPr>
        <w:t xml:space="preserve">, associated risks and risk mitigation strategies in the trial </w:t>
      </w:r>
      <w:r w:rsidR="00886192" w:rsidRPr="0080561E">
        <w:rPr>
          <w:rFonts w:asciiTheme="minorHAnsi" w:hAnsiTheme="minorHAnsi"/>
          <w:color w:val="C00000"/>
        </w:rPr>
        <w:t>or refer to</w:t>
      </w:r>
      <w:r w:rsidR="000360D7">
        <w:rPr>
          <w:rFonts w:asciiTheme="minorHAnsi" w:hAnsiTheme="minorHAnsi"/>
          <w:color w:val="C00000"/>
        </w:rPr>
        <w:t xml:space="preserve"> a</w:t>
      </w:r>
      <w:r w:rsidR="00886192" w:rsidRPr="0080561E">
        <w:rPr>
          <w:rFonts w:asciiTheme="minorHAnsi" w:hAnsiTheme="minorHAnsi"/>
          <w:color w:val="C00000"/>
        </w:rPr>
        <w:t xml:space="preserve"> </w:t>
      </w:r>
      <w:r w:rsidR="00C313D0" w:rsidRPr="0080561E">
        <w:rPr>
          <w:rFonts w:asciiTheme="minorHAnsi" w:hAnsiTheme="minorHAnsi"/>
          <w:color w:val="C00000"/>
        </w:rPr>
        <w:t>separate document where this is described</w:t>
      </w:r>
      <w:r w:rsidR="00FE28D5" w:rsidRPr="0080561E">
        <w:rPr>
          <w:rFonts w:asciiTheme="minorHAnsi" w:hAnsiTheme="minorHAnsi"/>
          <w:color w:val="C00000"/>
        </w:rPr>
        <w:t>.</w:t>
      </w:r>
    </w:p>
    <w:p w14:paraId="331A009E" w14:textId="071213CE" w:rsidR="00E867D7" w:rsidRPr="0080561E" w:rsidRDefault="00E867D7" w:rsidP="00E867D7">
      <w:pPr>
        <w:pStyle w:val="00Paragraph"/>
      </w:pPr>
      <w:r w:rsidRPr="0080561E">
        <w:t>&lt;</w:t>
      </w:r>
      <w:r w:rsidRPr="0080561E">
        <w:rPr>
          <w:highlight w:val="lightGray"/>
        </w:rPr>
        <w:t>Enter Risk</w:t>
      </w:r>
      <w:r w:rsidR="0038414B">
        <w:rPr>
          <w:highlight w:val="lightGray"/>
        </w:rPr>
        <w:t>-Based Quality</w:t>
      </w:r>
      <w:r w:rsidRPr="0080561E">
        <w:rPr>
          <w:highlight w:val="lightGray"/>
        </w:rPr>
        <w:t xml:space="preserve"> Management</w:t>
      </w:r>
      <w:r w:rsidRPr="0080561E">
        <w:t>&gt;</w:t>
      </w:r>
    </w:p>
    <w:p w14:paraId="07968152" w14:textId="77777777" w:rsidR="00E867D7" w:rsidRPr="0080561E" w:rsidRDefault="00E867D7" w:rsidP="00E867D7">
      <w:pPr>
        <w:pStyle w:val="02Heading2"/>
      </w:pPr>
      <w:bookmarkStart w:id="222" w:name="_Toc185590986"/>
      <w:r w:rsidRPr="0080561E">
        <w:t>Data Governance</w:t>
      </w:r>
      <w:bookmarkEnd w:id="222"/>
    </w:p>
    <w:p w14:paraId="33EBEB0D" w14:textId="1818044A" w:rsidR="00E867D7" w:rsidRPr="0080561E" w:rsidRDefault="00E867D7" w:rsidP="00617F85">
      <w:pPr>
        <w:pStyle w:val="InstructionalTExt"/>
      </w:pPr>
      <w:r w:rsidRPr="0080561E">
        <w:t xml:space="preserve">Describe the key processes for critical trial integrity, traceability and security </w:t>
      </w:r>
      <w:r w:rsidR="0038414B">
        <w:t xml:space="preserve">including a summary of the monitoring approaches </w:t>
      </w:r>
      <w:r w:rsidRPr="0080561E">
        <w:t xml:space="preserve">enabling accurate collection, reporting, monitoring, transfer, retention, </w:t>
      </w:r>
      <w:r w:rsidR="0038414B">
        <w:t xml:space="preserve">and </w:t>
      </w:r>
      <w:r w:rsidRPr="0080561E">
        <w:t>access if not addressed in separate agreement(s).</w:t>
      </w:r>
    </w:p>
    <w:p w14:paraId="647FC7C5" w14:textId="77777777" w:rsidR="00E867D7" w:rsidRPr="0080561E" w:rsidRDefault="00E867D7" w:rsidP="00E867D7">
      <w:pPr>
        <w:rPr>
          <w:szCs w:val="24"/>
          <w:highlight w:val="lightGray"/>
        </w:rPr>
      </w:pPr>
      <w:r w:rsidRPr="0080561E">
        <w:rPr>
          <w:szCs w:val="24"/>
        </w:rPr>
        <w:t>&lt;</w:t>
      </w:r>
      <w:r w:rsidRPr="0080561E">
        <w:rPr>
          <w:szCs w:val="24"/>
          <w:highlight w:val="lightGray"/>
        </w:rPr>
        <w:t>Enter Data Governance</w:t>
      </w:r>
      <w:r w:rsidRPr="0080561E">
        <w:rPr>
          <w:szCs w:val="24"/>
        </w:rPr>
        <w:t>&gt;</w:t>
      </w:r>
    </w:p>
    <w:p w14:paraId="1D4625CD" w14:textId="3AC42085" w:rsidR="0038414B" w:rsidRDefault="0038414B" w:rsidP="00E867D7">
      <w:pPr>
        <w:pStyle w:val="02Heading2"/>
      </w:pPr>
      <w:bookmarkStart w:id="223" w:name="_Toc185590987"/>
      <w:r>
        <w:t>Data Protection</w:t>
      </w:r>
      <w:bookmarkEnd w:id="223"/>
    </w:p>
    <w:p w14:paraId="7CEE41BE" w14:textId="49EBD686" w:rsidR="0038414B" w:rsidRDefault="0038414B" w:rsidP="0038414B">
      <w:pPr>
        <w:pStyle w:val="InstructionalTExt"/>
      </w:pPr>
      <w:r w:rsidRPr="0080561E">
        <w:t>Describe the measures to protect the privacy and confidentiality of personal information of trial participants in accordance with applicable regulatory requirements on personal data protection and any measures that should be taken in case of a data security breach.</w:t>
      </w:r>
    </w:p>
    <w:p w14:paraId="1980D22E" w14:textId="69B2633E" w:rsidR="0038414B" w:rsidRPr="0038414B" w:rsidRDefault="0038414B" w:rsidP="0038414B">
      <w:pPr>
        <w:rPr>
          <w:szCs w:val="24"/>
          <w:highlight w:val="lightGray"/>
        </w:rPr>
      </w:pPr>
      <w:r w:rsidRPr="0080561E">
        <w:rPr>
          <w:szCs w:val="24"/>
        </w:rPr>
        <w:t>&lt;</w:t>
      </w:r>
      <w:r w:rsidRPr="0038414B">
        <w:rPr>
          <w:szCs w:val="24"/>
          <w:highlight w:val="lightGray"/>
        </w:rPr>
        <w:t>Enter Data Protection</w:t>
      </w:r>
      <w:r w:rsidRPr="0080561E">
        <w:rPr>
          <w:szCs w:val="24"/>
        </w:rPr>
        <w:t>&gt;</w:t>
      </w:r>
    </w:p>
    <w:p w14:paraId="151FCC6D" w14:textId="03ACF52B" w:rsidR="00E867D7" w:rsidRPr="0080561E" w:rsidRDefault="00E867D7" w:rsidP="00E867D7">
      <w:pPr>
        <w:pStyle w:val="02Heading2"/>
      </w:pPr>
      <w:bookmarkStart w:id="224" w:name="_Toc185590988"/>
      <w:r w:rsidRPr="0080561E">
        <w:t>Source Data</w:t>
      </w:r>
      <w:bookmarkEnd w:id="224"/>
    </w:p>
    <w:p w14:paraId="7FF22EBC" w14:textId="774086F0" w:rsidR="00E867D7" w:rsidRPr="0080561E" w:rsidRDefault="00E867D7" w:rsidP="00617F85">
      <w:pPr>
        <w:pStyle w:val="InstructionalTExt"/>
      </w:pPr>
      <w:r w:rsidRPr="0080561E">
        <w:t>Establish the importance of source data and expectation for traceability of transcribed information back to source. Delineate expectations for investigators (</w:t>
      </w:r>
      <w:r w:rsidR="006B15DE">
        <w:t>e.g.</w:t>
      </w:r>
      <w:r w:rsidRPr="0080561E">
        <w:t>, maintain source data at the site, ensure availability of current records) and trial monitors (</w:t>
      </w:r>
      <w:r w:rsidR="006B15DE">
        <w:t>e.g.</w:t>
      </w:r>
      <w:r w:rsidRPr="0080561E">
        <w:t>, verify CRF data relative to source,</w:t>
      </w:r>
      <w:r w:rsidR="00796C1A">
        <w:t xml:space="preserve"> ensure that</w:t>
      </w:r>
      <w:r w:rsidRPr="0080561E">
        <w:t xml:space="preserve"> safety of participants is being protected</w:t>
      </w:r>
      <w:r w:rsidR="00796C1A">
        <w:t xml:space="preserve"> and that </w:t>
      </w:r>
      <w:r w:rsidRPr="0080561E">
        <w:t xml:space="preserve">conduct is in accordance with GCP). </w:t>
      </w:r>
      <w:r w:rsidR="00B95436">
        <w:t>Identify</w:t>
      </w:r>
      <w:r w:rsidRPr="0080561E">
        <w:t xml:space="preserve"> what constitutes source data and its origin or provide a reference to the location of </w:t>
      </w:r>
      <w:r w:rsidR="00B95436">
        <w:t>this information</w:t>
      </w:r>
      <w:r w:rsidRPr="0080561E">
        <w:t>, if contained in a separate document, such as a monitoring guideline or source data acknowledgement).</w:t>
      </w:r>
    </w:p>
    <w:p w14:paraId="08F7EAE5" w14:textId="77777777" w:rsidR="00E867D7" w:rsidRPr="0080561E" w:rsidRDefault="00E867D7" w:rsidP="00617F85">
      <w:pPr>
        <w:pStyle w:val="InstructionalTExt"/>
      </w:pPr>
      <w:r w:rsidRPr="0080561E">
        <w:lastRenderedPageBreak/>
        <w:t>Describe the provision for direct access to source data and documents enabling clinical trial-related monitoring, audits and regulatory inspections, if not included in separate agreement(s).</w:t>
      </w:r>
    </w:p>
    <w:p w14:paraId="29FB0BC4" w14:textId="77777777" w:rsidR="00E867D7" w:rsidRPr="0080561E" w:rsidRDefault="00E867D7" w:rsidP="00AC3443">
      <w:pPr>
        <w:pStyle w:val="00Paragraph"/>
        <w:rPr>
          <w:highlight w:val="lightGray"/>
        </w:rPr>
      </w:pPr>
      <w:r w:rsidRPr="0080561E">
        <w:t>&lt;</w:t>
      </w:r>
      <w:r w:rsidRPr="0080561E">
        <w:rPr>
          <w:highlight w:val="lightGray"/>
        </w:rPr>
        <w:t>Enter Source Data Introduction&gt;</w:t>
      </w:r>
    </w:p>
    <w:p w14:paraId="1EFF1700" w14:textId="77777777" w:rsidR="00E867D7" w:rsidRPr="0080561E" w:rsidRDefault="00E867D7" w:rsidP="00AC3443">
      <w:pPr>
        <w:pStyle w:val="00Paragraph"/>
        <w:rPr>
          <w:highlight w:val="lightGray"/>
        </w:rPr>
      </w:pPr>
      <w:r w:rsidRPr="0080561E">
        <w:t>&lt;</w:t>
      </w:r>
      <w:r w:rsidRPr="0080561E">
        <w:rPr>
          <w:highlight w:val="lightGray"/>
        </w:rPr>
        <w:t>Enter Investigator Expectations for Source Data</w:t>
      </w:r>
      <w:r w:rsidRPr="0080561E">
        <w:t>&gt;</w:t>
      </w:r>
    </w:p>
    <w:p w14:paraId="3B2228B4" w14:textId="77777777" w:rsidR="00E867D7" w:rsidRPr="0080561E" w:rsidRDefault="00E867D7" w:rsidP="00AC3443">
      <w:pPr>
        <w:pStyle w:val="00Paragraph"/>
        <w:rPr>
          <w:highlight w:val="lightGray"/>
        </w:rPr>
      </w:pPr>
      <w:r w:rsidRPr="0080561E">
        <w:t>&lt;</w:t>
      </w:r>
      <w:r w:rsidRPr="0080561E">
        <w:rPr>
          <w:highlight w:val="lightGray"/>
        </w:rPr>
        <w:t>Enter Trial Monitor Expectations for Source Data</w:t>
      </w:r>
      <w:r w:rsidRPr="0080561E">
        <w:t>&gt;</w:t>
      </w:r>
    </w:p>
    <w:p w14:paraId="34977FDB" w14:textId="70A24E6A" w:rsidR="00E867D7" w:rsidRPr="0080561E" w:rsidRDefault="00E867D7" w:rsidP="00AC3443">
      <w:pPr>
        <w:spacing w:before="120" w:after="120"/>
      </w:pPr>
      <w:r w:rsidRPr="0080561E">
        <w:t>&lt;</w:t>
      </w:r>
      <w:r w:rsidRPr="0080561E">
        <w:rPr>
          <w:highlight w:val="lightGray"/>
        </w:rPr>
        <w:t xml:space="preserve">Enter </w:t>
      </w:r>
      <w:r w:rsidR="00B95436">
        <w:rPr>
          <w:highlight w:val="lightGray"/>
        </w:rPr>
        <w:t>Identification</w:t>
      </w:r>
      <w:r w:rsidRPr="0080561E">
        <w:rPr>
          <w:highlight w:val="lightGray"/>
        </w:rPr>
        <w:t xml:space="preserve"> of Source Data</w:t>
      </w:r>
      <w:r w:rsidRPr="0080561E">
        <w:t>&gt;</w:t>
      </w:r>
    </w:p>
    <w:p w14:paraId="0DAE3CE9" w14:textId="77777777" w:rsidR="00CB3040" w:rsidRPr="0080561E" w:rsidRDefault="00CB3040" w:rsidP="00CB3040">
      <w:pPr>
        <w:pStyle w:val="02Heading2"/>
      </w:pPr>
      <w:bookmarkStart w:id="225" w:name="_Toc185590989"/>
      <w:r w:rsidRPr="0080561E">
        <w:t>Protocol Deviations</w:t>
      </w:r>
      <w:bookmarkEnd w:id="225"/>
    </w:p>
    <w:p w14:paraId="70636925" w14:textId="1FDF76EA" w:rsidR="00CB3040" w:rsidRPr="0080561E" w:rsidRDefault="00150B4F" w:rsidP="00617F85">
      <w:pPr>
        <w:pStyle w:val="InstructionalTExt"/>
      </w:pPr>
      <w:r>
        <w:t>Describe p</w:t>
      </w:r>
      <w:r w:rsidR="00CB3040" w:rsidRPr="0080561E">
        <w:t xml:space="preserve">lans for detecting, reviewing, and reporting any deviations from the protocol or </w:t>
      </w:r>
      <w:r>
        <w:t>include</w:t>
      </w:r>
      <w:r w:rsidR="00784C29" w:rsidRPr="0080561E">
        <w:t xml:space="preserve"> reference to </w:t>
      </w:r>
      <w:r w:rsidR="00C1469E">
        <w:t xml:space="preserve">a </w:t>
      </w:r>
      <w:r w:rsidR="00784C29" w:rsidRPr="0080561E">
        <w:t>separate document</w:t>
      </w:r>
      <w:r w:rsidR="00CB3040" w:rsidRPr="0080561E">
        <w:t>.</w:t>
      </w:r>
    </w:p>
    <w:p w14:paraId="30C59A9E" w14:textId="3E08236B" w:rsidR="00CB3040" w:rsidRPr="0080561E" w:rsidRDefault="00CB3040" w:rsidP="00CB3040">
      <w:pPr>
        <w:rPr>
          <w:rFonts w:asciiTheme="minorHAnsi" w:hAnsiTheme="minorHAnsi" w:cstheme="minorHAnsi"/>
        </w:rPr>
      </w:pPr>
      <w:r w:rsidRPr="0080561E">
        <w:rPr>
          <w:szCs w:val="24"/>
        </w:rPr>
        <w:t>&lt;</w:t>
      </w:r>
      <w:r w:rsidR="000B6254" w:rsidRPr="000B6254">
        <w:rPr>
          <w:szCs w:val="24"/>
          <w:highlight w:val="lightGray"/>
        </w:rPr>
        <w:t xml:space="preserve">Enter </w:t>
      </w:r>
      <w:r w:rsidRPr="000B6254">
        <w:rPr>
          <w:szCs w:val="24"/>
          <w:highlight w:val="lightGray"/>
        </w:rPr>
        <w:t>P</w:t>
      </w:r>
      <w:r w:rsidRPr="0080561E">
        <w:rPr>
          <w:szCs w:val="24"/>
          <w:highlight w:val="lightGray"/>
        </w:rPr>
        <w:t>rotocol Deviations</w:t>
      </w:r>
      <w:r w:rsidRPr="0080561E">
        <w:rPr>
          <w:szCs w:val="24"/>
        </w:rPr>
        <w:t>&gt;</w:t>
      </w:r>
    </w:p>
    <w:p w14:paraId="347655AF" w14:textId="4DDA542D" w:rsidR="00356446" w:rsidRPr="0080561E" w:rsidRDefault="00C46D6B" w:rsidP="00A80D97">
      <w:pPr>
        <w:pStyle w:val="02Heading2"/>
      </w:pPr>
      <w:bookmarkStart w:id="226" w:name="_Toc185590990"/>
      <w:r w:rsidRPr="0080561E">
        <w:t>Early Site Closure</w:t>
      </w:r>
      <w:bookmarkEnd w:id="226"/>
      <w:r w:rsidRPr="0080561E">
        <w:t xml:space="preserve"> </w:t>
      </w:r>
    </w:p>
    <w:p w14:paraId="0691CE2E" w14:textId="5469CCF8" w:rsidR="008E6334" w:rsidRPr="0080561E" w:rsidRDefault="008E6334" w:rsidP="00617F85">
      <w:pPr>
        <w:pStyle w:val="InstructionalTExt"/>
      </w:pPr>
      <w:r w:rsidRPr="0080561E">
        <w:t>List the sponsor</w:t>
      </w:r>
      <w:r w:rsidR="00681C74" w:rsidRPr="0080561E">
        <w:t>’s</w:t>
      </w:r>
      <w:r w:rsidR="006E5EC5" w:rsidRPr="0080561E">
        <w:t xml:space="preserve"> </w:t>
      </w:r>
      <w:r w:rsidR="00681C74" w:rsidRPr="0080561E">
        <w:t>rights</w:t>
      </w:r>
      <w:r w:rsidRPr="0080561E">
        <w:t xml:space="preserve"> </w:t>
      </w:r>
      <w:r w:rsidR="006E5EC5" w:rsidRPr="0080561E">
        <w:t>to close a site</w:t>
      </w:r>
      <w:r w:rsidR="00260135">
        <w:t xml:space="preserve"> early</w:t>
      </w:r>
      <w:r w:rsidR="002A014E" w:rsidRPr="0080561E">
        <w:t xml:space="preserve">. Likewise, list the investigator’s </w:t>
      </w:r>
      <w:r w:rsidR="00875ED8" w:rsidRPr="0080561E">
        <w:t>rights</w:t>
      </w:r>
      <w:r w:rsidR="002A014E" w:rsidRPr="0080561E">
        <w:t xml:space="preserve"> to initiate </w:t>
      </w:r>
      <w:r w:rsidR="00875ED8" w:rsidRPr="0080561E">
        <w:t xml:space="preserve">early </w:t>
      </w:r>
      <w:r w:rsidR="002A014E" w:rsidRPr="0080561E">
        <w:t>site closure.</w:t>
      </w:r>
    </w:p>
    <w:p w14:paraId="6498D7BD" w14:textId="79E9209B" w:rsidR="002734BB" w:rsidRPr="0080561E" w:rsidRDefault="008206A0" w:rsidP="008206A0">
      <w:pPr>
        <w:rPr>
          <w:szCs w:val="24"/>
          <w:highlight w:val="lightGray"/>
        </w:rPr>
      </w:pPr>
      <w:r w:rsidRPr="0080561E">
        <w:rPr>
          <w:szCs w:val="24"/>
        </w:rPr>
        <w:t>&lt;</w:t>
      </w:r>
      <w:r w:rsidRPr="0080561E">
        <w:rPr>
          <w:szCs w:val="24"/>
          <w:highlight w:val="lightGray"/>
        </w:rPr>
        <w:t xml:space="preserve">Enter </w:t>
      </w:r>
      <w:r w:rsidR="002734BB" w:rsidRPr="0080561E">
        <w:rPr>
          <w:szCs w:val="24"/>
          <w:highlight w:val="lightGray"/>
        </w:rPr>
        <w:t>Decision Rights for Site Closure</w:t>
      </w:r>
      <w:r w:rsidRPr="0080561E">
        <w:rPr>
          <w:szCs w:val="24"/>
        </w:rPr>
        <w:t>&gt;</w:t>
      </w:r>
    </w:p>
    <w:p w14:paraId="2F3CE658" w14:textId="16CB1E02" w:rsidR="002734BB" w:rsidRPr="0080561E" w:rsidRDefault="002734BB" w:rsidP="00617F85">
      <w:pPr>
        <w:pStyle w:val="InstructionalTExt"/>
      </w:pPr>
      <w:r w:rsidRPr="0080561E">
        <w:t>List the criteria for early closure of a site by the sponsor or investigator</w:t>
      </w:r>
      <w:r w:rsidR="00B94A09" w:rsidRPr="0080561E">
        <w:t>.</w:t>
      </w:r>
    </w:p>
    <w:p w14:paraId="3A546D63" w14:textId="4120E878" w:rsidR="00B94A09" w:rsidRPr="0080561E" w:rsidRDefault="008206A0" w:rsidP="008206A0">
      <w:pPr>
        <w:rPr>
          <w:szCs w:val="24"/>
          <w:highlight w:val="lightGray"/>
        </w:rPr>
      </w:pPr>
      <w:r w:rsidRPr="0080561E">
        <w:rPr>
          <w:szCs w:val="24"/>
        </w:rPr>
        <w:t>&lt;</w:t>
      </w:r>
      <w:r w:rsidRPr="0080561E">
        <w:rPr>
          <w:szCs w:val="24"/>
          <w:highlight w:val="lightGray"/>
        </w:rPr>
        <w:t xml:space="preserve">Enter </w:t>
      </w:r>
      <w:r w:rsidR="00B94A09" w:rsidRPr="0080561E">
        <w:rPr>
          <w:szCs w:val="24"/>
          <w:highlight w:val="lightGray"/>
        </w:rPr>
        <w:t>Criteria for Early Closure</w:t>
      </w:r>
      <w:r w:rsidRPr="0080561E">
        <w:rPr>
          <w:szCs w:val="24"/>
        </w:rPr>
        <w:t>&gt;</w:t>
      </w:r>
    </w:p>
    <w:p w14:paraId="36E3BC3C" w14:textId="7E8583D6" w:rsidR="001A5E90" w:rsidRPr="0080561E" w:rsidRDefault="001A5E90" w:rsidP="00617F85">
      <w:pPr>
        <w:pStyle w:val="InstructionalTExt"/>
      </w:pPr>
      <w:r w:rsidRPr="0080561E">
        <w:t xml:space="preserve">List the responsibilities of the sponsor and investigator following </w:t>
      </w:r>
      <w:r w:rsidR="00E3094A" w:rsidRPr="0080561E">
        <w:t>early site closure</w:t>
      </w:r>
      <w:r w:rsidR="00A52438" w:rsidRPr="0080561E">
        <w:t>, such as informing the ethics committee(s)</w:t>
      </w:r>
      <w:r w:rsidR="00113A4A" w:rsidRPr="0080561E">
        <w:t>, and</w:t>
      </w:r>
      <w:r w:rsidR="00505413" w:rsidRPr="0080561E">
        <w:t xml:space="preserve"> prompt notification of the participant and</w:t>
      </w:r>
      <w:r w:rsidR="003E78CB">
        <w:t xml:space="preserve"> their</w:t>
      </w:r>
      <w:r w:rsidR="00505413" w:rsidRPr="0080561E">
        <w:t xml:space="preserve"> transition to appropriate therapy and/or follow-up</w:t>
      </w:r>
      <w:r w:rsidR="00CC4305" w:rsidRPr="0080561E">
        <w:t>.</w:t>
      </w:r>
    </w:p>
    <w:p w14:paraId="655D778A" w14:textId="7F94C454" w:rsidR="00601D9C" w:rsidRDefault="008206A0">
      <w:pPr>
        <w:rPr>
          <w:szCs w:val="24"/>
        </w:rPr>
      </w:pPr>
      <w:r w:rsidRPr="0080561E">
        <w:rPr>
          <w:szCs w:val="24"/>
        </w:rPr>
        <w:t>&lt;</w:t>
      </w:r>
      <w:r w:rsidRPr="0080561E">
        <w:rPr>
          <w:szCs w:val="24"/>
          <w:highlight w:val="lightGray"/>
        </w:rPr>
        <w:t xml:space="preserve">Enter </w:t>
      </w:r>
      <w:r w:rsidR="000A136C" w:rsidRPr="0080561E">
        <w:rPr>
          <w:szCs w:val="24"/>
          <w:highlight w:val="lightGray"/>
        </w:rPr>
        <w:t xml:space="preserve">Responsibilities </w:t>
      </w:r>
      <w:r w:rsidR="003B79BA" w:rsidRPr="0080561E">
        <w:rPr>
          <w:szCs w:val="24"/>
          <w:highlight w:val="lightGray"/>
        </w:rPr>
        <w:t>F</w:t>
      </w:r>
      <w:r w:rsidR="000A136C" w:rsidRPr="0080561E">
        <w:rPr>
          <w:szCs w:val="24"/>
          <w:highlight w:val="lightGray"/>
        </w:rPr>
        <w:t xml:space="preserve">ollowing </w:t>
      </w:r>
      <w:r w:rsidR="003B79BA" w:rsidRPr="0080561E">
        <w:rPr>
          <w:szCs w:val="24"/>
          <w:highlight w:val="lightGray"/>
        </w:rPr>
        <w:t>Early Site Closure</w:t>
      </w:r>
      <w:r w:rsidRPr="0080561E">
        <w:rPr>
          <w:szCs w:val="24"/>
        </w:rPr>
        <w:t>&gt;</w:t>
      </w:r>
    </w:p>
    <w:p w14:paraId="2B4F49CF" w14:textId="5E3A4AA2" w:rsidR="0000611F" w:rsidRDefault="0000611F" w:rsidP="0000611F">
      <w:pPr>
        <w:pStyle w:val="02Heading2"/>
      </w:pPr>
      <w:bookmarkStart w:id="227" w:name="_Toc185590991"/>
      <w:r w:rsidRPr="0000611F">
        <w:t>Data Dissemination</w:t>
      </w:r>
      <w:bookmarkEnd w:id="227"/>
    </w:p>
    <w:p w14:paraId="426F31B0" w14:textId="24A3125D" w:rsidR="0000611F" w:rsidRPr="0000611F" w:rsidRDefault="0000611F" w:rsidP="0000611F">
      <w:pPr>
        <w:pStyle w:val="00Paragraph"/>
        <w:rPr>
          <w:rFonts w:asciiTheme="minorHAnsi" w:hAnsiTheme="minorHAnsi"/>
          <w:color w:val="C00000"/>
        </w:rPr>
      </w:pPr>
      <w:r w:rsidRPr="0000611F">
        <w:rPr>
          <w:rFonts w:asciiTheme="minorHAnsi" w:hAnsiTheme="minorHAnsi"/>
          <w:color w:val="C00000"/>
        </w:rPr>
        <w:t xml:space="preserve">Describe whether the clinical trial will be registered in public databases, including reporting of results, if applicable. </w:t>
      </w:r>
    </w:p>
    <w:p w14:paraId="3A4AE5CD" w14:textId="0196D7A0" w:rsidR="0000611F" w:rsidRPr="0000611F" w:rsidRDefault="0000611F" w:rsidP="0000611F">
      <w:pPr>
        <w:rPr>
          <w:szCs w:val="24"/>
        </w:rPr>
      </w:pPr>
      <w:r w:rsidRPr="0080561E">
        <w:rPr>
          <w:szCs w:val="24"/>
        </w:rPr>
        <w:t>&lt;</w:t>
      </w:r>
      <w:r w:rsidRPr="0000611F">
        <w:rPr>
          <w:szCs w:val="24"/>
          <w:highlight w:val="lightGray"/>
        </w:rPr>
        <w:t>Enter Data Dissemination</w:t>
      </w:r>
      <w:r w:rsidRPr="0080561E">
        <w:rPr>
          <w:szCs w:val="24"/>
        </w:rPr>
        <w:t>&gt;</w:t>
      </w:r>
    </w:p>
    <w:p w14:paraId="65E9BA92" w14:textId="50F6420E" w:rsidR="00B80BB8" w:rsidRPr="0080561E" w:rsidRDefault="00B80BB8" w:rsidP="000047E6">
      <w:pPr>
        <w:pStyle w:val="01Heading1"/>
        <w:pageBreakBefore/>
        <w:ind w:left="850" w:hanging="850"/>
      </w:pPr>
      <w:bookmarkStart w:id="228" w:name="_Toc185590992"/>
      <w:r w:rsidRPr="0080561E">
        <w:lastRenderedPageBreak/>
        <w:t>Appendix: Supporting Details</w:t>
      </w:r>
      <w:bookmarkEnd w:id="228"/>
    </w:p>
    <w:p w14:paraId="37042AA7" w14:textId="35BC439F" w:rsidR="00AD557C" w:rsidRPr="0080561E" w:rsidRDefault="00AD557C" w:rsidP="00AD557C">
      <w:pPr>
        <w:pStyle w:val="InstructionalTExt"/>
      </w:pPr>
      <w:r w:rsidRPr="0080561E">
        <w:t>No text is intended here (</w:t>
      </w:r>
      <w:r w:rsidR="00362EEC">
        <w:t>heading</w:t>
      </w:r>
      <w:r w:rsidRPr="0080561E">
        <w:t xml:space="preserve"> only).</w:t>
      </w:r>
      <w:r w:rsidR="00E26F3E">
        <w:t xml:space="preserve"> Additional supporting detail appendices may be added at the end of the existing level 2 headings as needed.</w:t>
      </w:r>
    </w:p>
    <w:p w14:paraId="2ABE6A27" w14:textId="2AA9A42B" w:rsidR="0005160D" w:rsidRPr="0080561E" w:rsidRDefault="0005160D" w:rsidP="0005160D">
      <w:pPr>
        <w:pStyle w:val="02Heading2"/>
      </w:pPr>
      <w:bookmarkStart w:id="229" w:name="_Toc185590993"/>
      <w:r w:rsidRPr="0080561E">
        <w:t>Clinical Laboratory Tests</w:t>
      </w:r>
      <w:bookmarkEnd w:id="229"/>
    </w:p>
    <w:p w14:paraId="1F9E422B" w14:textId="7C5C4509" w:rsidR="00055A70" w:rsidRPr="000047E6" w:rsidRDefault="00207816" w:rsidP="00207816">
      <w:pPr>
        <w:pStyle w:val="InstructionalTExt"/>
        <w:rPr>
          <w:rFonts w:cstheme="minorHAnsi"/>
        </w:rPr>
      </w:pPr>
      <w:r w:rsidRPr="000047E6">
        <w:rPr>
          <w:rFonts w:cstheme="minorHAnsi"/>
        </w:rPr>
        <w:t>Specify which laboratory parameters should be included in each clinical laboratory assessment panel (</w:t>
      </w:r>
      <w:r w:rsidR="006B15DE" w:rsidRPr="000047E6">
        <w:rPr>
          <w:rFonts w:cstheme="minorHAnsi"/>
        </w:rPr>
        <w:t>e.g.</w:t>
      </w:r>
      <w:r w:rsidRPr="000047E6">
        <w:rPr>
          <w:rFonts w:cstheme="minorHAnsi"/>
        </w:rPr>
        <w:t xml:space="preserve">, for </w:t>
      </w:r>
      <w:proofErr w:type="spellStart"/>
      <w:r w:rsidRPr="000047E6">
        <w:rPr>
          <w:rFonts w:cstheme="minorHAnsi"/>
        </w:rPr>
        <w:t>haematology</w:t>
      </w:r>
      <w:proofErr w:type="spellEnd"/>
      <w:r w:rsidRPr="000047E6">
        <w:rPr>
          <w:rFonts w:cstheme="minorHAnsi"/>
        </w:rPr>
        <w:t>, chemistry, urinalysis). A tabular presentation for such information is common. If applicable, include equations and references for locally calculated lab</w:t>
      </w:r>
      <w:r w:rsidR="00CB06EA" w:rsidRPr="000047E6">
        <w:rPr>
          <w:rFonts w:cstheme="minorHAnsi"/>
        </w:rPr>
        <w:t>oratory results</w:t>
      </w:r>
      <w:r w:rsidRPr="000047E6">
        <w:rPr>
          <w:rFonts w:cstheme="minorHAnsi"/>
        </w:rPr>
        <w:t>.</w:t>
      </w:r>
    </w:p>
    <w:p w14:paraId="076B5C73" w14:textId="7F9F5C20" w:rsidR="00207816" w:rsidRPr="000047E6" w:rsidRDefault="00D47FF4" w:rsidP="00207816">
      <w:pPr>
        <w:pStyle w:val="InstructionalTExt"/>
        <w:rPr>
          <w:rFonts w:cstheme="minorHAnsi"/>
        </w:rPr>
      </w:pPr>
      <w:r w:rsidRPr="000047E6">
        <w:rPr>
          <w:rFonts w:cstheme="minorHAnsi"/>
        </w:rPr>
        <w:t xml:space="preserve">If not applicable, retain </w:t>
      </w:r>
      <w:r w:rsidR="00362EEC" w:rsidRPr="000047E6">
        <w:rPr>
          <w:rFonts w:cstheme="minorHAnsi"/>
        </w:rPr>
        <w:t>heading</w:t>
      </w:r>
      <w:r w:rsidRPr="000047E6">
        <w:rPr>
          <w:rFonts w:cstheme="minorHAnsi"/>
        </w:rPr>
        <w:t xml:space="preserve"> and enter “Not </w:t>
      </w:r>
      <w:r w:rsidR="008B2A62" w:rsidRPr="000047E6">
        <w:rPr>
          <w:rFonts w:cstheme="minorHAnsi"/>
        </w:rPr>
        <w:t>a</w:t>
      </w:r>
      <w:r w:rsidRPr="000047E6">
        <w:rPr>
          <w:rFonts w:cstheme="minorHAnsi"/>
        </w:rPr>
        <w:t>pplicable.”</w:t>
      </w:r>
    </w:p>
    <w:p w14:paraId="7F712578" w14:textId="351827EB" w:rsidR="0005160D" w:rsidRPr="0080561E" w:rsidRDefault="00451D63" w:rsidP="0005160D">
      <w:pPr>
        <w:rPr>
          <w:rFonts w:cs="Times New Roman"/>
          <w:szCs w:val="24"/>
        </w:rPr>
      </w:pPr>
      <w:r w:rsidRPr="0080561E">
        <w:rPr>
          <w:rFonts w:cs="Times New Roman"/>
          <w:szCs w:val="24"/>
        </w:rPr>
        <w:t>&lt;</w:t>
      </w:r>
      <w:r w:rsidRPr="0080561E">
        <w:rPr>
          <w:rFonts w:cs="Times New Roman"/>
          <w:szCs w:val="24"/>
          <w:highlight w:val="lightGray"/>
        </w:rPr>
        <w:t xml:space="preserve">Enter </w:t>
      </w:r>
      <w:r w:rsidR="0005160D" w:rsidRPr="0080561E">
        <w:rPr>
          <w:rFonts w:cs="Times New Roman"/>
          <w:szCs w:val="24"/>
          <w:highlight w:val="lightGray"/>
        </w:rPr>
        <w:t>Clinical Laboratory Tests</w:t>
      </w:r>
      <w:r w:rsidRPr="0080561E">
        <w:rPr>
          <w:rFonts w:cs="Times New Roman"/>
          <w:szCs w:val="24"/>
        </w:rPr>
        <w:t>&gt;</w:t>
      </w:r>
    </w:p>
    <w:p w14:paraId="091F2F12" w14:textId="1BF82F46" w:rsidR="00EE5910" w:rsidRPr="0080561E" w:rsidRDefault="00EE5910" w:rsidP="00EE5910">
      <w:pPr>
        <w:pStyle w:val="02Heading2"/>
      </w:pPr>
      <w:bookmarkStart w:id="230" w:name="_Toc185590994"/>
      <w:r w:rsidRPr="0080561E">
        <w:t>Country</w:t>
      </w:r>
      <w:r w:rsidR="002E3B1C" w:rsidRPr="0080561E">
        <w:t>/Region</w:t>
      </w:r>
      <w:r w:rsidRPr="0080561E">
        <w:t>-Specific Differences</w:t>
      </w:r>
      <w:bookmarkEnd w:id="230"/>
    </w:p>
    <w:p w14:paraId="485B0A67" w14:textId="7AD165E6" w:rsidR="00D97BB7" w:rsidRPr="0080561E" w:rsidRDefault="001F17E4" w:rsidP="001F17E4">
      <w:pPr>
        <w:pStyle w:val="InstructionalTExt"/>
        <w:rPr>
          <w:lang w:val="en-GB"/>
        </w:rPr>
      </w:pPr>
      <w:r w:rsidRPr="0080561E">
        <w:rPr>
          <w:lang w:val="en-GB"/>
        </w:rPr>
        <w:t xml:space="preserve">Although global clinical </w:t>
      </w:r>
      <w:r w:rsidR="000C6476" w:rsidRPr="0080561E">
        <w:rPr>
          <w:lang w:val="en-GB"/>
        </w:rPr>
        <w:t xml:space="preserve">trial </w:t>
      </w:r>
      <w:r w:rsidRPr="0080561E">
        <w:rPr>
          <w:lang w:val="en-GB"/>
        </w:rPr>
        <w:t>practices are increasingly harmoni</w:t>
      </w:r>
      <w:r w:rsidR="00264D40" w:rsidRPr="0080561E">
        <w:rPr>
          <w:lang w:val="en-GB"/>
        </w:rPr>
        <w:t>s</w:t>
      </w:r>
      <w:r w:rsidRPr="0080561E">
        <w:rPr>
          <w:lang w:val="en-GB"/>
        </w:rPr>
        <w:t>ed, some country</w:t>
      </w:r>
      <w:r w:rsidR="008A1223" w:rsidRPr="0080561E">
        <w:rPr>
          <w:lang w:val="en-GB"/>
        </w:rPr>
        <w:t>/</w:t>
      </w:r>
      <w:r w:rsidRPr="0080561E">
        <w:rPr>
          <w:lang w:val="en-GB"/>
        </w:rPr>
        <w:t>region-specific differences in requirements do exist (</w:t>
      </w:r>
      <w:r w:rsidR="006B15DE">
        <w:rPr>
          <w:lang w:val="en-GB"/>
        </w:rPr>
        <w:t>e.g.</w:t>
      </w:r>
      <w:r w:rsidRPr="0080561E">
        <w:rPr>
          <w:lang w:val="en-GB"/>
        </w:rPr>
        <w:t>, document retention periods, contraception requirements</w:t>
      </w:r>
      <w:r w:rsidR="53A5A48B" w:rsidRPr="0080561E">
        <w:rPr>
          <w:lang w:val="en-GB"/>
        </w:rPr>
        <w:t>).</w:t>
      </w:r>
      <w:r w:rsidRPr="0080561E">
        <w:rPr>
          <w:lang w:val="en-GB"/>
        </w:rPr>
        <w:t xml:space="preserve"> Where differences in requirements cannot be reconciled, </w:t>
      </w:r>
      <w:r w:rsidR="2808BAC8" w:rsidRPr="0080561E">
        <w:rPr>
          <w:lang w:val="en-GB"/>
        </w:rPr>
        <w:t xml:space="preserve">sponsors should explain how they will </w:t>
      </w:r>
      <w:r w:rsidR="6DF27A30" w:rsidRPr="0080561E">
        <w:rPr>
          <w:lang w:val="en-GB"/>
        </w:rPr>
        <w:t>document and communicate</w:t>
      </w:r>
      <w:r w:rsidR="2808BAC8" w:rsidRPr="0080561E">
        <w:rPr>
          <w:lang w:val="en-GB"/>
        </w:rPr>
        <w:t xml:space="preserve"> country</w:t>
      </w:r>
      <w:r w:rsidR="008A1223" w:rsidRPr="0080561E">
        <w:rPr>
          <w:lang w:val="en-GB"/>
        </w:rPr>
        <w:t>/region</w:t>
      </w:r>
      <w:r w:rsidR="2808BAC8" w:rsidRPr="0080561E">
        <w:rPr>
          <w:lang w:val="en-GB"/>
        </w:rPr>
        <w:t>-specific differences (</w:t>
      </w:r>
      <w:r w:rsidR="006B15DE">
        <w:rPr>
          <w:lang w:val="en-GB"/>
        </w:rPr>
        <w:t>e.g.</w:t>
      </w:r>
      <w:r w:rsidR="2808BAC8" w:rsidRPr="0080561E">
        <w:rPr>
          <w:lang w:val="en-GB"/>
        </w:rPr>
        <w:t>, by country</w:t>
      </w:r>
      <w:r w:rsidR="008A1223" w:rsidRPr="0080561E">
        <w:rPr>
          <w:lang w:val="en-GB"/>
        </w:rPr>
        <w:t>/region</w:t>
      </w:r>
      <w:r w:rsidR="2808BAC8" w:rsidRPr="0080561E">
        <w:rPr>
          <w:lang w:val="en-GB"/>
        </w:rPr>
        <w:t>-specific amend</w:t>
      </w:r>
      <w:r w:rsidR="52AACBF2" w:rsidRPr="0080561E">
        <w:rPr>
          <w:lang w:val="en-GB"/>
        </w:rPr>
        <w:t>m</w:t>
      </w:r>
      <w:r w:rsidR="2808BAC8" w:rsidRPr="0080561E">
        <w:rPr>
          <w:lang w:val="en-GB"/>
        </w:rPr>
        <w:t>ents or addenda)</w:t>
      </w:r>
      <w:r w:rsidR="6DF27A30" w:rsidRPr="0080561E">
        <w:rPr>
          <w:lang w:val="en-GB"/>
        </w:rPr>
        <w:t>.</w:t>
      </w:r>
    </w:p>
    <w:p w14:paraId="47E5A723" w14:textId="4E3F1DAB" w:rsidR="001F17E4" w:rsidRPr="0080561E" w:rsidRDefault="005259EF" w:rsidP="001F17E4">
      <w:pPr>
        <w:pStyle w:val="InstructionalTExt"/>
        <w:rPr>
          <w:lang w:val="en-GB"/>
        </w:rPr>
      </w:pPr>
      <w:r w:rsidRPr="0080561E">
        <w:rPr>
          <w:lang w:val="en-GB"/>
        </w:rPr>
        <w:t>A</w:t>
      </w:r>
      <w:r w:rsidR="001F17E4" w:rsidRPr="0080561E">
        <w:rPr>
          <w:lang w:val="en-GB"/>
        </w:rPr>
        <w:t>n alternative to country</w:t>
      </w:r>
      <w:r w:rsidR="008A1223" w:rsidRPr="0080561E">
        <w:rPr>
          <w:lang w:val="en-GB"/>
        </w:rPr>
        <w:t>/region-</w:t>
      </w:r>
      <w:r w:rsidR="001F17E4" w:rsidRPr="0080561E">
        <w:rPr>
          <w:lang w:val="en-GB"/>
        </w:rPr>
        <w:t>specific amendments is to list the specific differences by country or countries in this section</w:t>
      </w:r>
      <w:r w:rsidR="00F8047C" w:rsidRPr="0080561E">
        <w:rPr>
          <w:lang w:val="en-GB"/>
        </w:rPr>
        <w:t>, i</w:t>
      </w:r>
      <w:r w:rsidR="001F17E4" w:rsidRPr="0080561E">
        <w:rPr>
          <w:lang w:val="en-GB"/>
        </w:rPr>
        <w:t>nclud</w:t>
      </w:r>
      <w:r w:rsidR="00F8047C" w:rsidRPr="0080561E">
        <w:rPr>
          <w:lang w:val="en-GB"/>
        </w:rPr>
        <w:t>ing</w:t>
      </w:r>
      <w:r w:rsidR="001F17E4" w:rsidRPr="0080561E">
        <w:rPr>
          <w:lang w:val="en-GB"/>
        </w:rPr>
        <w:t xml:space="preserve"> a reference to the relevant section of the protocol where the differ</w:t>
      </w:r>
      <w:r w:rsidR="004E33EF" w:rsidRPr="0080561E">
        <w:rPr>
          <w:lang w:val="en-GB"/>
        </w:rPr>
        <w:t xml:space="preserve">ing </w:t>
      </w:r>
      <w:r w:rsidR="001F17E4" w:rsidRPr="0080561E">
        <w:rPr>
          <w:lang w:val="en-GB"/>
        </w:rPr>
        <w:t>requirement applies.</w:t>
      </w:r>
    </w:p>
    <w:p w14:paraId="61F0E454" w14:textId="472856CC" w:rsidR="00D47FF4" w:rsidRPr="00B3287A" w:rsidRDefault="00D47FF4" w:rsidP="001F17E4">
      <w:pPr>
        <w:pStyle w:val="InstructionalTExt"/>
        <w:rPr>
          <w:rFonts w:cstheme="minorHAnsi"/>
          <w:lang w:val="en-GB"/>
        </w:rPr>
      </w:pPr>
      <w:r w:rsidRPr="000047E6">
        <w:rPr>
          <w:rFonts w:cstheme="minorHAnsi"/>
        </w:rPr>
        <w:t xml:space="preserve">If not applicable, retain </w:t>
      </w:r>
      <w:r w:rsidR="009147F0" w:rsidRPr="000047E6">
        <w:rPr>
          <w:rFonts w:cstheme="minorHAnsi"/>
        </w:rPr>
        <w:t>the heading</w:t>
      </w:r>
      <w:r w:rsidRPr="000047E6">
        <w:rPr>
          <w:rFonts w:cstheme="minorHAnsi"/>
        </w:rPr>
        <w:t xml:space="preserve"> and enter “Not </w:t>
      </w:r>
      <w:r w:rsidR="008B2A62" w:rsidRPr="000047E6">
        <w:rPr>
          <w:rFonts w:cstheme="minorHAnsi"/>
        </w:rPr>
        <w:t>a</w:t>
      </w:r>
      <w:r w:rsidRPr="000047E6">
        <w:rPr>
          <w:rFonts w:cstheme="minorHAnsi"/>
        </w:rPr>
        <w:t>pplicable.”</w:t>
      </w:r>
    </w:p>
    <w:p w14:paraId="52D57542" w14:textId="17371D1E" w:rsidR="0024678B" w:rsidRDefault="00EB5AE5" w:rsidP="001F17E4">
      <w:pPr>
        <w:pStyle w:val="00Paragraph"/>
        <w:rPr>
          <w:rFonts w:ascii="Arial" w:eastAsiaTheme="majorEastAsia" w:hAnsi="Arial" w:cs="Arial"/>
          <w:bCs/>
          <w:color w:val="3333FF"/>
        </w:rPr>
      </w:pPr>
      <w:r>
        <w:rPr>
          <w:rFonts w:ascii="Arial" w:eastAsiaTheme="majorEastAsia" w:hAnsi="Arial" w:cs="Arial"/>
          <w:bCs/>
          <w:color w:val="3333FF"/>
        </w:rPr>
        <w:t xml:space="preserve">&lt;Not </w:t>
      </w:r>
      <w:r w:rsidR="008B2A62">
        <w:rPr>
          <w:rFonts w:ascii="Arial" w:eastAsiaTheme="majorEastAsia" w:hAnsi="Arial" w:cs="Arial"/>
          <w:bCs/>
          <w:color w:val="3333FF"/>
        </w:rPr>
        <w:t>a</w:t>
      </w:r>
      <w:r>
        <w:rPr>
          <w:rFonts w:ascii="Arial" w:eastAsiaTheme="majorEastAsia" w:hAnsi="Arial" w:cs="Arial"/>
          <w:bCs/>
          <w:color w:val="3333FF"/>
        </w:rPr>
        <w:t>pplicable&gt;</w:t>
      </w:r>
    </w:p>
    <w:p w14:paraId="19B9D66A" w14:textId="1F4C18EA" w:rsidR="00EB5AE5" w:rsidRDefault="00EB5AE5" w:rsidP="001F17E4">
      <w:pPr>
        <w:pStyle w:val="00Paragraph"/>
        <w:rPr>
          <w:rFonts w:ascii="Arial" w:eastAsiaTheme="majorEastAsia" w:hAnsi="Arial" w:cs="Arial"/>
          <w:bCs/>
          <w:color w:val="3333FF"/>
        </w:rPr>
      </w:pPr>
      <w:r w:rsidRPr="00EB5AE5">
        <w:rPr>
          <w:rFonts w:asciiTheme="minorHAnsi" w:hAnsiTheme="minorHAnsi"/>
          <w:color w:val="C00000"/>
          <w:lang w:val="en-GB"/>
        </w:rPr>
        <w:t>or</w:t>
      </w:r>
    </w:p>
    <w:p w14:paraId="41521589" w14:textId="740DDC9D" w:rsidR="00B0342D" w:rsidRPr="00E9612A" w:rsidRDefault="00B0342D" w:rsidP="001F17E4">
      <w:pPr>
        <w:pStyle w:val="00Paragraph"/>
        <w:rPr>
          <w:rFonts w:ascii="Arial" w:eastAsiaTheme="majorEastAsia" w:hAnsi="Arial" w:cs="Arial"/>
          <w:bCs/>
          <w:color w:val="3333FF"/>
        </w:rPr>
      </w:pPr>
      <w:r w:rsidRPr="00E9612A">
        <w:rPr>
          <w:rFonts w:ascii="Arial" w:eastAsiaTheme="majorEastAsia" w:hAnsi="Arial" w:cs="Arial"/>
          <w:bCs/>
          <w:color w:val="3333FF"/>
        </w:rPr>
        <w:t>[</w:t>
      </w:r>
      <w:r w:rsidRPr="00E9612A">
        <w:rPr>
          <w:rFonts w:ascii="Arial" w:eastAsiaTheme="majorEastAsia" w:hAnsi="Arial" w:cs="Arial"/>
          <w:bCs/>
          <w:color w:val="3333FF"/>
          <w:highlight w:val="lightGray"/>
        </w:rPr>
        <w:t>Country/Region</w:t>
      </w:r>
      <w:r w:rsidR="008C039D" w:rsidRPr="00E9612A">
        <w:rPr>
          <w:rFonts w:ascii="Arial" w:eastAsiaTheme="majorEastAsia" w:hAnsi="Arial" w:cs="Arial"/>
          <w:bCs/>
          <w:color w:val="3333FF"/>
          <w:highlight w:val="lightGray"/>
        </w:rPr>
        <w:t xml:space="preserve"> Identifier</w:t>
      </w:r>
      <w:r w:rsidR="008C039D" w:rsidRPr="00E9612A">
        <w:rPr>
          <w:rFonts w:ascii="Arial" w:eastAsiaTheme="majorEastAsia" w:hAnsi="Arial" w:cs="Arial"/>
          <w:bCs/>
          <w:color w:val="3333FF"/>
        </w:rPr>
        <w:t>]</w:t>
      </w:r>
    </w:p>
    <w:p w14:paraId="23FD4FA8" w14:textId="332F86C5" w:rsidR="001F17E4" w:rsidRPr="00E9612A" w:rsidRDefault="00451D63" w:rsidP="001F17E4">
      <w:pPr>
        <w:pStyle w:val="00Paragraph"/>
        <w:rPr>
          <w:rFonts w:ascii="Arial" w:eastAsiaTheme="majorEastAsia" w:hAnsi="Arial" w:cs="Arial"/>
          <w:bCs/>
          <w:color w:val="3333FF"/>
        </w:rPr>
      </w:pPr>
      <w:r w:rsidRPr="00E9612A">
        <w:rPr>
          <w:rFonts w:ascii="Arial" w:eastAsiaTheme="majorEastAsia" w:hAnsi="Arial" w:cs="Arial"/>
          <w:bCs/>
          <w:color w:val="3333FF"/>
        </w:rPr>
        <w:t>&lt;</w:t>
      </w:r>
      <w:r w:rsidRPr="00EB3D22">
        <w:rPr>
          <w:rFonts w:ascii="Arial" w:eastAsiaTheme="majorEastAsia" w:hAnsi="Arial" w:cs="Arial"/>
          <w:bCs/>
          <w:color w:val="3333FF"/>
          <w:highlight w:val="lightGray"/>
        </w:rPr>
        <w:t xml:space="preserve">Enter </w:t>
      </w:r>
      <w:r w:rsidR="001F17E4" w:rsidRPr="00EB3D22">
        <w:rPr>
          <w:rFonts w:ascii="Arial" w:eastAsiaTheme="majorEastAsia" w:hAnsi="Arial" w:cs="Arial"/>
          <w:bCs/>
          <w:color w:val="3333FF"/>
          <w:highlight w:val="lightGray"/>
        </w:rPr>
        <w:t>Country</w:t>
      </w:r>
      <w:r w:rsidR="008A1223" w:rsidRPr="00EB3D22">
        <w:rPr>
          <w:rFonts w:ascii="Arial" w:eastAsiaTheme="majorEastAsia" w:hAnsi="Arial" w:cs="Arial"/>
          <w:bCs/>
          <w:color w:val="3333FF"/>
          <w:highlight w:val="lightGray"/>
        </w:rPr>
        <w:t>/Region</w:t>
      </w:r>
      <w:r w:rsidR="00B0342D" w:rsidRPr="00EB3D22">
        <w:rPr>
          <w:rFonts w:ascii="Arial" w:eastAsiaTheme="majorEastAsia" w:hAnsi="Arial" w:cs="Arial"/>
          <w:bCs/>
          <w:color w:val="3333FF"/>
          <w:highlight w:val="lightGray"/>
        </w:rPr>
        <w:t xml:space="preserve"> S</w:t>
      </w:r>
      <w:r w:rsidR="001F17E4" w:rsidRPr="00EB3D22">
        <w:rPr>
          <w:rFonts w:ascii="Arial" w:eastAsiaTheme="majorEastAsia" w:hAnsi="Arial" w:cs="Arial"/>
          <w:bCs/>
          <w:color w:val="3333FF"/>
          <w:highlight w:val="lightGray"/>
        </w:rPr>
        <w:t xml:space="preserve">pecific </w:t>
      </w:r>
      <w:r w:rsidR="00B0342D" w:rsidRPr="00EB3D22">
        <w:rPr>
          <w:rFonts w:ascii="Arial" w:eastAsiaTheme="majorEastAsia" w:hAnsi="Arial" w:cs="Arial"/>
          <w:bCs/>
          <w:color w:val="3333FF"/>
          <w:highlight w:val="lightGray"/>
        </w:rPr>
        <w:t>Requirements</w:t>
      </w:r>
      <w:r w:rsidRPr="00E9612A">
        <w:rPr>
          <w:rFonts w:ascii="Arial" w:eastAsiaTheme="majorEastAsia" w:hAnsi="Arial" w:cs="Arial"/>
          <w:bCs/>
          <w:color w:val="3333FF"/>
        </w:rPr>
        <w:t>&gt;</w:t>
      </w:r>
    </w:p>
    <w:p w14:paraId="737768A3" w14:textId="6AD34705" w:rsidR="008C039D" w:rsidRPr="00E9612A" w:rsidRDefault="008C039D" w:rsidP="001F17E4">
      <w:pPr>
        <w:pStyle w:val="00Paragraph"/>
        <w:rPr>
          <w:rFonts w:ascii="Arial" w:hAnsi="Arial" w:cs="Arial"/>
          <w:color w:val="3333FF"/>
        </w:rPr>
      </w:pPr>
      <w:r w:rsidRPr="00E9612A">
        <w:rPr>
          <w:rFonts w:ascii="Arial" w:eastAsiaTheme="majorEastAsia" w:hAnsi="Arial" w:cs="Arial"/>
          <w:bCs/>
          <w:color w:val="3333FF"/>
        </w:rPr>
        <w:t>&lt;</w:t>
      </w:r>
      <w:r w:rsidRPr="00EB3D22">
        <w:rPr>
          <w:rFonts w:ascii="Arial" w:eastAsiaTheme="majorEastAsia" w:hAnsi="Arial" w:cs="Arial"/>
          <w:bCs/>
          <w:color w:val="3333FF"/>
          <w:highlight w:val="lightGray"/>
        </w:rPr>
        <w:t>Enter Country/Region Specific Protocol Clarifications</w:t>
      </w:r>
      <w:r w:rsidRPr="00E9612A">
        <w:rPr>
          <w:rFonts w:ascii="Arial" w:eastAsiaTheme="majorEastAsia" w:hAnsi="Arial" w:cs="Arial"/>
          <w:bCs/>
          <w:color w:val="3333FF"/>
        </w:rPr>
        <w:t>&gt;</w:t>
      </w:r>
    </w:p>
    <w:p w14:paraId="7E8798A1" w14:textId="50C06405" w:rsidR="00EE5910" w:rsidRPr="0080561E" w:rsidRDefault="002A07D0" w:rsidP="00EE5910">
      <w:pPr>
        <w:pStyle w:val="02Heading2"/>
      </w:pPr>
      <w:bookmarkStart w:id="231" w:name="_Toc81405613"/>
      <w:bookmarkStart w:id="232" w:name="_Toc83765016"/>
      <w:bookmarkStart w:id="233" w:name="_Toc81405614"/>
      <w:bookmarkStart w:id="234" w:name="_Toc83765017"/>
      <w:bookmarkStart w:id="235" w:name="_Toc81405615"/>
      <w:bookmarkStart w:id="236" w:name="_Toc83765018"/>
      <w:bookmarkStart w:id="237" w:name="_Toc81405616"/>
      <w:bookmarkStart w:id="238" w:name="_Toc83765019"/>
      <w:bookmarkStart w:id="239" w:name="_Toc81405617"/>
      <w:bookmarkStart w:id="240" w:name="_Toc83765020"/>
      <w:bookmarkStart w:id="241" w:name="_Toc81405618"/>
      <w:bookmarkStart w:id="242" w:name="_Toc83765021"/>
      <w:bookmarkStart w:id="243" w:name="_Toc81405619"/>
      <w:bookmarkStart w:id="244" w:name="_Toc83765022"/>
      <w:bookmarkStart w:id="245" w:name="_Toc81405620"/>
      <w:bookmarkStart w:id="246" w:name="_Toc83765023"/>
      <w:bookmarkStart w:id="247" w:name="_Toc81405621"/>
      <w:bookmarkStart w:id="248" w:name="_Toc83765024"/>
      <w:bookmarkStart w:id="249" w:name="_Toc81405622"/>
      <w:bookmarkStart w:id="250" w:name="_Toc83765025"/>
      <w:bookmarkStart w:id="251" w:name="_Toc185590995"/>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r w:rsidRPr="0080561E">
        <w:t xml:space="preserve">Prior </w:t>
      </w:r>
      <w:r w:rsidR="00EE5910" w:rsidRPr="0080561E">
        <w:t>Protocol Amendment</w:t>
      </w:r>
      <w:r w:rsidR="00C2465D" w:rsidRPr="0080561E">
        <w:t>(</w:t>
      </w:r>
      <w:r w:rsidR="00EE5910" w:rsidRPr="0080561E">
        <w:t>s</w:t>
      </w:r>
      <w:r w:rsidR="00C2465D" w:rsidRPr="0080561E">
        <w:t>)</w:t>
      </w:r>
      <w:bookmarkEnd w:id="251"/>
    </w:p>
    <w:p w14:paraId="6936C01C" w14:textId="588E6F3F" w:rsidR="00C2465D" w:rsidRPr="0080561E" w:rsidRDefault="00C2465D" w:rsidP="00C2465D">
      <w:pPr>
        <w:pStyle w:val="InstructionalTExt"/>
      </w:pPr>
      <w:r w:rsidRPr="0080561E">
        <w:t>Choose the applicable statement below. For an original protocol that has not been amended, retain the first sentence below and delete the remainder of this entire section.</w:t>
      </w:r>
    </w:p>
    <w:p w14:paraId="77C49765" w14:textId="512151D2" w:rsidR="005C077F" w:rsidRPr="0080561E" w:rsidRDefault="00C2465D" w:rsidP="00C2465D">
      <w:pPr>
        <w:pStyle w:val="InstructionalTExt"/>
        <w:rPr>
          <w:rFonts w:ascii="Times New Roman" w:eastAsiaTheme="minorHAnsi" w:hAnsi="Times New Roman"/>
          <w:bCs/>
          <w:color w:val="3333FF"/>
          <w:lang w:eastAsia="ja-JP"/>
        </w:rPr>
      </w:pPr>
      <w:r w:rsidRPr="0080561E">
        <w:rPr>
          <w:rFonts w:ascii="Times New Roman" w:eastAsiaTheme="minorHAnsi" w:hAnsi="Times New Roman"/>
          <w:bCs/>
          <w:color w:val="auto"/>
          <w:lang w:eastAsia="ja-JP"/>
        </w:rPr>
        <w:t>{Not applicable. This protocol has not been amended}</w:t>
      </w:r>
      <w:r w:rsidR="0005605A">
        <w:rPr>
          <w:rFonts w:ascii="Times New Roman" w:eastAsiaTheme="minorHAnsi" w:hAnsi="Times New Roman"/>
          <w:bCs/>
          <w:color w:val="auto"/>
          <w:lang w:eastAsia="ja-JP"/>
        </w:rPr>
        <w:t>.</w:t>
      </w:r>
    </w:p>
    <w:p w14:paraId="7474E748" w14:textId="6A2064B6" w:rsidR="00C2465D" w:rsidRPr="0080561E" w:rsidRDefault="00C2465D" w:rsidP="00C2465D">
      <w:pPr>
        <w:pStyle w:val="InstructionalTExt"/>
      </w:pPr>
      <w:r w:rsidRPr="0080561E">
        <w:t>Or</w:t>
      </w:r>
    </w:p>
    <w:p w14:paraId="0F5F2CF6" w14:textId="4CF3E947" w:rsidR="005C077F" w:rsidRPr="0080561E" w:rsidRDefault="00C2465D" w:rsidP="00C2465D">
      <w:pPr>
        <w:pStyle w:val="InstructionalTExt"/>
        <w:rPr>
          <w:rFonts w:ascii="Times New Roman" w:eastAsiaTheme="minorHAnsi" w:hAnsi="Times New Roman"/>
          <w:bCs/>
          <w:color w:val="3333FF"/>
          <w:lang w:eastAsia="ja-JP"/>
        </w:rPr>
      </w:pPr>
      <w:r w:rsidRPr="0080561E">
        <w:rPr>
          <w:rFonts w:ascii="Times New Roman" w:eastAsiaTheme="minorHAnsi" w:hAnsi="Times New Roman"/>
          <w:bCs/>
          <w:color w:val="auto"/>
          <w:lang w:eastAsia="ja-JP"/>
        </w:rPr>
        <w:t>{Not applicable. This is the first protocol amendment}</w:t>
      </w:r>
      <w:r w:rsidR="0005605A">
        <w:rPr>
          <w:rFonts w:ascii="Times New Roman" w:eastAsiaTheme="minorHAnsi" w:hAnsi="Times New Roman"/>
          <w:bCs/>
          <w:color w:val="auto"/>
          <w:lang w:eastAsia="ja-JP"/>
        </w:rPr>
        <w:t>.</w:t>
      </w:r>
    </w:p>
    <w:p w14:paraId="43D9B1B0" w14:textId="47BF424C" w:rsidR="00C2465D" w:rsidRPr="0080561E" w:rsidRDefault="00C2465D" w:rsidP="00C2465D">
      <w:pPr>
        <w:pStyle w:val="InstructionalTExt"/>
      </w:pPr>
      <w:r w:rsidRPr="0080561E">
        <w:t>Or include the below as applicable.</w:t>
      </w:r>
    </w:p>
    <w:p w14:paraId="11828295" w14:textId="43977FF9" w:rsidR="00C2465D" w:rsidRPr="0080561E" w:rsidRDefault="00C2465D" w:rsidP="00C2465D">
      <w:pPr>
        <w:rPr>
          <w:rFonts w:cs="Times New Roman"/>
          <w:szCs w:val="24"/>
        </w:rPr>
      </w:pPr>
      <w:r w:rsidRPr="0080561E">
        <w:rPr>
          <w:rFonts w:eastAsiaTheme="minorHAnsi"/>
          <w:bCs/>
        </w:rPr>
        <w:lastRenderedPageBreak/>
        <w:t>{This protocol has been amended previously.</w:t>
      </w:r>
      <w:r w:rsidRPr="0080561E">
        <w:rPr>
          <w:rFonts w:eastAsiaTheme="minorHAnsi"/>
          <w:bCs/>
          <w:color w:val="3333FF"/>
        </w:rPr>
        <w:t xml:space="preserve"> </w:t>
      </w:r>
      <w:r w:rsidRPr="0080561E">
        <w:rPr>
          <w:rFonts w:cs="Times New Roman"/>
          <w:szCs w:val="24"/>
        </w:rPr>
        <w:t>The Protocol Amendment Summary of Changes for the current amendment is located directly before the Table of Contents. Prior amendment(s) to this protocol are listed in the table below, beginning with the most recent}</w:t>
      </w:r>
      <w:r w:rsidR="0005605A">
        <w:rPr>
          <w:rFonts w:cs="Times New Roman"/>
          <w:szCs w:val="24"/>
        </w:rPr>
        <w:t>.</w:t>
      </w:r>
    </w:p>
    <w:p w14:paraId="56D85935" w14:textId="70E14494" w:rsidR="00C2465D" w:rsidRPr="0080561E" w:rsidRDefault="00C2465D" w:rsidP="00C2465D">
      <w:pPr>
        <w:pStyle w:val="InstructionalTExt"/>
      </w:pPr>
      <w:r w:rsidRPr="0080561E">
        <w:t>Previous amendments should appear in reverse chronological order with the most recent at the top (</w:t>
      </w:r>
      <w:r w:rsidR="006B15DE">
        <w:t>e.g.</w:t>
      </w:r>
      <w:r w:rsidRPr="0080561E">
        <w:t>, Amendment 3, 2, 1). Delete lines not needed, add lines as needed. Inclusion of regional-, country-, and site-specific amendments in the table is optional. If included, ensure that the scope is clearly distinguishable from global amendments.</w:t>
      </w:r>
    </w:p>
    <w:p w14:paraId="44E3203E" w14:textId="77777777" w:rsidR="00C2465D" w:rsidRPr="0080561E" w:rsidRDefault="00C2465D" w:rsidP="00C2465D">
      <w:pPr>
        <w:pStyle w:val="InstructionalTExt"/>
      </w:pPr>
      <w:r w:rsidRPr="0080561E">
        <w:t>If including the column with enrollment numbers, follow the instructions below.</w:t>
      </w:r>
    </w:p>
    <w:p w14:paraId="5858CA21" w14:textId="0D10CEB7" w:rsidR="00C2465D" w:rsidRPr="0080561E" w:rsidRDefault="00C2465D" w:rsidP="000047E6">
      <w:pPr>
        <w:pStyle w:val="InstructionalTExt"/>
        <w:numPr>
          <w:ilvl w:val="0"/>
          <w:numId w:val="26"/>
        </w:numPr>
      </w:pPr>
      <w:r w:rsidRPr="0080561E">
        <w:t xml:space="preserve">For </w:t>
      </w:r>
      <w:r w:rsidRPr="000047E6">
        <w:t>global</w:t>
      </w:r>
      <w:r w:rsidRPr="0080561E">
        <w:t xml:space="preserve"> amendments to international clinical trials or amendments to a </w:t>
      </w:r>
      <w:r w:rsidRPr="000047E6">
        <w:t>single-country</w:t>
      </w:r>
      <w:r w:rsidRPr="0080561E">
        <w:t xml:space="preserve"> trial, list approximate global enrollment total or percentage at the time of the amendment and select “globally”.</w:t>
      </w:r>
    </w:p>
    <w:p w14:paraId="614F4B7F" w14:textId="58D6FA27" w:rsidR="00C2465D" w:rsidRPr="0080561E" w:rsidRDefault="00C2465D" w:rsidP="000047E6">
      <w:pPr>
        <w:pStyle w:val="InstructionalTExt"/>
        <w:numPr>
          <w:ilvl w:val="0"/>
          <w:numId w:val="26"/>
        </w:numPr>
      </w:pPr>
      <w:r w:rsidRPr="0080561E">
        <w:t xml:space="preserve">For </w:t>
      </w:r>
      <w:r w:rsidRPr="000047E6">
        <w:t>global amendments consolidating only country/region-specific requirements</w:t>
      </w:r>
      <w:r w:rsidRPr="0080561E">
        <w:t>, list approximate local enrollment total or percentage at the time of the amendment and select “locally”. If consolidating a series of local amendments, the status of all the relevant locations can be listed.</w:t>
      </w:r>
    </w:p>
    <w:p w14:paraId="3A103C7A" w14:textId="2751E310" w:rsidR="00C2465D" w:rsidRPr="0080561E" w:rsidRDefault="00C2465D" w:rsidP="000047E6">
      <w:pPr>
        <w:pStyle w:val="InstructionalTExt"/>
        <w:numPr>
          <w:ilvl w:val="0"/>
          <w:numId w:val="26"/>
        </w:numPr>
      </w:pPr>
      <w:r w:rsidRPr="0080561E">
        <w:t xml:space="preserve">For </w:t>
      </w:r>
      <w:r w:rsidRPr="000047E6">
        <w:t>country/region</w:t>
      </w:r>
      <w:r w:rsidRPr="0080561E">
        <w:t xml:space="preserve"> amendments to international clinical trials, list the approximate local enrollment total or percentage at the time of the amendment and select “locally”.</w:t>
      </w:r>
    </w:p>
    <w:p w14:paraId="1BECD908" w14:textId="6101D6CF" w:rsidR="00C2465D" w:rsidRDefault="00C2465D" w:rsidP="000047E6">
      <w:pPr>
        <w:pStyle w:val="InstructionalTExt"/>
        <w:numPr>
          <w:ilvl w:val="0"/>
          <w:numId w:val="26"/>
        </w:numPr>
      </w:pPr>
      <w:r w:rsidRPr="0080561E">
        <w:t xml:space="preserve">For </w:t>
      </w:r>
      <w:r w:rsidRPr="000047E6">
        <w:t>studies in which enrollment status by cohort is more meaningful, such as for single-site or early-phase studies</w:t>
      </w:r>
      <w:r w:rsidRPr="0080561E">
        <w:t>, listing approximate enrollment by cohort is an option. If multiple cohorts are ongoing at the time of the amendment, the status of all the ongoing cohorts can be listed.</w:t>
      </w:r>
    </w:p>
    <w:p w14:paraId="45FE0C41" w14:textId="765CC41E" w:rsidR="001D3C7E" w:rsidRPr="0080561E" w:rsidRDefault="001D3C7E" w:rsidP="000047E6">
      <w:pPr>
        <w:pStyle w:val="InstructionalTExt"/>
        <w:numPr>
          <w:ilvl w:val="0"/>
          <w:numId w:val="26"/>
        </w:numPr>
      </w:pPr>
      <w:r>
        <w:t>Enter the approximate number or percentage of participants enrolled as a percentage of the expected total</w:t>
      </w:r>
      <w:r w:rsidR="0028752C">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3241"/>
        <w:gridCol w:w="3415"/>
      </w:tblGrid>
      <w:tr w:rsidR="00BA3756" w:rsidRPr="0080561E" w14:paraId="78BB60F3" w14:textId="77777777" w:rsidTr="008A5AB7">
        <w:trPr>
          <w:cantSplit/>
          <w:trHeight w:val="269"/>
        </w:trPr>
        <w:tc>
          <w:tcPr>
            <w:tcW w:w="1441" w:type="pct"/>
            <w:tcBorders>
              <w:top w:val="single" w:sz="4" w:space="0" w:color="auto"/>
              <w:left w:val="single" w:sz="4" w:space="0" w:color="auto"/>
              <w:bottom w:val="single" w:sz="4" w:space="0" w:color="auto"/>
              <w:right w:val="single" w:sz="4" w:space="0" w:color="auto"/>
            </w:tcBorders>
            <w:vAlign w:val="bottom"/>
            <w:hideMark/>
          </w:tcPr>
          <w:p w14:paraId="762C5D64" w14:textId="77777777" w:rsidR="00BA3756" w:rsidRPr="0080561E" w:rsidRDefault="00BA3756" w:rsidP="007923AD">
            <w:pPr>
              <w:pStyle w:val="TableText0"/>
              <w:spacing w:before="120" w:after="120"/>
              <w:rPr>
                <w:b/>
                <w:sz w:val="24"/>
                <w:szCs w:val="24"/>
              </w:rPr>
            </w:pPr>
            <w:r w:rsidRPr="0080561E">
              <w:rPr>
                <w:b/>
                <w:sz w:val="24"/>
                <w:szCs w:val="24"/>
              </w:rPr>
              <w:t>Document</w:t>
            </w:r>
          </w:p>
        </w:tc>
        <w:tc>
          <w:tcPr>
            <w:tcW w:w="1733" w:type="pct"/>
            <w:tcBorders>
              <w:top w:val="single" w:sz="4" w:space="0" w:color="auto"/>
              <w:left w:val="single" w:sz="4" w:space="0" w:color="auto"/>
              <w:bottom w:val="single" w:sz="4" w:space="0" w:color="auto"/>
              <w:right w:val="single" w:sz="4" w:space="0" w:color="auto"/>
            </w:tcBorders>
            <w:vAlign w:val="bottom"/>
            <w:hideMark/>
          </w:tcPr>
          <w:p w14:paraId="1F07B20D" w14:textId="27C383DB" w:rsidR="00BA3756" w:rsidRPr="0080561E" w:rsidRDefault="00BA3756" w:rsidP="007923AD">
            <w:pPr>
              <w:pStyle w:val="TableText0"/>
              <w:spacing w:before="120" w:after="120"/>
              <w:rPr>
                <w:b/>
                <w:sz w:val="24"/>
                <w:szCs w:val="24"/>
              </w:rPr>
            </w:pPr>
            <w:r w:rsidRPr="0080561E">
              <w:rPr>
                <w:b/>
                <w:sz w:val="24"/>
                <w:szCs w:val="24"/>
              </w:rPr>
              <w:t>Sponsor Approval Date</w:t>
            </w:r>
          </w:p>
        </w:tc>
        <w:tc>
          <w:tcPr>
            <w:tcW w:w="1826" w:type="pct"/>
            <w:tcBorders>
              <w:top w:val="single" w:sz="4" w:space="0" w:color="auto"/>
              <w:left w:val="single" w:sz="4" w:space="0" w:color="auto"/>
              <w:bottom w:val="single" w:sz="4" w:space="0" w:color="auto"/>
              <w:right w:val="single" w:sz="4" w:space="0" w:color="auto"/>
            </w:tcBorders>
            <w:vAlign w:val="bottom"/>
          </w:tcPr>
          <w:p w14:paraId="054665C8" w14:textId="77777777" w:rsidR="00BA3756" w:rsidRPr="0080561E" w:rsidRDefault="00000000" w:rsidP="007923AD">
            <w:pPr>
              <w:pStyle w:val="TableText0"/>
              <w:spacing w:before="120" w:after="120"/>
              <w:rPr>
                <w:rFonts w:ascii="Arial" w:hAnsi="Arial" w:cs="Arial"/>
                <w:b/>
                <w:color w:val="3333FF"/>
                <w:sz w:val="24"/>
                <w:szCs w:val="24"/>
              </w:rPr>
            </w:pPr>
            <w:sdt>
              <w:sdtPr>
                <w:rPr>
                  <w:rFonts w:ascii="Arial" w:hAnsi="Arial" w:cs="Arial"/>
                </w:rPr>
                <w:tag w:val="goog_rdk_58"/>
                <w:id w:val="-13077876"/>
              </w:sdtPr>
              <w:sdtContent/>
            </w:sdt>
            <w:r w:rsidR="00BA3756" w:rsidRPr="0080561E">
              <w:rPr>
                <w:rFonts w:ascii="Arial" w:hAnsi="Arial" w:cs="Arial"/>
                <w:b/>
                <w:color w:val="3333FF"/>
                <w:sz w:val="24"/>
                <w:szCs w:val="24"/>
              </w:rPr>
              <w:t>Approximate Enrollment when Sponsor Approved Amendment</w:t>
            </w:r>
          </w:p>
        </w:tc>
      </w:tr>
      <w:tr w:rsidR="00BA3756" w:rsidRPr="0080561E" w14:paraId="3955572A" w14:textId="77777777" w:rsidTr="008A5AB7">
        <w:trPr>
          <w:cantSplit/>
        </w:trPr>
        <w:tc>
          <w:tcPr>
            <w:tcW w:w="1441" w:type="pct"/>
            <w:tcBorders>
              <w:top w:val="single" w:sz="4" w:space="0" w:color="auto"/>
              <w:left w:val="single" w:sz="4" w:space="0" w:color="auto"/>
              <w:bottom w:val="single" w:sz="4" w:space="0" w:color="auto"/>
              <w:right w:val="single" w:sz="4" w:space="0" w:color="auto"/>
            </w:tcBorders>
            <w:hideMark/>
          </w:tcPr>
          <w:p w14:paraId="47834C6D" w14:textId="010D7114" w:rsidR="00BA3756" w:rsidRPr="0080561E" w:rsidRDefault="00BA3756" w:rsidP="007923AD">
            <w:pPr>
              <w:pStyle w:val="CPTExample"/>
              <w:spacing w:line="240" w:lineRule="auto"/>
              <w:rPr>
                <w:rFonts w:ascii="Times New Roman" w:hAnsi="Times New Roman"/>
                <w:i w:val="0"/>
                <w:iCs/>
                <w:color w:val="auto"/>
                <w:sz w:val="24"/>
                <w:szCs w:val="24"/>
              </w:rPr>
            </w:pPr>
            <w:r w:rsidRPr="0080561E">
              <w:rPr>
                <w:rFonts w:ascii="Times New Roman" w:hAnsi="Times New Roman"/>
                <w:i w:val="0"/>
                <w:iCs/>
                <w:color w:val="auto"/>
                <w:sz w:val="24"/>
                <w:szCs w:val="24"/>
              </w:rPr>
              <w:t>&lt;</w:t>
            </w:r>
            <w:r w:rsidRPr="0028752C">
              <w:rPr>
                <w:rFonts w:ascii="Times New Roman" w:hAnsi="Times New Roman"/>
                <w:i w:val="0"/>
                <w:color w:val="auto"/>
                <w:sz w:val="24"/>
                <w:szCs w:val="24"/>
                <w:highlight w:val="lightGray"/>
              </w:rPr>
              <w:t xml:space="preserve">Enter Amendment </w:t>
            </w:r>
            <w:r w:rsidR="0028752C" w:rsidRPr="0028752C">
              <w:rPr>
                <w:rFonts w:ascii="Times New Roman" w:hAnsi="Times New Roman"/>
                <w:i w:val="0"/>
                <w:color w:val="auto"/>
                <w:sz w:val="24"/>
                <w:szCs w:val="24"/>
                <w:highlight w:val="lightGray"/>
              </w:rPr>
              <w:t>Identifier</w:t>
            </w:r>
            <w:r w:rsidRPr="0080561E">
              <w:rPr>
                <w:rFonts w:ascii="Times New Roman" w:hAnsi="Times New Roman"/>
                <w:i w:val="0"/>
                <w:iCs/>
                <w:color w:val="auto"/>
                <w:sz w:val="24"/>
                <w:szCs w:val="24"/>
              </w:rPr>
              <w:t>&gt;</w:t>
            </w:r>
          </w:p>
        </w:tc>
        <w:tc>
          <w:tcPr>
            <w:tcW w:w="1733" w:type="pct"/>
            <w:tcBorders>
              <w:top w:val="single" w:sz="4" w:space="0" w:color="auto"/>
              <w:left w:val="single" w:sz="4" w:space="0" w:color="auto"/>
              <w:bottom w:val="single" w:sz="4" w:space="0" w:color="auto"/>
              <w:right w:val="single" w:sz="4" w:space="0" w:color="auto"/>
            </w:tcBorders>
            <w:hideMark/>
          </w:tcPr>
          <w:p w14:paraId="1317DF12" w14:textId="4ADA5AC3" w:rsidR="00BA3756" w:rsidRPr="0080561E" w:rsidRDefault="00BA3756" w:rsidP="007923AD">
            <w:pPr>
              <w:pStyle w:val="CPTExample"/>
              <w:spacing w:line="240" w:lineRule="auto"/>
              <w:rPr>
                <w:rFonts w:ascii="Times New Roman" w:hAnsi="Times New Roman"/>
                <w:i w:val="0"/>
                <w:iCs/>
                <w:color w:val="auto"/>
                <w:sz w:val="24"/>
                <w:szCs w:val="24"/>
              </w:rPr>
            </w:pPr>
            <w:r w:rsidRPr="0080561E">
              <w:rPr>
                <w:rFonts w:ascii="Times New Roman" w:hAnsi="Times New Roman"/>
                <w:i w:val="0"/>
                <w:iCs/>
                <w:color w:val="auto"/>
                <w:sz w:val="24"/>
                <w:szCs w:val="24"/>
              </w:rPr>
              <w:t>&lt;</w:t>
            </w:r>
            <w:r w:rsidRPr="0080561E">
              <w:rPr>
                <w:rFonts w:ascii="Times New Roman" w:hAnsi="Times New Roman"/>
                <w:i w:val="0"/>
                <w:color w:val="auto"/>
                <w:sz w:val="24"/>
                <w:szCs w:val="24"/>
                <w:highlight w:val="lightGray"/>
              </w:rPr>
              <w:t xml:space="preserve">Enter </w:t>
            </w:r>
            <w:r w:rsidR="00E26F3E">
              <w:rPr>
                <w:rFonts w:ascii="Times New Roman" w:hAnsi="Times New Roman"/>
                <w:i w:val="0"/>
                <w:color w:val="auto"/>
                <w:sz w:val="24"/>
                <w:szCs w:val="24"/>
                <w:highlight w:val="lightGray"/>
              </w:rPr>
              <w:t xml:space="preserve">Sponsor </w:t>
            </w:r>
            <w:r w:rsidR="00447E8F">
              <w:rPr>
                <w:rFonts w:ascii="Times New Roman" w:hAnsi="Times New Roman"/>
                <w:i w:val="0"/>
                <w:color w:val="auto"/>
                <w:sz w:val="24"/>
                <w:szCs w:val="24"/>
                <w:highlight w:val="lightGray"/>
              </w:rPr>
              <w:t>Approval</w:t>
            </w:r>
            <w:r w:rsidRPr="0080561E">
              <w:rPr>
                <w:rFonts w:ascii="Times New Roman" w:hAnsi="Times New Roman"/>
                <w:i w:val="0"/>
                <w:color w:val="auto"/>
                <w:sz w:val="24"/>
                <w:szCs w:val="24"/>
                <w:highlight w:val="lightGray"/>
              </w:rPr>
              <w:t xml:space="preserve"> Date</w:t>
            </w:r>
            <w:r w:rsidRPr="0080561E">
              <w:rPr>
                <w:rFonts w:ascii="Times New Roman" w:hAnsi="Times New Roman"/>
                <w:i w:val="0"/>
                <w:iCs/>
                <w:color w:val="auto"/>
                <w:sz w:val="24"/>
                <w:szCs w:val="24"/>
              </w:rPr>
              <w:t>&gt;</w:t>
            </w:r>
          </w:p>
        </w:tc>
        <w:tc>
          <w:tcPr>
            <w:tcW w:w="1826" w:type="pct"/>
            <w:tcBorders>
              <w:top w:val="single" w:sz="4" w:space="0" w:color="auto"/>
              <w:left w:val="single" w:sz="4" w:space="0" w:color="auto"/>
              <w:bottom w:val="single" w:sz="4" w:space="0" w:color="auto"/>
              <w:right w:val="single" w:sz="4" w:space="0" w:color="auto"/>
            </w:tcBorders>
          </w:tcPr>
          <w:p w14:paraId="15D5777B" w14:textId="77777777" w:rsidR="00BA3756" w:rsidRPr="0080561E" w:rsidRDefault="00BA3756" w:rsidP="007923AD">
            <w:pPr>
              <w:pStyle w:val="CPTExample"/>
              <w:spacing w:line="240" w:lineRule="auto"/>
              <w:jc w:val="center"/>
              <w:rPr>
                <w:rFonts w:cs="Arial"/>
                <w:i w:val="0"/>
                <w:iCs/>
                <w:color w:val="3333FF"/>
                <w:sz w:val="24"/>
                <w:szCs w:val="24"/>
              </w:rPr>
            </w:pPr>
            <w:r w:rsidRPr="0080561E">
              <w:rPr>
                <w:rFonts w:cs="Arial"/>
                <w:i w:val="0"/>
                <w:iCs/>
                <w:color w:val="3333FF"/>
                <w:sz w:val="24"/>
                <w:szCs w:val="24"/>
              </w:rPr>
              <w:t>&lt;</w:t>
            </w:r>
            <w:r w:rsidRPr="0080561E">
              <w:rPr>
                <w:rFonts w:cs="Arial"/>
                <w:i w:val="0"/>
                <w:color w:val="3333FF"/>
                <w:sz w:val="24"/>
                <w:szCs w:val="24"/>
                <w:highlight w:val="lightGray"/>
              </w:rPr>
              <w:t>Enter # or % enrolled globally/</w:t>
            </w:r>
            <w:sdt>
              <w:sdtPr>
                <w:rPr>
                  <w:rFonts w:cs="Arial"/>
                  <w:i w:val="0"/>
                  <w:highlight w:val="lightGray"/>
                </w:rPr>
                <w:tag w:val="goog_rdk_61"/>
                <w:id w:val="2123577797"/>
              </w:sdtPr>
              <w:sdtContent/>
            </w:sdt>
            <w:r w:rsidRPr="0080561E">
              <w:rPr>
                <w:rFonts w:cs="Arial"/>
                <w:i w:val="0"/>
                <w:color w:val="3333FF"/>
                <w:sz w:val="24"/>
                <w:szCs w:val="24"/>
                <w:highlight w:val="lightGray"/>
              </w:rPr>
              <w:t>locally/per cohort</w:t>
            </w:r>
            <w:r w:rsidRPr="0080561E">
              <w:rPr>
                <w:rFonts w:cs="Arial"/>
                <w:i w:val="0"/>
                <w:iCs/>
                <w:color w:val="3333FF"/>
                <w:sz w:val="24"/>
                <w:szCs w:val="24"/>
              </w:rPr>
              <w:t>&gt;</w:t>
            </w:r>
          </w:p>
        </w:tc>
      </w:tr>
      <w:tr w:rsidR="00BA3756" w:rsidRPr="0080561E" w14:paraId="46DD8EA7" w14:textId="77777777" w:rsidTr="008A5AB7">
        <w:trPr>
          <w:cantSplit/>
        </w:trPr>
        <w:tc>
          <w:tcPr>
            <w:tcW w:w="1441" w:type="pct"/>
            <w:tcBorders>
              <w:top w:val="single" w:sz="4" w:space="0" w:color="auto"/>
              <w:left w:val="single" w:sz="4" w:space="0" w:color="auto"/>
              <w:bottom w:val="single" w:sz="4" w:space="0" w:color="auto"/>
              <w:right w:val="single" w:sz="4" w:space="0" w:color="auto"/>
            </w:tcBorders>
            <w:hideMark/>
          </w:tcPr>
          <w:p w14:paraId="19FDC9EA" w14:textId="77777777" w:rsidR="00BA3756" w:rsidRPr="0080561E" w:rsidRDefault="00000000" w:rsidP="007923AD">
            <w:pPr>
              <w:pStyle w:val="CPTExample"/>
              <w:spacing w:line="240" w:lineRule="auto"/>
              <w:rPr>
                <w:rFonts w:ascii="Times New Roman" w:hAnsi="Times New Roman"/>
                <w:i w:val="0"/>
                <w:iCs/>
                <w:color w:val="auto"/>
                <w:sz w:val="24"/>
                <w:szCs w:val="24"/>
              </w:rPr>
            </w:pPr>
            <w:sdt>
              <w:sdtPr>
                <w:rPr>
                  <w:rFonts w:ascii="Times New Roman" w:hAnsi="Times New Roman"/>
                  <w:i w:val="0"/>
                  <w:iCs/>
                  <w:color w:val="auto"/>
                </w:rPr>
                <w:tag w:val="goog_rdk_62"/>
                <w:id w:val="2114011673"/>
              </w:sdtPr>
              <w:sdtContent/>
            </w:sdt>
            <w:r w:rsidR="00BA3756" w:rsidRPr="0080561E">
              <w:rPr>
                <w:rFonts w:ascii="Times New Roman" w:hAnsi="Times New Roman"/>
                <w:i w:val="0"/>
                <w:iCs/>
                <w:color w:val="auto"/>
                <w:sz w:val="24"/>
                <w:szCs w:val="24"/>
              </w:rPr>
              <w:t>Original Protocol</w:t>
            </w:r>
          </w:p>
        </w:tc>
        <w:tc>
          <w:tcPr>
            <w:tcW w:w="1733" w:type="pct"/>
            <w:tcBorders>
              <w:top w:val="single" w:sz="4" w:space="0" w:color="auto"/>
              <w:left w:val="single" w:sz="4" w:space="0" w:color="auto"/>
              <w:bottom w:val="single" w:sz="4" w:space="0" w:color="auto"/>
              <w:right w:val="single" w:sz="4" w:space="0" w:color="auto"/>
            </w:tcBorders>
            <w:hideMark/>
          </w:tcPr>
          <w:p w14:paraId="3837DFD0" w14:textId="37916FB8" w:rsidR="00BA3756" w:rsidRPr="0080561E" w:rsidRDefault="00BA3756" w:rsidP="007923AD">
            <w:pPr>
              <w:pStyle w:val="CPTExample"/>
              <w:spacing w:line="240" w:lineRule="auto"/>
              <w:rPr>
                <w:rFonts w:ascii="Times New Roman" w:hAnsi="Times New Roman"/>
                <w:i w:val="0"/>
                <w:iCs/>
                <w:color w:val="auto"/>
                <w:sz w:val="24"/>
                <w:szCs w:val="24"/>
              </w:rPr>
            </w:pPr>
            <w:r w:rsidRPr="0080561E">
              <w:rPr>
                <w:rFonts w:ascii="Times New Roman" w:hAnsi="Times New Roman"/>
                <w:i w:val="0"/>
                <w:iCs/>
                <w:color w:val="auto"/>
                <w:sz w:val="24"/>
                <w:szCs w:val="24"/>
              </w:rPr>
              <w:t>&lt;</w:t>
            </w:r>
            <w:r w:rsidRPr="0080561E">
              <w:rPr>
                <w:rFonts w:ascii="Times New Roman" w:hAnsi="Times New Roman"/>
                <w:i w:val="0"/>
                <w:color w:val="auto"/>
                <w:sz w:val="24"/>
                <w:szCs w:val="24"/>
                <w:highlight w:val="lightGray"/>
              </w:rPr>
              <w:t xml:space="preserve">Enter </w:t>
            </w:r>
            <w:r w:rsidR="00FF61CF">
              <w:rPr>
                <w:rFonts w:ascii="Times New Roman" w:hAnsi="Times New Roman"/>
                <w:i w:val="0"/>
                <w:color w:val="auto"/>
                <w:sz w:val="24"/>
                <w:szCs w:val="24"/>
                <w:highlight w:val="lightGray"/>
              </w:rPr>
              <w:t>Sponsor Approval</w:t>
            </w:r>
            <w:r w:rsidRPr="0080561E">
              <w:rPr>
                <w:rFonts w:ascii="Times New Roman" w:hAnsi="Times New Roman"/>
                <w:i w:val="0"/>
                <w:color w:val="auto"/>
                <w:sz w:val="24"/>
                <w:szCs w:val="24"/>
                <w:highlight w:val="lightGray"/>
              </w:rPr>
              <w:t xml:space="preserve"> Date</w:t>
            </w:r>
            <w:r w:rsidRPr="0080561E">
              <w:rPr>
                <w:rFonts w:ascii="Times New Roman" w:hAnsi="Times New Roman"/>
                <w:i w:val="0"/>
                <w:iCs/>
                <w:color w:val="auto"/>
                <w:sz w:val="24"/>
                <w:szCs w:val="24"/>
              </w:rPr>
              <w:t>&gt;</w:t>
            </w:r>
          </w:p>
        </w:tc>
        <w:tc>
          <w:tcPr>
            <w:tcW w:w="1826" w:type="pct"/>
            <w:tcBorders>
              <w:top w:val="single" w:sz="4" w:space="0" w:color="auto"/>
              <w:left w:val="single" w:sz="4" w:space="0" w:color="auto"/>
              <w:bottom w:val="single" w:sz="4" w:space="0" w:color="auto"/>
              <w:right w:val="single" w:sz="4" w:space="0" w:color="auto"/>
            </w:tcBorders>
          </w:tcPr>
          <w:p w14:paraId="5292052E" w14:textId="77777777" w:rsidR="00BA3756" w:rsidRPr="0080561E" w:rsidRDefault="00BA3756" w:rsidP="007923AD">
            <w:pPr>
              <w:pStyle w:val="CPTExample"/>
              <w:spacing w:line="240" w:lineRule="auto"/>
              <w:jc w:val="center"/>
              <w:rPr>
                <w:rFonts w:ascii="Times New Roman" w:hAnsi="Times New Roman"/>
                <w:i w:val="0"/>
                <w:iCs/>
                <w:color w:val="3333FF"/>
                <w:sz w:val="24"/>
                <w:szCs w:val="24"/>
              </w:rPr>
            </w:pPr>
            <w:r w:rsidRPr="0080561E">
              <w:rPr>
                <w:rFonts w:ascii="Times New Roman" w:hAnsi="Times New Roman"/>
                <w:i w:val="0"/>
                <w:iCs/>
                <w:color w:val="3333FF"/>
                <w:sz w:val="24"/>
                <w:szCs w:val="24"/>
              </w:rPr>
              <w:t>0</w:t>
            </w:r>
          </w:p>
        </w:tc>
      </w:tr>
    </w:tbl>
    <w:p w14:paraId="5E673E20" w14:textId="7171298C" w:rsidR="00C2465D" w:rsidRPr="0080561E" w:rsidRDefault="006E7E0C" w:rsidP="00C2465D">
      <w:pPr>
        <w:pStyle w:val="HeadingNoTOC"/>
        <w:rPr>
          <w:rFonts w:ascii="Times New Roman" w:eastAsiaTheme="minorEastAsia" w:hAnsi="Times New Roman" w:cs="Times New Roman"/>
        </w:rPr>
      </w:pPr>
      <w:r>
        <w:rPr>
          <w:rFonts w:ascii="Times New Roman" w:eastAsiaTheme="minorEastAsia" w:hAnsi="Times New Roman" w:cs="Times New Roman"/>
        </w:rPr>
        <w:t>{</w:t>
      </w:r>
      <w:r w:rsidR="00C2465D" w:rsidRPr="0080561E">
        <w:rPr>
          <w:rFonts w:ascii="Times New Roman" w:eastAsiaTheme="minorEastAsia" w:hAnsi="Times New Roman" w:cs="Times New Roman"/>
        </w:rPr>
        <w:t>The Overview of Changes from each prior protocol amendment is {provided below</w:t>
      </w:r>
      <w:r w:rsidR="00334B27" w:rsidRPr="0080561E">
        <w:rPr>
          <w:rFonts w:ascii="Times New Roman" w:eastAsiaTheme="minorEastAsia" w:hAnsi="Times New Roman" w:cs="Times New Roman"/>
        </w:rPr>
        <w:t>}</w:t>
      </w:r>
      <w:r w:rsidR="00C2465D" w:rsidRPr="0080561E">
        <w:rPr>
          <w:rFonts w:ascii="Times New Roman" w:eastAsiaTheme="minorEastAsia" w:hAnsi="Times New Roman" w:cs="Times New Roman"/>
        </w:rPr>
        <w:t xml:space="preserve"> </w:t>
      </w:r>
      <w:r w:rsidR="00C2465D" w:rsidRPr="0080561E">
        <w:rPr>
          <w:rFonts w:asciiTheme="minorHAnsi" w:eastAsia="MS Mincho" w:hAnsiTheme="minorHAnsi" w:cs="Times New Roman"/>
          <w:color w:val="C00000"/>
          <w:lang w:eastAsia="en-US"/>
        </w:rPr>
        <w:t>or</w:t>
      </w:r>
      <w:r w:rsidR="00C2465D" w:rsidRPr="0080561E">
        <w:rPr>
          <w:rFonts w:ascii="Times New Roman" w:eastAsiaTheme="minorEastAsia" w:hAnsi="Times New Roman" w:cs="Times New Roman"/>
          <w:color w:val="FF0000"/>
        </w:rPr>
        <w:t xml:space="preserve"> </w:t>
      </w:r>
      <w:r w:rsidR="00785F20" w:rsidRPr="00785F20">
        <w:rPr>
          <w:rFonts w:ascii="Times New Roman" w:eastAsiaTheme="minorEastAsia" w:hAnsi="Times New Roman" w:cs="Times New Roman"/>
        </w:rPr>
        <w:t>{</w:t>
      </w:r>
      <w:r w:rsidR="00334B27" w:rsidRPr="0080561E">
        <w:rPr>
          <w:rFonts w:ascii="Times New Roman" w:eastAsiaTheme="minorEastAsia" w:hAnsi="Times New Roman" w:cs="Times New Roman"/>
        </w:rPr>
        <w:t>&lt;</w:t>
      </w:r>
      <w:r w:rsidR="00C2465D" w:rsidRPr="0080561E">
        <w:rPr>
          <w:rFonts w:ascii="Times New Roman" w:eastAsiaTheme="minorEastAsia" w:hAnsi="Times New Roman" w:cs="Times New Roman"/>
          <w:highlight w:val="lightGray"/>
        </w:rPr>
        <w:t>specify alternative location</w:t>
      </w:r>
      <w:r w:rsidR="00334B27" w:rsidRPr="0080561E">
        <w:rPr>
          <w:rFonts w:ascii="Times New Roman" w:eastAsiaTheme="minorEastAsia" w:hAnsi="Times New Roman" w:cs="Times New Roman"/>
        </w:rPr>
        <w:t>&gt;</w:t>
      </w:r>
      <w:r w:rsidR="00C2465D" w:rsidRPr="0080561E">
        <w:rPr>
          <w:rFonts w:ascii="Times New Roman" w:eastAsiaTheme="minorEastAsia" w:hAnsi="Times New Roman" w:cs="Times New Roman"/>
        </w:rPr>
        <w:t>}.</w:t>
      </w:r>
    </w:p>
    <w:p w14:paraId="39C72ACA" w14:textId="77777777" w:rsidR="00C2465D" w:rsidRPr="0080561E" w:rsidRDefault="00C2465D" w:rsidP="00C2465D">
      <w:pPr>
        <w:pStyle w:val="InstructionalTExt"/>
      </w:pPr>
      <w:r w:rsidRPr="0080561E">
        <w:t>Move the Overview of Changes table from the previous amendments to this section in reverse chronological order (most recent first).</w:t>
      </w:r>
    </w:p>
    <w:p w14:paraId="1E9BCF4B" w14:textId="5F8E1A4F" w:rsidR="00C2465D" w:rsidRPr="0080561E" w:rsidRDefault="006E7E0C" w:rsidP="008630E1">
      <w:pPr>
        <w:pStyle w:val="HeadingNoTOC"/>
        <w:spacing w:after="120"/>
        <w:rPr>
          <w:rFonts w:ascii="Times New Roman" w:hAnsi="Times New Roman" w:cs="Times New Roman"/>
          <w:color w:val="3333FF"/>
        </w:rPr>
      </w:pPr>
      <w:r>
        <w:rPr>
          <w:rFonts w:ascii="Times New Roman" w:hAnsi="Times New Roman" w:cs="Times New Roman"/>
          <w:b/>
        </w:rPr>
        <w:t>{</w:t>
      </w:r>
      <w:r w:rsidR="00C2465D" w:rsidRPr="0080561E">
        <w:rPr>
          <w:rFonts w:ascii="Times New Roman" w:hAnsi="Times New Roman" w:cs="Times New Roman"/>
          <w:b/>
        </w:rPr>
        <w:t xml:space="preserve">Overview of Changes in </w:t>
      </w:r>
      <w:r w:rsidR="00C2465D" w:rsidRPr="0080561E">
        <w:rPr>
          <w:rFonts w:ascii="Times New Roman" w:hAnsi="Times New Roman" w:cs="Times New Roman"/>
          <w:b/>
          <w:bCs/>
        </w:rPr>
        <w:t>Amendment</w:t>
      </w:r>
      <w:r w:rsidR="00C2465D" w:rsidRPr="0080561E">
        <w:rPr>
          <w:rFonts w:ascii="Times New Roman" w:hAnsi="Times New Roman" w:cs="Times New Roman"/>
        </w:rPr>
        <w:t xml:space="preserve"> </w:t>
      </w:r>
      <w:r w:rsidR="00DA454A" w:rsidRPr="0080561E">
        <w:rPr>
          <w:rFonts w:ascii="Times New Roman" w:hAnsi="Times New Roman" w:cs="Times New Roman"/>
        </w:rPr>
        <w:t>&lt;</w:t>
      </w:r>
      <w:r w:rsidR="00DA454A" w:rsidRPr="0080561E">
        <w:rPr>
          <w:rFonts w:ascii="Times New Roman" w:hAnsi="Times New Roman" w:cs="Times New Roman"/>
          <w:highlight w:val="lightGray"/>
        </w:rPr>
        <w:t xml:space="preserve">enter </w:t>
      </w:r>
      <w:commentRangeStart w:id="252"/>
      <w:r w:rsidR="00C2465D" w:rsidRPr="0080561E">
        <w:rPr>
          <w:rFonts w:ascii="Times New Roman" w:hAnsi="Times New Roman" w:cs="Times New Roman"/>
          <w:highlight w:val="lightGray"/>
        </w:rPr>
        <w:t>amendment number</w:t>
      </w:r>
      <w:commentRangeEnd w:id="252"/>
      <w:r w:rsidR="00443B97">
        <w:rPr>
          <w:rStyle w:val="CommentReference"/>
          <w:rFonts w:ascii="Arial" w:eastAsiaTheme="minorEastAsia" w:hAnsi="Arial" w:cs="Arial"/>
          <w:lang w:eastAsia="en-US"/>
        </w:rPr>
        <w:commentReference w:id="252"/>
      </w:r>
      <w:r w:rsidR="00DA454A" w:rsidRPr="0080561E">
        <w:rPr>
          <w:rFonts w:ascii="Times New Roman" w:hAnsi="Times New Roman" w:cs="Times New Roman"/>
        </w:rPr>
        <w:t>&gt;</w:t>
      </w:r>
      <w:r w:rsidR="00C2465D" w:rsidRPr="0080561E">
        <w:rPr>
          <w:rFonts w:ascii="Times New Roman" w:hAnsi="Times New Roman" w:cs="Times New Roman"/>
          <w:color w:val="3333FF"/>
        </w:rPr>
        <w:t xml:space="preserve"> </w:t>
      </w:r>
      <w:r w:rsidR="00C2465D" w:rsidRPr="0080561E">
        <w:rPr>
          <w:rFonts w:ascii="Times New Roman" w:hAnsi="Times New Roman" w:cs="Times New Roman"/>
        </w:rPr>
        <w:t>(</w:t>
      </w:r>
      <w:r w:rsidR="00681C55" w:rsidRPr="0080561E">
        <w:rPr>
          <w:rStyle w:val="CPTVariable"/>
          <w:rFonts w:ascii="Times New Roman" w:hAnsi="Times New Roman" w:cs="Times New Roman"/>
          <w:color w:val="auto"/>
        </w:rPr>
        <w:t>&lt;</w:t>
      </w:r>
      <w:r w:rsidR="00681C55" w:rsidRPr="0080561E">
        <w:rPr>
          <w:rStyle w:val="CPTVariable"/>
          <w:rFonts w:ascii="Times New Roman" w:hAnsi="Times New Roman" w:cs="Times New Roman"/>
          <w:color w:val="auto"/>
          <w:highlight w:val="lightGray"/>
        </w:rPr>
        <w:t xml:space="preserve">enter </w:t>
      </w:r>
      <w:r w:rsidR="00C2465D" w:rsidRPr="0080561E">
        <w:rPr>
          <w:rStyle w:val="CPTVariable"/>
          <w:rFonts w:ascii="Times New Roman" w:hAnsi="Times New Roman" w:cs="Times New Roman"/>
          <w:color w:val="auto"/>
          <w:highlight w:val="lightGray"/>
        </w:rPr>
        <w:t>date</w:t>
      </w:r>
      <w:r w:rsidR="00681C55" w:rsidRPr="0080561E">
        <w:rPr>
          <w:rStyle w:val="CPTVariable"/>
          <w:rFonts w:ascii="Times New Roman" w:hAnsi="Times New Roman" w:cs="Times New Roman"/>
          <w:color w:val="auto"/>
        </w:rPr>
        <w:t>&gt;</w:t>
      </w:r>
      <w:r w:rsidR="00C2465D" w:rsidRPr="0080561E">
        <w:rPr>
          <w:rFonts w:ascii="Times New Roman" w:hAnsi="Times New Roman" w:cs="Times New Roman"/>
        </w:rPr>
        <w:t>)</w:t>
      </w:r>
      <w:r>
        <w:rPr>
          <w:rFonts w:ascii="Times New Roman" w:hAnsi="Times New Roman" w:cs="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6"/>
        <w:gridCol w:w="4232"/>
        <w:gridCol w:w="2242"/>
      </w:tblGrid>
      <w:tr w:rsidR="00820491" w:rsidRPr="0080561E" w14:paraId="38AF357A" w14:textId="756176C8" w:rsidTr="000906C4">
        <w:trPr>
          <w:cantSplit/>
          <w:tblHeader/>
        </w:trPr>
        <w:tc>
          <w:tcPr>
            <w:tcW w:w="1538" w:type="pct"/>
            <w:vAlign w:val="bottom"/>
            <w:hideMark/>
          </w:tcPr>
          <w:p w14:paraId="05241988" w14:textId="6AC059B8" w:rsidR="00820491" w:rsidRPr="0080561E" w:rsidRDefault="00925665" w:rsidP="008A5AB7">
            <w:pPr>
              <w:pStyle w:val="TableHeadings"/>
              <w:spacing w:before="120" w:after="120"/>
              <w:jc w:val="left"/>
            </w:pPr>
            <w:r>
              <w:lastRenderedPageBreak/>
              <w:t>{</w:t>
            </w:r>
            <w:r w:rsidR="00820491" w:rsidRPr="0080561E">
              <w:t>Description of Change</w:t>
            </w:r>
            <w:r>
              <w:t>}</w:t>
            </w:r>
          </w:p>
        </w:tc>
        <w:tc>
          <w:tcPr>
            <w:tcW w:w="2263" w:type="pct"/>
            <w:vAlign w:val="bottom"/>
          </w:tcPr>
          <w:p w14:paraId="54F43C04" w14:textId="60F1E32D" w:rsidR="00820491" w:rsidRPr="0080561E" w:rsidRDefault="00931AB3" w:rsidP="008A5AB7">
            <w:pPr>
              <w:pStyle w:val="TableHeadings"/>
              <w:spacing w:before="120" w:after="120"/>
              <w:jc w:val="left"/>
            </w:pPr>
            <w:r>
              <w:t>{</w:t>
            </w:r>
            <w:r w:rsidR="00820491" w:rsidRPr="0080561E">
              <w:t>Brief Rationale for Change</w:t>
            </w:r>
            <w:r>
              <w:t>}</w:t>
            </w:r>
          </w:p>
        </w:tc>
        <w:tc>
          <w:tcPr>
            <w:tcW w:w="1200" w:type="pct"/>
            <w:vAlign w:val="bottom"/>
          </w:tcPr>
          <w:p w14:paraId="264B3098" w14:textId="6C6F11A3" w:rsidR="00820491" w:rsidRPr="0080561E" w:rsidRDefault="00931AB3" w:rsidP="008A5AB7">
            <w:pPr>
              <w:pStyle w:val="TableHeadings"/>
              <w:spacing w:before="120" w:after="120"/>
              <w:jc w:val="left"/>
            </w:pPr>
            <w:r>
              <w:t>{</w:t>
            </w:r>
            <w:r w:rsidR="00820491" w:rsidRPr="0080561E">
              <w:t>Section # and Name</w:t>
            </w:r>
            <w:r>
              <w:t>}</w:t>
            </w:r>
          </w:p>
        </w:tc>
      </w:tr>
      <w:tr w:rsidR="00820491" w:rsidRPr="0080561E" w14:paraId="1C6FF2AB" w14:textId="285EB960" w:rsidTr="000906C4">
        <w:trPr>
          <w:cantSplit/>
        </w:trPr>
        <w:tc>
          <w:tcPr>
            <w:tcW w:w="1538" w:type="pct"/>
          </w:tcPr>
          <w:p w14:paraId="7B146E15" w14:textId="64DAEEBE" w:rsidR="00820491" w:rsidRPr="000047E6" w:rsidRDefault="00820491" w:rsidP="008A5AB7">
            <w:pPr>
              <w:pStyle w:val="TableText"/>
              <w:tabs>
                <w:tab w:val="clear" w:pos="288"/>
                <w:tab w:val="clear" w:pos="576"/>
                <w:tab w:val="clear" w:pos="864"/>
                <w:tab w:val="left" w:pos="192"/>
                <w:tab w:val="left" w:pos="385"/>
                <w:tab w:val="left" w:pos="578"/>
              </w:tabs>
              <w:spacing w:before="120" w:after="120"/>
              <w:rPr>
                <w:rFonts w:ascii="Arial" w:hAnsi="Arial" w:cs="Arial"/>
                <w:color w:val="0000FF"/>
                <w:szCs w:val="24"/>
              </w:rPr>
            </w:pPr>
            <w:r w:rsidRPr="0002782A">
              <w:rPr>
                <w:rStyle w:val="CPTVariable"/>
                <w:rFonts w:ascii="Arial" w:hAnsi="Arial" w:cs="Arial"/>
                <w:color w:val="0000FF"/>
                <w:szCs w:val="24"/>
              </w:rPr>
              <w:t>&lt;</w:t>
            </w:r>
            <w:r w:rsidRPr="000047E6">
              <w:rPr>
                <w:rStyle w:val="CPTVariable"/>
                <w:rFonts w:ascii="Arial" w:hAnsi="Arial" w:cs="Arial"/>
                <w:color w:val="0000FF"/>
                <w:szCs w:val="24"/>
                <w:highlight w:val="lightGray"/>
              </w:rPr>
              <w:t>Enter Description of</w:t>
            </w:r>
            <w:r w:rsidRPr="000047E6">
              <w:rPr>
                <w:rFonts w:ascii="Arial" w:hAnsi="Arial" w:cs="Arial"/>
                <w:color w:val="0000FF"/>
                <w:highlight w:val="lightGray"/>
              </w:rPr>
              <w:t xml:space="preserve"> Change</w:t>
            </w:r>
            <w:r w:rsidRPr="000047E6">
              <w:rPr>
                <w:rFonts w:ascii="Arial" w:hAnsi="Arial" w:cs="Arial"/>
                <w:color w:val="0000FF"/>
              </w:rPr>
              <w:t>&gt;</w:t>
            </w:r>
          </w:p>
        </w:tc>
        <w:tc>
          <w:tcPr>
            <w:tcW w:w="2263" w:type="pct"/>
          </w:tcPr>
          <w:p w14:paraId="59D00580" w14:textId="7329EC06" w:rsidR="00820491" w:rsidRPr="000047E6" w:rsidRDefault="00820491" w:rsidP="008A5AB7">
            <w:pPr>
              <w:pStyle w:val="TableText"/>
              <w:tabs>
                <w:tab w:val="clear" w:pos="288"/>
                <w:tab w:val="clear" w:pos="576"/>
                <w:tab w:val="clear" w:pos="864"/>
                <w:tab w:val="left" w:pos="192"/>
                <w:tab w:val="left" w:pos="385"/>
                <w:tab w:val="left" w:pos="578"/>
              </w:tabs>
              <w:spacing w:before="120" w:after="120"/>
              <w:rPr>
                <w:rStyle w:val="CPTVariable"/>
                <w:rFonts w:ascii="Arial" w:eastAsiaTheme="majorEastAsia" w:hAnsi="Arial" w:cs="Arial"/>
                <w:color w:val="0000FF"/>
                <w:szCs w:val="24"/>
              </w:rPr>
            </w:pPr>
            <w:r w:rsidRPr="0002782A">
              <w:rPr>
                <w:rFonts w:ascii="Arial" w:hAnsi="Arial" w:cs="Arial"/>
                <w:color w:val="0000FF"/>
              </w:rPr>
              <w:t>&lt;</w:t>
            </w:r>
            <w:r w:rsidRPr="000047E6">
              <w:rPr>
                <w:rFonts w:ascii="Arial" w:hAnsi="Arial" w:cs="Arial"/>
                <w:color w:val="0000FF"/>
                <w:highlight w:val="lightGray"/>
              </w:rPr>
              <w:t xml:space="preserve">Enter </w:t>
            </w:r>
            <w:r w:rsidR="005F18BE" w:rsidRPr="000047E6">
              <w:rPr>
                <w:rFonts w:ascii="Arial" w:hAnsi="Arial" w:cs="Arial"/>
                <w:color w:val="0000FF"/>
                <w:highlight w:val="lightGray"/>
              </w:rPr>
              <w:t xml:space="preserve">Brief </w:t>
            </w:r>
            <w:r w:rsidRPr="000047E6">
              <w:rPr>
                <w:rFonts w:ascii="Arial" w:hAnsi="Arial" w:cs="Arial"/>
                <w:color w:val="0000FF"/>
                <w:highlight w:val="lightGray"/>
              </w:rPr>
              <w:t>Rationale for Change</w:t>
            </w:r>
            <w:r w:rsidRPr="000047E6">
              <w:rPr>
                <w:rFonts w:ascii="Arial" w:hAnsi="Arial" w:cs="Arial"/>
                <w:color w:val="0000FF"/>
              </w:rPr>
              <w:t>&gt;</w:t>
            </w:r>
          </w:p>
        </w:tc>
        <w:tc>
          <w:tcPr>
            <w:tcW w:w="1200" w:type="pct"/>
          </w:tcPr>
          <w:p w14:paraId="1E87B152" w14:textId="131BDB7D" w:rsidR="00820491" w:rsidRPr="000047E6" w:rsidRDefault="00820491" w:rsidP="008A5AB7">
            <w:pPr>
              <w:pStyle w:val="TableText"/>
              <w:tabs>
                <w:tab w:val="clear" w:pos="288"/>
                <w:tab w:val="clear" w:pos="576"/>
                <w:tab w:val="clear" w:pos="864"/>
                <w:tab w:val="left" w:pos="192"/>
                <w:tab w:val="left" w:pos="385"/>
                <w:tab w:val="left" w:pos="578"/>
              </w:tabs>
              <w:spacing w:before="120" w:after="120"/>
              <w:rPr>
                <w:rFonts w:ascii="Arial" w:hAnsi="Arial" w:cs="Arial"/>
                <w:color w:val="0000FF"/>
                <w:highlight w:val="lightGray"/>
              </w:rPr>
            </w:pPr>
            <w:r w:rsidRPr="0002782A">
              <w:rPr>
                <w:rStyle w:val="CPTVariable"/>
                <w:rFonts w:ascii="Arial" w:hAnsi="Arial" w:cs="Arial"/>
                <w:color w:val="0000FF"/>
                <w:szCs w:val="24"/>
              </w:rPr>
              <w:t>&lt;</w:t>
            </w:r>
            <w:r w:rsidRPr="000047E6">
              <w:rPr>
                <w:rStyle w:val="CPTVariable"/>
                <w:rFonts w:ascii="Arial" w:hAnsi="Arial" w:cs="Arial"/>
                <w:color w:val="0000FF"/>
                <w:szCs w:val="24"/>
                <w:highlight w:val="lightGray"/>
              </w:rPr>
              <w:t>Enter Section</w:t>
            </w:r>
            <w:r w:rsidR="005F18BE" w:rsidRPr="000047E6">
              <w:rPr>
                <w:rStyle w:val="CPTVariable"/>
                <w:rFonts w:ascii="Arial" w:hAnsi="Arial" w:cs="Arial"/>
                <w:color w:val="0000FF"/>
                <w:szCs w:val="24"/>
                <w:highlight w:val="lightGray"/>
              </w:rPr>
              <w:t xml:space="preserve"> # and Name</w:t>
            </w:r>
            <w:r w:rsidRPr="000047E6">
              <w:rPr>
                <w:rStyle w:val="CPTVariable"/>
                <w:rFonts w:ascii="Arial" w:hAnsi="Arial" w:cs="Arial"/>
                <w:color w:val="0000FF"/>
                <w:szCs w:val="24"/>
                <w:highlight w:val="lightGray"/>
              </w:rPr>
              <w:t xml:space="preserve"> of Change</w:t>
            </w:r>
            <w:r w:rsidRPr="000047E6">
              <w:rPr>
                <w:rStyle w:val="CPTVariable"/>
                <w:rFonts w:ascii="Arial" w:hAnsi="Arial" w:cs="Arial"/>
                <w:color w:val="0000FF"/>
                <w:szCs w:val="24"/>
              </w:rPr>
              <w:t>&gt;</w:t>
            </w:r>
          </w:p>
        </w:tc>
      </w:tr>
      <w:tr w:rsidR="00820491" w:rsidRPr="0080561E" w14:paraId="16D31A73" w14:textId="1437AE93" w:rsidTr="000906C4">
        <w:trPr>
          <w:cantSplit/>
        </w:trPr>
        <w:tc>
          <w:tcPr>
            <w:tcW w:w="1538" w:type="pct"/>
          </w:tcPr>
          <w:p w14:paraId="30FC3C3A" w14:textId="1C48766C" w:rsidR="00820491" w:rsidRPr="000047E6" w:rsidRDefault="00820491" w:rsidP="008A5AB7">
            <w:pPr>
              <w:pStyle w:val="TableText"/>
              <w:tabs>
                <w:tab w:val="clear" w:pos="288"/>
                <w:tab w:val="clear" w:pos="576"/>
                <w:tab w:val="clear" w:pos="864"/>
                <w:tab w:val="left" w:pos="192"/>
                <w:tab w:val="left" w:pos="385"/>
                <w:tab w:val="left" w:pos="578"/>
              </w:tabs>
              <w:spacing w:before="120" w:after="120"/>
              <w:rPr>
                <w:rStyle w:val="CPTVariable"/>
                <w:rFonts w:ascii="Arial" w:eastAsiaTheme="majorEastAsia" w:hAnsi="Arial" w:cs="Arial"/>
                <w:color w:val="0000FF"/>
                <w:szCs w:val="24"/>
              </w:rPr>
            </w:pPr>
            <w:commentRangeStart w:id="253"/>
            <w:r w:rsidRPr="0002782A">
              <w:rPr>
                <w:rStyle w:val="CPTVariable"/>
                <w:rFonts w:ascii="Arial" w:hAnsi="Arial" w:cs="Arial"/>
                <w:color w:val="0000FF"/>
                <w:szCs w:val="24"/>
              </w:rPr>
              <w:t>&lt;</w:t>
            </w:r>
            <w:r w:rsidRPr="000047E6">
              <w:rPr>
                <w:rStyle w:val="CPTVariable"/>
                <w:rFonts w:ascii="Arial" w:hAnsi="Arial" w:cs="Arial"/>
                <w:color w:val="0000FF"/>
                <w:szCs w:val="24"/>
                <w:highlight w:val="lightGray"/>
              </w:rPr>
              <w:t>Enter Description of</w:t>
            </w:r>
            <w:r w:rsidRPr="000047E6">
              <w:rPr>
                <w:rFonts w:ascii="Arial" w:hAnsi="Arial" w:cs="Arial"/>
                <w:color w:val="0000FF"/>
                <w:highlight w:val="lightGray"/>
              </w:rPr>
              <w:t xml:space="preserve"> Change</w:t>
            </w:r>
            <w:r w:rsidRPr="000047E6">
              <w:rPr>
                <w:rFonts w:ascii="Arial" w:hAnsi="Arial" w:cs="Arial"/>
                <w:color w:val="0000FF"/>
              </w:rPr>
              <w:t>&gt;</w:t>
            </w:r>
          </w:p>
        </w:tc>
        <w:tc>
          <w:tcPr>
            <w:tcW w:w="2263" w:type="pct"/>
          </w:tcPr>
          <w:p w14:paraId="579F56D5" w14:textId="3D6CC9F2" w:rsidR="00820491" w:rsidRPr="000047E6" w:rsidRDefault="00820491" w:rsidP="008A5AB7">
            <w:pPr>
              <w:pStyle w:val="TableText"/>
              <w:tabs>
                <w:tab w:val="clear" w:pos="288"/>
                <w:tab w:val="clear" w:pos="576"/>
                <w:tab w:val="clear" w:pos="864"/>
                <w:tab w:val="left" w:pos="192"/>
                <w:tab w:val="left" w:pos="385"/>
                <w:tab w:val="left" w:pos="578"/>
              </w:tabs>
              <w:spacing w:before="120" w:after="120"/>
              <w:rPr>
                <w:rStyle w:val="CPTVariable"/>
                <w:rFonts w:ascii="Arial" w:eastAsiaTheme="majorEastAsia" w:hAnsi="Arial" w:cs="Arial"/>
                <w:color w:val="0000FF"/>
                <w:szCs w:val="24"/>
              </w:rPr>
            </w:pPr>
            <w:r w:rsidRPr="0002782A">
              <w:rPr>
                <w:rFonts w:ascii="Arial" w:hAnsi="Arial" w:cs="Arial"/>
                <w:color w:val="0000FF"/>
              </w:rPr>
              <w:t>&lt;</w:t>
            </w:r>
            <w:r w:rsidRPr="000047E6">
              <w:rPr>
                <w:rFonts w:ascii="Arial" w:hAnsi="Arial" w:cs="Arial"/>
                <w:color w:val="0000FF"/>
                <w:highlight w:val="lightGray"/>
              </w:rPr>
              <w:t xml:space="preserve">Enter </w:t>
            </w:r>
            <w:r w:rsidR="005F18BE" w:rsidRPr="000047E6">
              <w:rPr>
                <w:rFonts w:ascii="Arial" w:hAnsi="Arial" w:cs="Arial"/>
                <w:color w:val="0000FF"/>
                <w:highlight w:val="lightGray"/>
              </w:rPr>
              <w:t xml:space="preserve">Brief </w:t>
            </w:r>
            <w:r w:rsidRPr="000047E6">
              <w:rPr>
                <w:rFonts w:ascii="Arial" w:hAnsi="Arial" w:cs="Arial"/>
                <w:color w:val="0000FF"/>
                <w:highlight w:val="lightGray"/>
              </w:rPr>
              <w:t>Rationale for Change</w:t>
            </w:r>
            <w:r w:rsidRPr="000047E6">
              <w:rPr>
                <w:rFonts w:ascii="Arial" w:hAnsi="Arial" w:cs="Arial"/>
                <w:color w:val="0000FF"/>
              </w:rPr>
              <w:t>&gt;</w:t>
            </w:r>
          </w:p>
        </w:tc>
        <w:tc>
          <w:tcPr>
            <w:tcW w:w="1200" w:type="pct"/>
          </w:tcPr>
          <w:p w14:paraId="363BC2C8" w14:textId="71AAF290" w:rsidR="00820491" w:rsidRPr="000047E6" w:rsidRDefault="00820491" w:rsidP="008A5AB7">
            <w:pPr>
              <w:pStyle w:val="TableText"/>
              <w:tabs>
                <w:tab w:val="clear" w:pos="288"/>
                <w:tab w:val="clear" w:pos="576"/>
                <w:tab w:val="clear" w:pos="864"/>
                <w:tab w:val="left" w:pos="192"/>
                <w:tab w:val="left" w:pos="385"/>
                <w:tab w:val="left" w:pos="578"/>
              </w:tabs>
              <w:spacing w:before="120" w:after="120"/>
              <w:rPr>
                <w:rFonts w:ascii="Arial" w:hAnsi="Arial" w:cs="Arial"/>
                <w:color w:val="0000FF"/>
                <w:highlight w:val="lightGray"/>
              </w:rPr>
            </w:pPr>
            <w:r w:rsidRPr="0002782A">
              <w:rPr>
                <w:rStyle w:val="CPTVariable"/>
                <w:rFonts w:ascii="Arial" w:hAnsi="Arial" w:cs="Arial"/>
                <w:color w:val="0000FF"/>
                <w:szCs w:val="24"/>
              </w:rPr>
              <w:t>&lt;</w:t>
            </w:r>
            <w:r w:rsidRPr="000047E6">
              <w:rPr>
                <w:rStyle w:val="CPTVariable"/>
                <w:rFonts w:ascii="Arial" w:hAnsi="Arial" w:cs="Arial"/>
                <w:color w:val="0000FF"/>
                <w:szCs w:val="24"/>
                <w:highlight w:val="lightGray"/>
              </w:rPr>
              <w:t>Enter Section</w:t>
            </w:r>
            <w:r w:rsidR="005F18BE" w:rsidRPr="000047E6">
              <w:rPr>
                <w:rStyle w:val="CPTVariable"/>
                <w:rFonts w:ascii="Arial" w:hAnsi="Arial" w:cs="Arial"/>
                <w:color w:val="0000FF"/>
                <w:szCs w:val="24"/>
                <w:highlight w:val="lightGray"/>
              </w:rPr>
              <w:t xml:space="preserve"> # and Name</w:t>
            </w:r>
            <w:r w:rsidRPr="000047E6">
              <w:rPr>
                <w:rStyle w:val="CPTVariable"/>
                <w:rFonts w:ascii="Arial" w:hAnsi="Arial" w:cs="Arial"/>
                <w:color w:val="0000FF"/>
                <w:szCs w:val="24"/>
                <w:highlight w:val="lightGray"/>
              </w:rPr>
              <w:t xml:space="preserve"> of Change</w:t>
            </w:r>
            <w:r w:rsidRPr="000047E6">
              <w:rPr>
                <w:rStyle w:val="CPTVariable"/>
                <w:rFonts w:ascii="Arial" w:hAnsi="Arial" w:cs="Arial"/>
                <w:color w:val="0000FF"/>
                <w:szCs w:val="24"/>
              </w:rPr>
              <w:t>&gt;</w:t>
            </w:r>
            <w:commentRangeEnd w:id="253"/>
            <w:r w:rsidR="00964B6F">
              <w:rPr>
                <w:rStyle w:val="CommentReference"/>
                <w:rFonts w:ascii="Arial" w:eastAsiaTheme="minorEastAsia" w:hAnsi="Arial" w:cs="Arial"/>
                <w:lang w:eastAsia="en-US"/>
              </w:rPr>
              <w:commentReference w:id="253"/>
            </w:r>
          </w:p>
        </w:tc>
      </w:tr>
    </w:tbl>
    <w:p w14:paraId="5861B9B9" w14:textId="77777777" w:rsidR="00820491" w:rsidRPr="0080561E" w:rsidRDefault="00820491" w:rsidP="00820491">
      <w:pPr>
        <w:pStyle w:val="InstructionalTExt"/>
      </w:pPr>
      <w:r w:rsidRPr="0080561E">
        <w:t>(Add lines as needed)</w:t>
      </w:r>
    </w:p>
    <w:p w14:paraId="7DA64F8E" w14:textId="58DFB97E" w:rsidR="00CE161F" w:rsidRDefault="00C2465D" w:rsidP="00CE161F">
      <w:pPr>
        <w:pStyle w:val="InstructionalTExt"/>
      </w:pPr>
      <w:r w:rsidRPr="0080561E">
        <w:t>Add additional Overview of Changes tables as protocol amendments accrue</w:t>
      </w:r>
      <w:r w:rsidR="009E2B14">
        <w:t>.</w:t>
      </w:r>
    </w:p>
    <w:p w14:paraId="11E1BD11" w14:textId="4104EB6B" w:rsidR="00D53191" w:rsidRPr="0080561E" w:rsidRDefault="00D53191" w:rsidP="009E2B14">
      <w:pPr>
        <w:pStyle w:val="01Heading1"/>
        <w:pageBreakBefore/>
        <w:ind w:left="850" w:hanging="850"/>
      </w:pPr>
      <w:bookmarkStart w:id="254" w:name="_Toc185590996"/>
      <w:r w:rsidRPr="0080561E">
        <w:lastRenderedPageBreak/>
        <w:t>Appendix: Glossary of Terms</w:t>
      </w:r>
      <w:r w:rsidR="00CC0F15" w:rsidRPr="0080561E">
        <w:t xml:space="preserve"> and Abbreviations</w:t>
      </w:r>
      <w:bookmarkEnd w:id="254"/>
    </w:p>
    <w:p w14:paraId="1C1EFD1C" w14:textId="7C700FCE" w:rsidR="00D53191" w:rsidRPr="0080561E" w:rsidRDefault="00D53191" w:rsidP="00D53191">
      <w:pPr>
        <w:pStyle w:val="InstructionalTExt"/>
      </w:pPr>
      <w:r w:rsidRPr="0080561E">
        <w:t xml:space="preserve">Define abbreviations and other terms used in the protocol. </w:t>
      </w:r>
      <w:sdt>
        <w:sdtPr>
          <w:tag w:val="goog_rdk_298"/>
          <w:id w:val="200365352"/>
        </w:sdtPr>
        <w:sdtContent/>
      </w:sdt>
      <w:r w:rsidRPr="0080561E">
        <w:t>A tabular presentation is common</w:t>
      </w:r>
      <w:r w:rsidR="00E21927" w:rsidRPr="0080561E">
        <w:t xml:space="preserve"> and may serve as the definition at first use.</w:t>
      </w:r>
    </w:p>
    <w:p w14:paraId="2254A451" w14:textId="1A05E207" w:rsidR="00D53191" w:rsidRPr="0080561E" w:rsidRDefault="009441DF" w:rsidP="00D53191">
      <w:pPr>
        <w:pStyle w:val="00Paragraph"/>
      </w:pPr>
      <w:r w:rsidRPr="005672F2">
        <w:t>&lt;</w:t>
      </w:r>
      <w:r w:rsidRPr="005672F2">
        <w:rPr>
          <w:highlight w:val="lightGray"/>
        </w:rPr>
        <w:t xml:space="preserve">Enter </w:t>
      </w:r>
      <w:r w:rsidR="005D70B1" w:rsidRPr="005672F2">
        <w:rPr>
          <w:highlight w:val="lightGray"/>
        </w:rPr>
        <w:t xml:space="preserve">Glossary of Terms and </w:t>
      </w:r>
      <w:r w:rsidR="00D53191" w:rsidRPr="005672F2">
        <w:rPr>
          <w:highlight w:val="lightGray"/>
        </w:rPr>
        <w:t>Abbreviations</w:t>
      </w:r>
      <w:r w:rsidRPr="005672F2">
        <w:t>&gt;</w:t>
      </w:r>
    </w:p>
    <w:p w14:paraId="1A900A98" w14:textId="4E83DAC4" w:rsidR="00EE5910" w:rsidRPr="0080561E" w:rsidRDefault="00D53191" w:rsidP="00EE5910">
      <w:pPr>
        <w:pStyle w:val="01Heading1"/>
      </w:pPr>
      <w:bookmarkStart w:id="255" w:name="_Toc185590997"/>
      <w:r w:rsidRPr="0080561E">
        <w:t xml:space="preserve">Appendix: </w:t>
      </w:r>
      <w:r w:rsidR="00EE5910" w:rsidRPr="0080561E">
        <w:t>References</w:t>
      </w:r>
      <w:bookmarkEnd w:id="255"/>
    </w:p>
    <w:p w14:paraId="0EF8FB23" w14:textId="721B3D48" w:rsidR="00D754C9" w:rsidRPr="0080561E" w:rsidRDefault="00D754C9" w:rsidP="0059292D">
      <w:pPr>
        <w:pStyle w:val="InstructionalTExt"/>
        <w:rPr>
          <w:i/>
        </w:rPr>
      </w:pPr>
      <w:r w:rsidRPr="0080561E">
        <w:t>References should be listed in a common format that includes all relevant information to identify the source and date published. If not published, this should be clearly indicated.</w:t>
      </w:r>
    </w:p>
    <w:p w14:paraId="1B8FD5C8" w14:textId="141E1F27" w:rsidR="00D754C9" w:rsidRPr="0080561E" w:rsidRDefault="00DA1336" w:rsidP="00D754C9">
      <w:pPr>
        <w:pStyle w:val="00Paragraph"/>
        <w:rPr>
          <w:iCs/>
        </w:rPr>
      </w:pPr>
      <w:r w:rsidRPr="005672F2">
        <w:t>&lt;</w:t>
      </w:r>
      <w:r w:rsidRPr="005672F2">
        <w:rPr>
          <w:highlight w:val="lightGray"/>
        </w:rPr>
        <w:t xml:space="preserve">Enter </w:t>
      </w:r>
      <w:r w:rsidR="00D754C9" w:rsidRPr="005672F2">
        <w:rPr>
          <w:highlight w:val="lightGray"/>
        </w:rPr>
        <w:t>Reference</w:t>
      </w:r>
      <w:r w:rsidR="00F2451C" w:rsidRPr="005672F2">
        <w:rPr>
          <w:highlight w:val="lightGray"/>
        </w:rPr>
        <w:t>s</w:t>
      </w:r>
      <w:r w:rsidRPr="005672F2">
        <w:t>&gt;</w:t>
      </w:r>
    </w:p>
    <w:sectPr w:rsidR="00D754C9" w:rsidRPr="0080561E" w:rsidSect="00F36AB8">
      <w:pgSz w:w="12240" w:h="15840" w:code="1"/>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Allred, Mitzi" w:date="2025-01-17T09:23:00Z" w:initials="MA">
    <w:p w14:paraId="7781F023" w14:textId="77777777" w:rsidR="00274437" w:rsidRDefault="00274437" w:rsidP="00274437">
      <w:pPr>
        <w:pStyle w:val="CommentText"/>
      </w:pPr>
      <w:r>
        <w:rPr>
          <w:rStyle w:val="CommentReference"/>
        </w:rPr>
        <w:annotationRef/>
      </w:r>
      <w:r>
        <w:t>17 Jan 2025 Add Paren close</w:t>
      </w:r>
    </w:p>
    <w:p w14:paraId="2AF26BB9" w14:textId="77777777" w:rsidR="00274437" w:rsidRDefault="00274437" w:rsidP="00274437">
      <w:pPr>
        <w:pStyle w:val="CommentText"/>
      </w:pPr>
      <w:r>
        <w:t>#tanya</w:t>
      </w:r>
    </w:p>
  </w:comment>
  <w:comment w:id="30" w:author="Allred, Mitzi" w:date="2025-01-17T08:32:00Z" w:initials="MA">
    <w:p w14:paraId="14A246BA" w14:textId="77069876" w:rsidR="00DA0BE1" w:rsidRDefault="0047370C" w:rsidP="00DA0BE1">
      <w:pPr>
        <w:pStyle w:val="CommentText"/>
      </w:pPr>
      <w:r>
        <w:rPr>
          <w:rStyle w:val="CommentReference"/>
        </w:rPr>
        <w:annotationRef/>
      </w:r>
      <w:r w:rsidR="00DA0BE1">
        <w:t>17 Jan Add &lt;#&gt;  Per the Estimand team in clarification of Tech Specification</w:t>
      </w:r>
    </w:p>
    <w:p w14:paraId="1832D331" w14:textId="77777777" w:rsidR="00DA0BE1" w:rsidRDefault="00DA0BE1" w:rsidP="00DA0BE1">
      <w:pPr>
        <w:pStyle w:val="CommentText"/>
      </w:pPr>
      <w:r>
        <w:t>#tanya</w:t>
      </w:r>
    </w:p>
  </w:comment>
  <w:comment w:id="51" w:author="Allred, Mitzi" w:date="2025-01-17T08:33:00Z" w:initials="MA">
    <w:p w14:paraId="61AF5EC7" w14:textId="77777777" w:rsidR="00443B97" w:rsidRDefault="00DA0BE1" w:rsidP="00443B97">
      <w:pPr>
        <w:pStyle w:val="CommentText"/>
      </w:pPr>
      <w:r>
        <w:rPr>
          <w:rStyle w:val="CommentReference"/>
        </w:rPr>
        <w:annotationRef/>
      </w:r>
      <w:r w:rsidR="00443B97">
        <w:t>17 Jan add Trial  in front of duration</w:t>
      </w:r>
    </w:p>
    <w:p w14:paraId="47C73E5A" w14:textId="77777777" w:rsidR="00443B97" w:rsidRDefault="00443B97" w:rsidP="00443B97">
      <w:pPr>
        <w:pStyle w:val="CommentText"/>
      </w:pPr>
      <w:r>
        <w:t>#tanya</w:t>
      </w:r>
    </w:p>
  </w:comment>
  <w:comment w:id="59" w:author="Allred, Mitzi" w:date="2025-01-17T08:46:00Z" w:initials="MA">
    <w:p w14:paraId="0AF892C1" w14:textId="77777777" w:rsidR="00D47F18" w:rsidRDefault="00D47F18" w:rsidP="00D47F18">
      <w:pPr>
        <w:pStyle w:val="CommentText"/>
      </w:pPr>
      <w:r>
        <w:rPr>
          <w:rStyle w:val="CommentReference"/>
        </w:rPr>
        <w:annotationRef/>
      </w:r>
      <w:r>
        <w:t>Reference should be 11.11</w:t>
      </w:r>
      <w:r>
        <w:br/>
        <w:t>#tanya</w:t>
      </w:r>
    </w:p>
  </w:comment>
  <w:comment w:id="85" w:author="Allred, Mitzi" w:date="2025-01-17T08:38:00Z" w:initials="MA">
    <w:p w14:paraId="1FA08714" w14:textId="19CA1960" w:rsidR="00577CBF" w:rsidRDefault="00577CBF" w:rsidP="00577CBF">
      <w:pPr>
        <w:pStyle w:val="CommentText"/>
      </w:pPr>
      <w:r>
        <w:rPr>
          <w:rStyle w:val="CommentReference"/>
        </w:rPr>
        <w:annotationRef/>
      </w:r>
      <w:r>
        <w:t xml:space="preserve">Remove condition 8 Jan 2025 metg TS and Ron </w:t>
      </w:r>
      <w:r>
        <w:br/>
        <w:t>#tanya</w:t>
      </w:r>
    </w:p>
  </w:comment>
  <w:comment w:id="86" w:author="Allred, Mitzi" w:date="2025-01-17T08:39:00Z" w:initials="MA">
    <w:p w14:paraId="5BCC308D" w14:textId="77777777" w:rsidR="000F33B5" w:rsidRDefault="000F33B5" w:rsidP="000F33B5">
      <w:pPr>
        <w:pStyle w:val="CommentText"/>
      </w:pPr>
      <w:r>
        <w:rPr>
          <w:rStyle w:val="CommentReference"/>
        </w:rPr>
        <w:annotationRef/>
      </w:r>
      <w:r>
        <w:t xml:space="preserve">Reove Condition  8 Jan2024 mtg TS and Ron </w:t>
      </w:r>
      <w:r>
        <w:br/>
        <w:t>#tanya</w:t>
      </w:r>
    </w:p>
  </w:comment>
  <w:comment w:id="252" w:author="Allred, Mitzi" w:date="2025-01-17T08:36:00Z" w:initials="MA">
    <w:p w14:paraId="09A929A1" w14:textId="0CD1266C" w:rsidR="00443B97" w:rsidRDefault="00443B97" w:rsidP="00443B97">
      <w:pPr>
        <w:pStyle w:val="CommentText"/>
      </w:pPr>
      <w:r>
        <w:rPr>
          <w:rStyle w:val="CommentReference"/>
        </w:rPr>
        <w:annotationRef/>
      </w:r>
      <w:r>
        <w:t>Change to Amendment Identifier 17 Jan 2025</w:t>
      </w:r>
      <w:r>
        <w:br/>
        <w:t>#tanya</w:t>
      </w:r>
    </w:p>
  </w:comment>
  <w:comment w:id="253" w:author="Allred, Mitzi" w:date="2025-01-17T08:42:00Z" w:initials="MA">
    <w:p w14:paraId="3A519CF9" w14:textId="77777777" w:rsidR="00964B6F" w:rsidRDefault="00964B6F" w:rsidP="00964B6F">
      <w:pPr>
        <w:pStyle w:val="CommentText"/>
      </w:pPr>
      <w:r>
        <w:rPr>
          <w:rStyle w:val="CommentReference"/>
        </w:rPr>
        <w:annotationRef/>
      </w:r>
      <w:r>
        <w:t>Delete this row</w:t>
      </w:r>
      <w:r>
        <w:br/>
        <w:t>#tanya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AF26BB9" w15:done="0"/>
  <w15:commentEx w15:paraId="1832D331" w15:done="0"/>
  <w15:commentEx w15:paraId="47C73E5A" w15:done="0"/>
  <w15:commentEx w15:paraId="0AF892C1" w15:done="0"/>
  <w15:commentEx w15:paraId="1FA08714" w15:done="0"/>
  <w15:commentEx w15:paraId="5BCC308D" w15:done="0"/>
  <w15:commentEx w15:paraId="09A929A1" w15:done="0"/>
  <w15:commentEx w15:paraId="3A519C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570887F" w16cex:dateUtc="2025-01-17T14:23:00Z"/>
  <w16cex:commentExtensible w16cex:durableId="05BCDC37" w16cex:dateUtc="2025-01-17T13:32:00Z"/>
  <w16cex:commentExtensible w16cex:durableId="78C13487" w16cex:dateUtc="2025-01-17T13:33:00Z"/>
  <w16cex:commentExtensible w16cex:durableId="4BC0F782" w16cex:dateUtc="2025-01-17T13:46:00Z"/>
  <w16cex:commentExtensible w16cex:durableId="3691EC06" w16cex:dateUtc="2025-01-17T13:38:00Z"/>
  <w16cex:commentExtensible w16cex:durableId="6045BBA0" w16cex:dateUtc="2025-01-17T13:39:00Z"/>
  <w16cex:commentExtensible w16cex:durableId="20559ACC" w16cex:dateUtc="2025-01-17T13:36:00Z"/>
  <w16cex:commentExtensible w16cex:durableId="5E88D6CA" w16cex:dateUtc="2025-01-17T13: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AF26BB9" w16cid:durableId="5570887F"/>
  <w16cid:commentId w16cid:paraId="1832D331" w16cid:durableId="05BCDC37"/>
  <w16cid:commentId w16cid:paraId="47C73E5A" w16cid:durableId="78C13487"/>
  <w16cid:commentId w16cid:paraId="0AF892C1" w16cid:durableId="4BC0F782"/>
  <w16cid:commentId w16cid:paraId="1FA08714" w16cid:durableId="3691EC06"/>
  <w16cid:commentId w16cid:paraId="5BCC308D" w16cid:durableId="6045BBA0"/>
  <w16cid:commentId w16cid:paraId="09A929A1" w16cid:durableId="20559ACC"/>
  <w16cid:commentId w16cid:paraId="3A519CF9" w16cid:durableId="5E88D6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A37935" w14:textId="77777777" w:rsidR="00C40B08" w:rsidRDefault="00C40B08" w:rsidP="00BE41E5">
      <w:pPr>
        <w:spacing w:after="0" w:line="240" w:lineRule="auto"/>
      </w:pPr>
      <w:r>
        <w:separator/>
      </w:r>
    </w:p>
  </w:endnote>
  <w:endnote w:type="continuationSeparator" w:id="0">
    <w:p w14:paraId="773C4644" w14:textId="77777777" w:rsidR="00C40B08" w:rsidRDefault="00C40B08" w:rsidP="00BE41E5">
      <w:pPr>
        <w:spacing w:after="0" w:line="240" w:lineRule="auto"/>
      </w:pPr>
      <w:r>
        <w:continuationSeparator/>
      </w:r>
    </w:p>
  </w:endnote>
  <w:endnote w:type="continuationNotice" w:id="1">
    <w:p w14:paraId="3A27AE57" w14:textId="77777777" w:rsidR="00C40B08" w:rsidRDefault="00C40B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Bold">
    <w:altName w:val="Times New Roman"/>
    <w:panose1 w:val="02020803070505020304"/>
    <w:charset w:val="00"/>
    <w:family w:val="roman"/>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Arial Narrow">
    <w:altName w:val="Arial"/>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6977933"/>
      <w:docPartObj>
        <w:docPartGallery w:val="Page Numbers (Bottom of Page)"/>
        <w:docPartUnique/>
      </w:docPartObj>
    </w:sdtPr>
    <w:sdtEndPr>
      <w:rPr>
        <w:noProof/>
      </w:rPr>
    </w:sdtEndPr>
    <w:sdtContent>
      <w:p w14:paraId="3595986F" w14:textId="3749A65F" w:rsidR="00BF4C65" w:rsidRDefault="00BF4C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D007EC" w14:textId="77777777" w:rsidR="00BF4C65" w:rsidRDefault="00BF4C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1449164"/>
      <w:docPartObj>
        <w:docPartGallery w:val="Page Numbers (Bottom of Page)"/>
        <w:docPartUnique/>
      </w:docPartObj>
    </w:sdtPr>
    <w:sdtEndPr>
      <w:rPr>
        <w:noProof/>
      </w:rPr>
    </w:sdtEndPr>
    <w:sdtContent>
      <w:p w14:paraId="75A7B5AB" w14:textId="3A97CCBC" w:rsidR="00685E8C" w:rsidRDefault="00685E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33AB41" w14:textId="77777777" w:rsidR="00083B5D" w:rsidRPr="00685E8C" w:rsidRDefault="00083B5D" w:rsidP="00685E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8329647"/>
      <w:docPartObj>
        <w:docPartGallery w:val="Page Numbers (Bottom of Page)"/>
        <w:docPartUnique/>
      </w:docPartObj>
    </w:sdtPr>
    <w:sdtEndPr>
      <w:rPr>
        <w:noProof/>
      </w:rPr>
    </w:sdtEndPr>
    <w:sdtContent>
      <w:p w14:paraId="1EAAC0DB" w14:textId="77777777" w:rsidR="00685E8C" w:rsidRDefault="00685E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B55778" w14:textId="77777777" w:rsidR="00685E8C" w:rsidRPr="00685E8C" w:rsidRDefault="00685E8C" w:rsidP="00685E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37A416" w14:textId="77777777" w:rsidR="00C40B08" w:rsidRDefault="00C40B08" w:rsidP="00BE41E5">
      <w:pPr>
        <w:spacing w:after="0" w:line="240" w:lineRule="auto"/>
      </w:pPr>
      <w:r>
        <w:separator/>
      </w:r>
    </w:p>
  </w:footnote>
  <w:footnote w:type="continuationSeparator" w:id="0">
    <w:p w14:paraId="2E9377CD" w14:textId="77777777" w:rsidR="00C40B08" w:rsidRDefault="00C40B08" w:rsidP="00BE41E5">
      <w:pPr>
        <w:spacing w:after="0" w:line="240" w:lineRule="auto"/>
      </w:pPr>
      <w:r>
        <w:continuationSeparator/>
      </w:r>
    </w:p>
  </w:footnote>
  <w:footnote w:type="continuationNotice" w:id="1">
    <w:p w14:paraId="2687DDEC" w14:textId="77777777" w:rsidR="00C40B08" w:rsidRDefault="00C40B0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1390F" w14:textId="1BB79547" w:rsidR="003F5E61" w:rsidRDefault="00685E8C" w:rsidP="00F90BEA">
    <w:pPr>
      <w:pStyle w:val="Header"/>
      <w:jc w:val="center"/>
    </w:pPr>
    <w:r>
      <w:t>ICH M11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3F626" w14:textId="50521015" w:rsidR="00685E8C" w:rsidRDefault="00685E8C" w:rsidP="00685E8C">
    <w:pPr>
      <w:pStyle w:val="Header"/>
      <w:jc w:val="center"/>
    </w:pPr>
    <w:r>
      <w:t>ICH M11 Template</w:t>
    </w:r>
  </w:p>
  <w:p w14:paraId="28D9C1A7" w14:textId="4B7689DE" w:rsidR="003F5E61" w:rsidRDefault="003F5E61" w:rsidP="00685E8C">
    <w:pPr>
      <w:pStyle w:val="Header"/>
      <w:tabs>
        <w:tab w:val="clear" w:pos="4680"/>
        <w:tab w:val="clear" w:pos="9360"/>
        <w:tab w:val="left" w:pos="523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47B88"/>
    <w:multiLevelType w:val="hybridMultilevel"/>
    <w:tmpl w:val="E73C6B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5E3EB9"/>
    <w:multiLevelType w:val="hybridMultilevel"/>
    <w:tmpl w:val="09DEE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391C91"/>
    <w:multiLevelType w:val="hybridMultilevel"/>
    <w:tmpl w:val="3B50ED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03737D"/>
    <w:multiLevelType w:val="hybridMultilevel"/>
    <w:tmpl w:val="B4B28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D63474"/>
    <w:multiLevelType w:val="hybridMultilevel"/>
    <w:tmpl w:val="2C2ABCC4"/>
    <w:lvl w:ilvl="0" w:tplc="7700B5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E2AC4"/>
    <w:multiLevelType w:val="multilevel"/>
    <w:tmpl w:val="058AD150"/>
    <w:lvl w:ilvl="0">
      <w:start w:val="1"/>
      <w:numFmt w:val="decimal"/>
      <w:pStyle w:val="01Heading1"/>
      <w:lvlText w:val="%1"/>
      <w:lvlJc w:val="left"/>
      <w:pPr>
        <w:tabs>
          <w:tab w:val="num" w:pos="851"/>
        </w:tabs>
        <w:ind w:left="851" w:hanging="851"/>
      </w:pPr>
      <w:rPr>
        <w:rFonts w:hint="default"/>
      </w:rPr>
    </w:lvl>
    <w:lvl w:ilvl="1">
      <w:start w:val="1"/>
      <w:numFmt w:val="decimal"/>
      <w:pStyle w:val="02Heading2"/>
      <w:lvlText w:val="%1.%2"/>
      <w:lvlJc w:val="left"/>
      <w:pPr>
        <w:tabs>
          <w:tab w:val="num" w:pos="851"/>
        </w:tabs>
        <w:ind w:left="851" w:hanging="851"/>
      </w:pPr>
      <w:rPr>
        <w:rFonts w:hint="default"/>
      </w:rPr>
    </w:lvl>
    <w:lvl w:ilvl="2">
      <w:start w:val="1"/>
      <w:numFmt w:val="decimal"/>
      <w:pStyle w:val="03Heading3"/>
      <w:lvlText w:val="%1.%2.%3"/>
      <w:lvlJc w:val="left"/>
      <w:pPr>
        <w:tabs>
          <w:tab w:val="num" w:pos="851"/>
        </w:tabs>
        <w:ind w:left="851" w:hanging="851"/>
      </w:pPr>
      <w:rPr>
        <w:rFonts w:hint="default"/>
      </w:rPr>
    </w:lvl>
    <w:lvl w:ilvl="3">
      <w:start w:val="1"/>
      <w:numFmt w:val="decimal"/>
      <w:pStyle w:val="04Heading4"/>
      <w:lvlText w:val="%1.%2.%3.%4"/>
      <w:lvlJc w:val="left"/>
      <w:pPr>
        <w:tabs>
          <w:tab w:val="num" w:pos="851"/>
        </w:tabs>
        <w:ind w:left="851" w:hanging="851"/>
      </w:pPr>
      <w:rPr>
        <w:rFonts w:hint="default"/>
      </w:rPr>
    </w:lvl>
    <w:lvl w:ilvl="4">
      <w:start w:val="1"/>
      <w:numFmt w:val="decimal"/>
      <w:pStyle w:val="05Heading5"/>
      <w:lvlText w:val="%1.%2.%3.%4.%5"/>
      <w:lvlJc w:val="left"/>
      <w:pPr>
        <w:tabs>
          <w:tab w:val="num" w:pos="1134"/>
        </w:tabs>
        <w:ind w:left="1134" w:hanging="1134"/>
      </w:pPr>
      <w:rPr>
        <w:rFonts w:hint="default"/>
      </w:rPr>
    </w:lvl>
    <w:lvl w:ilvl="5">
      <w:start w:val="1"/>
      <w:numFmt w:val="decimal"/>
      <w:pStyle w:val="06Heading6"/>
      <w:lvlText w:val="%1.%2.%3.%4.%5.%6"/>
      <w:lvlJc w:val="left"/>
      <w:pPr>
        <w:tabs>
          <w:tab w:val="num" w:pos="1276"/>
        </w:tabs>
        <w:ind w:left="1276" w:hanging="1276"/>
      </w:pPr>
      <w:rPr>
        <w:rFonts w:hint="default"/>
      </w:rPr>
    </w:lvl>
    <w:lvl w:ilvl="6">
      <w:start w:val="1"/>
      <w:numFmt w:val="decimal"/>
      <w:pStyle w:val="07Heading7"/>
      <w:lvlText w:val="%1.%2.%3.%4.%5.%6.%7"/>
      <w:lvlJc w:val="left"/>
      <w:pPr>
        <w:tabs>
          <w:tab w:val="num" w:pos="1276"/>
        </w:tabs>
        <w:ind w:left="1276" w:hanging="127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CF10D8C"/>
    <w:multiLevelType w:val="hybridMultilevel"/>
    <w:tmpl w:val="D06692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D958E0"/>
    <w:multiLevelType w:val="hybridMultilevel"/>
    <w:tmpl w:val="C20823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8A4394"/>
    <w:multiLevelType w:val="hybridMultilevel"/>
    <w:tmpl w:val="9FF034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3632CF6"/>
    <w:multiLevelType w:val="hybridMultilevel"/>
    <w:tmpl w:val="20A6ED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3A04109"/>
    <w:multiLevelType w:val="multilevel"/>
    <w:tmpl w:val="C49C4DA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441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3AE1096E"/>
    <w:multiLevelType w:val="hybridMultilevel"/>
    <w:tmpl w:val="E3A260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D6D2FD3"/>
    <w:multiLevelType w:val="hybridMultilevel"/>
    <w:tmpl w:val="D7F8FF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E5509F7"/>
    <w:multiLevelType w:val="hybridMultilevel"/>
    <w:tmpl w:val="F1304D3C"/>
    <w:lvl w:ilvl="0" w:tplc="7700B5A4">
      <w:start w:val="1"/>
      <w:numFmt w:val="bullet"/>
      <w:lvlText w:val=""/>
      <w:lvlJc w:val="left"/>
      <w:pPr>
        <w:ind w:left="720" w:hanging="360"/>
      </w:pPr>
      <w:rPr>
        <w:rFonts w:ascii="Symbol" w:hAnsi="Symbol" w:hint="default"/>
      </w:rPr>
    </w:lvl>
    <w:lvl w:ilvl="1" w:tplc="F72ABBC6">
      <w:start w:val="1"/>
      <w:numFmt w:val="bullet"/>
      <w:lvlText w:val="o"/>
      <w:lvlJc w:val="left"/>
      <w:pPr>
        <w:ind w:left="1440" w:hanging="360"/>
      </w:pPr>
      <w:rPr>
        <w:rFonts w:ascii="Courier New" w:hAnsi="Courier New" w:hint="default"/>
      </w:rPr>
    </w:lvl>
    <w:lvl w:ilvl="2" w:tplc="3E84C886">
      <w:start w:val="1"/>
      <w:numFmt w:val="bullet"/>
      <w:lvlText w:val=""/>
      <w:lvlJc w:val="left"/>
      <w:pPr>
        <w:ind w:left="2160" w:hanging="360"/>
      </w:pPr>
      <w:rPr>
        <w:rFonts w:ascii="Wingdings" w:hAnsi="Wingdings" w:hint="default"/>
      </w:rPr>
    </w:lvl>
    <w:lvl w:ilvl="3" w:tplc="63E0EA42">
      <w:start w:val="1"/>
      <w:numFmt w:val="bullet"/>
      <w:lvlText w:val=""/>
      <w:lvlJc w:val="left"/>
      <w:pPr>
        <w:ind w:left="2880" w:hanging="360"/>
      </w:pPr>
      <w:rPr>
        <w:rFonts w:ascii="Symbol" w:hAnsi="Symbol" w:hint="default"/>
      </w:rPr>
    </w:lvl>
    <w:lvl w:ilvl="4" w:tplc="8528B736">
      <w:start w:val="1"/>
      <w:numFmt w:val="bullet"/>
      <w:lvlText w:val="o"/>
      <w:lvlJc w:val="left"/>
      <w:pPr>
        <w:ind w:left="3600" w:hanging="360"/>
      </w:pPr>
      <w:rPr>
        <w:rFonts w:ascii="Courier New" w:hAnsi="Courier New" w:hint="default"/>
      </w:rPr>
    </w:lvl>
    <w:lvl w:ilvl="5" w:tplc="0AC20DF2">
      <w:start w:val="1"/>
      <w:numFmt w:val="bullet"/>
      <w:lvlText w:val=""/>
      <w:lvlJc w:val="left"/>
      <w:pPr>
        <w:ind w:left="4320" w:hanging="360"/>
      </w:pPr>
      <w:rPr>
        <w:rFonts w:ascii="Wingdings" w:hAnsi="Wingdings" w:hint="default"/>
      </w:rPr>
    </w:lvl>
    <w:lvl w:ilvl="6" w:tplc="3AFA1388">
      <w:start w:val="1"/>
      <w:numFmt w:val="bullet"/>
      <w:lvlText w:val=""/>
      <w:lvlJc w:val="left"/>
      <w:pPr>
        <w:ind w:left="5040" w:hanging="360"/>
      </w:pPr>
      <w:rPr>
        <w:rFonts w:ascii="Symbol" w:hAnsi="Symbol" w:hint="default"/>
      </w:rPr>
    </w:lvl>
    <w:lvl w:ilvl="7" w:tplc="BB82239C">
      <w:start w:val="1"/>
      <w:numFmt w:val="bullet"/>
      <w:lvlText w:val="o"/>
      <w:lvlJc w:val="left"/>
      <w:pPr>
        <w:ind w:left="5760" w:hanging="360"/>
      </w:pPr>
      <w:rPr>
        <w:rFonts w:ascii="Courier New" w:hAnsi="Courier New" w:hint="default"/>
      </w:rPr>
    </w:lvl>
    <w:lvl w:ilvl="8" w:tplc="847AE606">
      <w:start w:val="1"/>
      <w:numFmt w:val="bullet"/>
      <w:lvlText w:val=""/>
      <w:lvlJc w:val="left"/>
      <w:pPr>
        <w:ind w:left="6480" w:hanging="360"/>
      </w:pPr>
      <w:rPr>
        <w:rFonts w:ascii="Wingdings" w:hAnsi="Wingdings" w:hint="default"/>
      </w:rPr>
    </w:lvl>
  </w:abstractNum>
  <w:abstractNum w:abstractNumId="14" w15:restartNumberingAfterBreak="0">
    <w:nsid w:val="3F391C3A"/>
    <w:multiLevelType w:val="hybridMultilevel"/>
    <w:tmpl w:val="4978F9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2B557A9"/>
    <w:multiLevelType w:val="hybridMultilevel"/>
    <w:tmpl w:val="2184087E"/>
    <w:styleLink w:val="CPTB"/>
    <w:lvl w:ilvl="0" w:tplc="896A20CE">
      <w:start w:val="1"/>
      <w:numFmt w:val="bullet"/>
      <w:lvlText w:val=""/>
      <w:lvlJc w:val="left"/>
      <w:pPr>
        <w:ind w:left="720" w:hanging="360"/>
      </w:pPr>
      <w:rPr>
        <w:rFonts w:ascii="Symbol" w:hAnsi="Symbol" w:hint="default"/>
      </w:rPr>
    </w:lvl>
    <w:lvl w:ilvl="1" w:tplc="C37CE542">
      <w:start w:val="1"/>
      <w:numFmt w:val="bullet"/>
      <w:lvlText w:val="o"/>
      <w:lvlJc w:val="left"/>
      <w:pPr>
        <w:ind w:left="1080" w:hanging="360"/>
      </w:pPr>
      <w:rPr>
        <w:rFonts w:ascii="Courier New" w:hAnsi="Courier New" w:hint="default"/>
      </w:rPr>
    </w:lvl>
    <w:lvl w:ilvl="2" w:tplc="AECC3384">
      <w:start w:val="1"/>
      <w:numFmt w:val="bullet"/>
      <w:lvlText w:val=""/>
      <w:lvlJc w:val="left"/>
      <w:pPr>
        <w:ind w:left="1440" w:hanging="360"/>
      </w:pPr>
      <w:rPr>
        <w:rFonts w:ascii="Wingdings" w:hAnsi="Wingdings" w:hint="default"/>
      </w:rPr>
    </w:lvl>
    <w:lvl w:ilvl="3" w:tplc="AFFE4724">
      <w:start w:val="1"/>
      <w:numFmt w:val="bullet"/>
      <w:lvlText w:val=""/>
      <w:lvlJc w:val="left"/>
      <w:pPr>
        <w:ind w:left="1800" w:hanging="360"/>
      </w:pPr>
      <w:rPr>
        <w:rFonts w:ascii="Wingdings" w:hAnsi="Wingdings" w:hint="default"/>
      </w:rPr>
    </w:lvl>
    <w:lvl w:ilvl="4" w:tplc="AEEE4F7E">
      <w:start w:val="1"/>
      <w:numFmt w:val="bullet"/>
      <w:lvlText w:val=""/>
      <w:lvlJc w:val="left"/>
      <w:pPr>
        <w:ind w:left="2160" w:hanging="360"/>
      </w:pPr>
      <w:rPr>
        <w:rFonts w:ascii="Symbol" w:hAnsi="Symbol" w:hint="default"/>
      </w:rPr>
    </w:lvl>
    <w:lvl w:ilvl="5" w:tplc="F05ED7A8">
      <w:start w:val="1"/>
      <w:numFmt w:val="bullet"/>
      <w:lvlText w:val=""/>
      <w:lvlJc w:val="left"/>
      <w:pPr>
        <w:ind w:left="2520" w:hanging="360"/>
      </w:pPr>
      <w:rPr>
        <w:rFonts w:ascii="Wingdings" w:hAnsi="Wingdings" w:hint="default"/>
      </w:rPr>
    </w:lvl>
    <w:lvl w:ilvl="6" w:tplc="C1A455DC">
      <w:start w:val="1"/>
      <w:numFmt w:val="bullet"/>
      <w:lvlText w:val=""/>
      <w:lvlJc w:val="left"/>
      <w:pPr>
        <w:ind w:left="2880" w:hanging="360"/>
      </w:pPr>
      <w:rPr>
        <w:rFonts w:ascii="Wingdings" w:hAnsi="Wingdings" w:hint="default"/>
      </w:rPr>
    </w:lvl>
    <w:lvl w:ilvl="7" w:tplc="4B5C9426">
      <w:start w:val="1"/>
      <w:numFmt w:val="bullet"/>
      <w:lvlText w:val=""/>
      <w:lvlJc w:val="left"/>
      <w:pPr>
        <w:ind w:left="3240" w:hanging="360"/>
      </w:pPr>
      <w:rPr>
        <w:rFonts w:ascii="Symbol" w:hAnsi="Symbol" w:hint="default"/>
      </w:rPr>
    </w:lvl>
    <w:lvl w:ilvl="8" w:tplc="F4C49E30">
      <w:start w:val="1"/>
      <w:numFmt w:val="bullet"/>
      <w:lvlText w:val=""/>
      <w:lvlJc w:val="left"/>
      <w:pPr>
        <w:ind w:left="3600" w:hanging="360"/>
      </w:pPr>
      <w:rPr>
        <w:rFonts w:ascii="Symbol" w:hAnsi="Symbol" w:hint="default"/>
      </w:rPr>
    </w:lvl>
  </w:abstractNum>
  <w:abstractNum w:abstractNumId="16" w15:restartNumberingAfterBreak="0">
    <w:nsid w:val="43401EC0"/>
    <w:multiLevelType w:val="hybridMultilevel"/>
    <w:tmpl w:val="2C62F932"/>
    <w:lvl w:ilvl="0" w:tplc="F8E89D14">
      <w:start w:val="1"/>
      <w:numFmt w:val="bullet"/>
      <w:pStyle w:val="listindentbull"/>
      <w:lvlText w:val=""/>
      <w:lvlJc w:val="left"/>
      <w:pPr>
        <w:tabs>
          <w:tab w:val="num" w:pos="864"/>
        </w:tabs>
        <w:ind w:left="864" w:hanging="432"/>
      </w:pPr>
      <w:rPr>
        <w:rFonts w:ascii="Symbol" w:hAnsi="Symbol" w:cs="Symbol" w:hint="default"/>
        <w:color w:val="auto"/>
      </w:rPr>
    </w:lvl>
    <w:lvl w:ilvl="1" w:tplc="9C8ACBA6">
      <w:numFmt w:val="decimal"/>
      <w:lvlText w:val=""/>
      <w:lvlJc w:val="left"/>
    </w:lvl>
    <w:lvl w:ilvl="2" w:tplc="2BFE396E">
      <w:numFmt w:val="decimal"/>
      <w:lvlText w:val=""/>
      <w:lvlJc w:val="left"/>
    </w:lvl>
    <w:lvl w:ilvl="3" w:tplc="7B76BDCC">
      <w:numFmt w:val="decimal"/>
      <w:lvlText w:val=""/>
      <w:lvlJc w:val="left"/>
    </w:lvl>
    <w:lvl w:ilvl="4" w:tplc="EBCEC0BC">
      <w:numFmt w:val="decimal"/>
      <w:lvlText w:val=""/>
      <w:lvlJc w:val="left"/>
    </w:lvl>
    <w:lvl w:ilvl="5" w:tplc="610EB5F2">
      <w:numFmt w:val="decimal"/>
      <w:lvlText w:val=""/>
      <w:lvlJc w:val="left"/>
    </w:lvl>
    <w:lvl w:ilvl="6" w:tplc="96629C46">
      <w:numFmt w:val="decimal"/>
      <w:lvlText w:val=""/>
      <w:lvlJc w:val="left"/>
    </w:lvl>
    <w:lvl w:ilvl="7" w:tplc="D85A916C">
      <w:numFmt w:val="decimal"/>
      <w:lvlText w:val=""/>
      <w:lvlJc w:val="left"/>
    </w:lvl>
    <w:lvl w:ilvl="8" w:tplc="750A7772">
      <w:numFmt w:val="decimal"/>
      <w:lvlText w:val=""/>
      <w:lvlJc w:val="left"/>
    </w:lvl>
  </w:abstractNum>
  <w:abstractNum w:abstractNumId="17" w15:restartNumberingAfterBreak="0">
    <w:nsid w:val="44D14522"/>
    <w:multiLevelType w:val="hybridMultilevel"/>
    <w:tmpl w:val="E4B0B5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7AD7662"/>
    <w:multiLevelType w:val="hybridMultilevel"/>
    <w:tmpl w:val="DBF853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4B1FBE"/>
    <w:multiLevelType w:val="hybridMultilevel"/>
    <w:tmpl w:val="E1286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D5D2AA4"/>
    <w:multiLevelType w:val="hybridMultilevel"/>
    <w:tmpl w:val="1A9E91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15:restartNumberingAfterBreak="0">
    <w:nsid w:val="52CB0C74"/>
    <w:multiLevelType w:val="hybridMultilevel"/>
    <w:tmpl w:val="D1DC8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F4665B"/>
    <w:multiLevelType w:val="hybridMultilevel"/>
    <w:tmpl w:val="0DACF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A8D1F97"/>
    <w:multiLevelType w:val="hybridMultilevel"/>
    <w:tmpl w:val="EDDA73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A9A0030"/>
    <w:multiLevelType w:val="hybridMultilevel"/>
    <w:tmpl w:val="D55A6E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15:restartNumberingAfterBreak="0">
    <w:nsid w:val="5DBE08B9"/>
    <w:multiLevelType w:val="hybridMultilevel"/>
    <w:tmpl w:val="9D425D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FD95414"/>
    <w:multiLevelType w:val="hybridMultilevel"/>
    <w:tmpl w:val="B45CD5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5B46FA8"/>
    <w:multiLevelType w:val="hybridMultilevel"/>
    <w:tmpl w:val="A20E8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DA81E96"/>
    <w:multiLevelType w:val="hybridMultilevel"/>
    <w:tmpl w:val="40626C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FD05845"/>
    <w:multiLevelType w:val="hybridMultilevel"/>
    <w:tmpl w:val="E99CA4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6B97103"/>
    <w:multiLevelType w:val="hybridMultilevel"/>
    <w:tmpl w:val="A574E0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75716780">
    <w:abstractNumId w:val="5"/>
  </w:num>
  <w:num w:numId="2" w16cid:durableId="1366717489">
    <w:abstractNumId w:val="15"/>
  </w:num>
  <w:num w:numId="3" w16cid:durableId="1402022286">
    <w:abstractNumId w:val="30"/>
  </w:num>
  <w:num w:numId="4" w16cid:durableId="1411468203">
    <w:abstractNumId w:val="18"/>
  </w:num>
  <w:num w:numId="5" w16cid:durableId="460223862">
    <w:abstractNumId w:val="1"/>
  </w:num>
  <w:num w:numId="6" w16cid:durableId="2008902955">
    <w:abstractNumId w:val="25"/>
  </w:num>
  <w:num w:numId="7" w16cid:durableId="1654092994">
    <w:abstractNumId w:val="19"/>
  </w:num>
  <w:num w:numId="8" w16cid:durableId="396782422">
    <w:abstractNumId w:val="13"/>
  </w:num>
  <w:num w:numId="9" w16cid:durableId="30763291">
    <w:abstractNumId w:val="4"/>
  </w:num>
  <w:num w:numId="10" w16cid:durableId="105269974">
    <w:abstractNumId w:val="26"/>
  </w:num>
  <w:num w:numId="11" w16cid:durableId="1522814523">
    <w:abstractNumId w:val="28"/>
  </w:num>
  <w:num w:numId="12" w16cid:durableId="1812402409">
    <w:abstractNumId w:val="0"/>
  </w:num>
  <w:num w:numId="13" w16cid:durableId="1915552779">
    <w:abstractNumId w:val="12"/>
  </w:num>
  <w:num w:numId="14" w16cid:durableId="1515806556">
    <w:abstractNumId w:val="14"/>
  </w:num>
  <w:num w:numId="15" w16cid:durableId="657616658">
    <w:abstractNumId w:val="9"/>
  </w:num>
  <w:num w:numId="16" w16cid:durableId="1300300715">
    <w:abstractNumId w:val="16"/>
  </w:num>
  <w:num w:numId="17" w16cid:durableId="1726483834">
    <w:abstractNumId w:val="7"/>
  </w:num>
  <w:num w:numId="18" w16cid:durableId="931864883">
    <w:abstractNumId w:val="8"/>
  </w:num>
  <w:num w:numId="19" w16cid:durableId="1663391271">
    <w:abstractNumId w:val="20"/>
  </w:num>
  <w:num w:numId="20" w16cid:durableId="1735856521">
    <w:abstractNumId w:val="3"/>
  </w:num>
  <w:num w:numId="21" w16cid:durableId="1857964112">
    <w:abstractNumId w:val="11"/>
  </w:num>
  <w:num w:numId="22" w16cid:durableId="1853453798">
    <w:abstractNumId w:val="2"/>
  </w:num>
  <w:num w:numId="23" w16cid:durableId="1288388218">
    <w:abstractNumId w:val="27"/>
  </w:num>
  <w:num w:numId="24" w16cid:durableId="454567959">
    <w:abstractNumId w:val="23"/>
  </w:num>
  <w:num w:numId="25" w16cid:durableId="1387605802">
    <w:abstractNumId w:val="10"/>
  </w:num>
  <w:num w:numId="26" w16cid:durableId="633025872">
    <w:abstractNumId w:val="24"/>
  </w:num>
  <w:num w:numId="27" w16cid:durableId="495998036">
    <w:abstractNumId w:val="22"/>
  </w:num>
  <w:num w:numId="28" w16cid:durableId="1741947809">
    <w:abstractNumId w:val="29"/>
  </w:num>
  <w:num w:numId="29" w16cid:durableId="1713312330">
    <w:abstractNumId w:val="17"/>
  </w:num>
  <w:num w:numId="30" w16cid:durableId="1218317509">
    <w:abstractNumId w:val="6"/>
  </w:num>
  <w:num w:numId="31" w16cid:durableId="1395473683">
    <w:abstractNumId w:val="21"/>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llred, Mitzi">
    <w15:presenceInfo w15:providerId="AD" w15:userId="S::allredma@merck.com::19730bcc-faf4-4700-9f1e-573b3ffc4150"/>
  </w15:person>
  <w15:person w15:author="Schoch, Guillaume {TLRA~BASEL}">
    <w15:presenceInfo w15:providerId="AD" w15:userId="S::schochg@emea.roche.com::4f80afe6-9e54-48db-a5dc-79a1d5dc35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trackRevisions/>
  <w:documentProtection w:edit="comments" w:formatting="1" w:enforcement="0"/>
  <w:styleLockTheme/>
  <w:defaultTabStop w:val="720"/>
  <w:hyphenationZone w:val="425"/>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836"/>
    <w:rsid w:val="00000378"/>
    <w:rsid w:val="00000848"/>
    <w:rsid w:val="00000A10"/>
    <w:rsid w:val="00000F92"/>
    <w:rsid w:val="0000111F"/>
    <w:rsid w:val="000011A5"/>
    <w:rsid w:val="00001864"/>
    <w:rsid w:val="00001892"/>
    <w:rsid w:val="00001F19"/>
    <w:rsid w:val="00002263"/>
    <w:rsid w:val="00002B19"/>
    <w:rsid w:val="00003833"/>
    <w:rsid w:val="00003DD7"/>
    <w:rsid w:val="00003EC4"/>
    <w:rsid w:val="00004703"/>
    <w:rsid w:val="000047E6"/>
    <w:rsid w:val="000052E3"/>
    <w:rsid w:val="00005A2D"/>
    <w:rsid w:val="00005BD1"/>
    <w:rsid w:val="0000611F"/>
    <w:rsid w:val="0000627F"/>
    <w:rsid w:val="0000638E"/>
    <w:rsid w:val="000063D4"/>
    <w:rsid w:val="000107B7"/>
    <w:rsid w:val="000109A9"/>
    <w:rsid w:val="0001181F"/>
    <w:rsid w:val="00011BD8"/>
    <w:rsid w:val="00011DD6"/>
    <w:rsid w:val="00012087"/>
    <w:rsid w:val="00012E4F"/>
    <w:rsid w:val="00012F24"/>
    <w:rsid w:val="000135A1"/>
    <w:rsid w:val="000135F0"/>
    <w:rsid w:val="00014038"/>
    <w:rsid w:val="00014134"/>
    <w:rsid w:val="00014416"/>
    <w:rsid w:val="00015DD3"/>
    <w:rsid w:val="00016157"/>
    <w:rsid w:val="0001642F"/>
    <w:rsid w:val="00016581"/>
    <w:rsid w:val="00016698"/>
    <w:rsid w:val="00017957"/>
    <w:rsid w:val="00020446"/>
    <w:rsid w:val="000206D6"/>
    <w:rsid w:val="00020F5D"/>
    <w:rsid w:val="00021700"/>
    <w:rsid w:val="00021F3A"/>
    <w:rsid w:val="0002236D"/>
    <w:rsid w:val="000232FC"/>
    <w:rsid w:val="00024108"/>
    <w:rsid w:val="00024669"/>
    <w:rsid w:val="000247AE"/>
    <w:rsid w:val="00024828"/>
    <w:rsid w:val="00024BDE"/>
    <w:rsid w:val="00025055"/>
    <w:rsid w:val="000254C6"/>
    <w:rsid w:val="00025A2A"/>
    <w:rsid w:val="00025B74"/>
    <w:rsid w:val="000268BE"/>
    <w:rsid w:val="00026C50"/>
    <w:rsid w:val="00026EAF"/>
    <w:rsid w:val="0002782A"/>
    <w:rsid w:val="0003018F"/>
    <w:rsid w:val="00030635"/>
    <w:rsid w:val="0003069B"/>
    <w:rsid w:val="00030816"/>
    <w:rsid w:val="000311A4"/>
    <w:rsid w:val="000311F7"/>
    <w:rsid w:val="00031324"/>
    <w:rsid w:val="00031366"/>
    <w:rsid w:val="00031CC1"/>
    <w:rsid w:val="0003245B"/>
    <w:rsid w:val="000326C3"/>
    <w:rsid w:val="00032771"/>
    <w:rsid w:val="00032C88"/>
    <w:rsid w:val="00033115"/>
    <w:rsid w:val="000336E8"/>
    <w:rsid w:val="00033B10"/>
    <w:rsid w:val="00033EA0"/>
    <w:rsid w:val="00033F45"/>
    <w:rsid w:val="000342C2"/>
    <w:rsid w:val="000348D7"/>
    <w:rsid w:val="00035032"/>
    <w:rsid w:val="0003514C"/>
    <w:rsid w:val="00035166"/>
    <w:rsid w:val="000352ED"/>
    <w:rsid w:val="00035CC5"/>
    <w:rsid w:val="000360D7"/>
    <w:rsid w:val="000360E4"/>
    <w:rsid w:val="00036114"/>
    <w:rsid w:val="00036161"/>
    <w:rsid w:val="0003640C"/>
    <w:rsid w:val="000366E9"/>
    <w:rsid w:val="00036FC3"/>
    <w:rsid w:val="0003709C"/>
    <w:rsid w:val="000372F1"/>
    <w:rsid w:val="00037A0E"/>
    <w:rsid w:val="0004062B"/>
    <w:rsid w:val="00040772"/>
    <w:rsid w:val="0004127B"/>
    <w:rsid w:val="0004156A"/>
    <w:rsid w:val="00041BE8"/>
    <w:rsid w:val="00041E7F"/>
    <w:rsid w:val="00042886"/>
    <w:rsid w:val="00042BC3"/>
    <w:rsid w:val="00043AC2"/>
    <w:rsid w:val="000443F4"/>
    <w:rsid w:val="00044AE1"/>
    <w:rsid w:val="000453CD"/>
    <w:rsid w:val="00045652"/>
    <w:rsid w:val="00045F48"/>
    <w:rsid w:val="00046A51"/>
    <w:rsid w:val="000477B1"/>
    <w:rsid w:val="00050147"/>
    <w:rsid w:val="000506A0"/>
    <w:rsid w:val="000508C4"/>
    <w:rsid w:val="000515A5"/>
    <w:rsid w:val="0005160D"/>
    <w:rsid w:val="00051E44"/>
    <w:rsid w:val="00052334"/>
    <w:rsid w:val="000524D9"/>
    <w:rsid w:val="000524FC"/>
    <w:rsid w:val="0005380D"/>
    <w:rsid w:val="00053866"/>
    <w:rsid w:val="00053895"/>
    <w:rsid w:val="00054276"/>
    <w:rsid w:val="000546F4"/>
    <w:rsid w:val="00054AC8"/>
    <w:rsid w:val="00055773"/>
    <w:rsid w:val="00055952"/>
    <w:rsid w:val="00055A70"/>
    <w:rsid w:val="0005605A"/>
    <w:rsid w:val="00056073"/>
    <w:rsid w:val="00056220"/>
    <w:rsid w:val="00056939"/>
    <w:rsid w:val="00056A42"/>
    <w:rsid w:val="00056C16"/>
    <w:rsid w:val="00057371"/>
    <w:rsid w:val="00057BAD"/>
    <w:rsid w:val="00057EF9"/>
    <w:rsid w:val="000607AF"/>
    <w:rsid w:val="00061575"/>
    <w:rsid w:val="000617CF"/>
    <w:rsid w:val="00061E73"/>
    <w:rsid w:val="00061F29"/>
    <w:rsid w:val="00063294"/>
    <w:rsid w:val="000638DF"/>
    <w:rsid w:val="00063902"/>
    <w:rsid w:val="00063D74"/>
    <w:rsid w:val="00063DED"/>
    <w:rsid w:val="0006454F"/>
    <w:rsid w:val="00064F1A"/>
    <w:rsid w:val="00064F85"/>
    <w:rsid w:val="00065687"/>
    <w:rsid w:val="00065A64"/>
    <w:rsid w:val="000660B2"/>
    <w:rsid w:val="0006613C"/>
    <w:rsid w:val="0006635E"/>
    <w:rsid w:val="000663CD"/>
    <w:rsid w:val="00067AA2"/>
    <w:rsid w:val="00067BDD"/>
    <w:rsid w:val="00067C2A"/>
    <w:rsid w:val="00067EA9"/>
    <w:rsid w:val="000703D2"/>
    <w:rsid w:val="00070618"/>
    <w:rsid w:val="000713C8"/>
    <w:rsid w:val="000716ED"/>
    <w:rsid w:val="00072348"/>
    <w:rsid w:val="0007245A"/>
    <w:rsid w:val="00072A1C"/>
    <w:rsid w:val="000733F0"/>
    <w:rsid w:val="00073418"/>
    <w:rsid w:val="000738A3"/>
    <w:rsid w:val="00074115"/>
    <w:rsid w:val="0007459B"/>
    <w:rsid w:val="00074F17"/>
    <w:rsid w:val="000751CF"/>
    <w:rsid w:val="00075605"/>
    <w:rsid w:val="00075A53"/>
    <w:rsid w:val="00075EAB"/>
    <w:rsid w:val="00075F1B"/>
    <w:rsid w:val="000770E4"/>
    <w:rsid w:val="000770E5"/>
    <w:rsid w:val="000772A3"/>
    <w:rsid w:val="000773D2"/>
    <w:rsid w:val="000775E3"/>
    <w:rsid w:val="00077EAD"/>
    <w:rsid w:val="00080167"/>
    <w:rsid w:val="00080934"/>
    <w:rsid w:val="00081205"/>
    <w:rsid w:val="00081EC5"/>
    <w:rsid w:val="0008222B"/>
    <w:rsid w:val="0008240B"/>
    <w:rsid w:val="0008244B"/>
    <w:rsid w:val="00082A90"/>
    <w:rsid w:val="0008373F"/>
    <w:rsid w:val="00083880"/>
    <w:rsid w:val="00083B5D"/>
    <w:rsid w:val="00084D74"/>
    <w:rsid w:val="000852FF"/>
    <w:rsid w:val="000854AC"/>
    <w:rsid w:val="00085EDD"/>
    <w:rsid w:val="000868CD"/>
    <w:rsid w:val="00087542"/>
    <w:rsid w:val="00087A35"/>
    <w:rsid w:val="000900E2"/>
    <w:rsid w:val="000906C4"/>
    <w:rsid w:val="000906FA"/>
    <w:rsid w:val="000909C6"/>
    <w:rsid w:val="00090BFE"/>
    <w:rsid w:val="00091CC0"/>
    <w:rsid w:val="00092145"/>
    <w:rsid w:val="0009253A"/>
    <w:rsid w:val="0009254D"/>
    <w:rsid w:val="000926C0"/>
    <w:rsid w:val="0009412E"/>
    <w:rsid w:val="00095575"/>
    <w:rsid w:val="00095A08"/>
    <w:rsid w:val="00096929"/>
    <w:rsid w:val="00096BC6"/>
    <w:rsid w:val="00097379"/>
    <w:rsid w:val="0009747E"/>
    <w:rsid w:val="000977D9"/>
    <w:rsid w:val="000979AA"/>
    <w:rsid w:val="00097D39"/>
    <w:rsid w:val="00097DAF"/>
    <w:rsid w:val="000A0CB1"/>
    <w:rsid w:val="000A0E3D"/>
    <w:rsid w:val="000A136C"/>
    <w:rsid w:val="000A147D"/>
    <w:rsid w:val="000A14A1"/>
    <w:rsid w:val="000A15E3"/>
    <w:rsid w:val="000A1866"/>
    <w:rsid w:val="000A1CC0"/>
    <w:rsid w:val="000A2274"/>
    <w:rsid w:val="000A3418"/>
    <w:rsid w:val="000A4016"/>
    <w:rsid w:val="000A40E8"/>
    <w:rsid w:val="000A43DD"/>
    <w:rsid w:val="000A4BF0"/>
    <w:rsid w:val="000A5D5F"/>
    <w:rsid w:val="000A5FA7"/>
    <w:rsid w:val="000A60D5"/>
    <w:rsid w:val="000A6516"/>
    <w:rsid w:val="000A7718"/>
    <w:rsid w:val="000A7A99"/>
    <w:rsid w:val="000A7B5F"/>
    <w:rsid w:val="000B0934"/>
    <w:rsid w:val="000B09FD"/>
    <w:rsid w:val="000B0CDD"/>
    <w:rsid w:val="000B1998"/>
    <w:rsid w:val="000B340A"/>
    <w:rsid w:val="000B3794"/>
    <w:rsid w:val="000B3821"/>
    <w:rsid w:val="000B3CFD"/>
    <w:rsid w:val="000B3D69"/>
    <w:rsid w:val="000B51B1"/>
    <w:rsid w:val="000B51D8"/>
    <w:rsid w:val="000B53A8"/>
    <w:rsid w:val="000B5832"/>
    <w:rsid w:val="000B58A4"/>
    <w:rsid w:val="000B6001"/>
    <w:rsid w:val="000B6254"/>
    <w:rsid w:val="000B6E8B"/>
    <w:rsid w:val="000B73B7"/>
    <w:rsid w:val="000B785E"/>
    <w:rsid w:val="000B79A5"/>
    <w:rsid w:val="000B7F97"/>
    <w:rsid w:val="000C01F9"/>
    <w:rsid w:val="000C02C4"/>
    <w:rsid w:val="000C041D"/>
    <w:rsid w:val="000C04B4"/>
    <w:rsid w:val="000C0E98"/>
    <w:rsid w:val="000C177C"/>
    <w:rsid w:val="000C1A88"/>
    <w:rsid w:val="000C1F57"/>
    <w:rsid w:val="000C1F8E"/>
    <w:rsid w:val="000C288A"/>
    <w:rsid w:val="000C2D03"/>
    <w:rsid w:val="000C2E04"/>
    <w:rsid w:val="000C2E66"/>
    <w:rsid w:val="000C39EF"/>
    <w:rsid w:val="000C4AFA"/>
    <w:rsid w:val="000C55BB"/>
    <w:rsid w:val="000C5C08"/>
    <w:rsid w:val="000C62D6"/>
    <w:rsid w:val="000C6476"/>
    <w:rsid w:val="000C6679"/>
    <w:rsid w:val="000C6D23"/>
    <w:rsid w:val="000C6EB9"/>
    <w:rsid w:val="000C71E9"/>
    <w:rsid w:val="000C7668"/>
    <w:rsid w:val="000C7984"/>
    <w:rsid w:val="000C7B2F"/>
    <w:rsid w:val="000C7DAE"/>
    <w:rsid w:val="000D06D5"/>
    <w:rsid w:val="000D095F"/>
    <w:rsid w:val="000D0A2F"/>
    <w:rsid w:val="000D0BDC"/>
    <w:rsid w:val="000D1255"/>
    <w:rsid w:val="000D13C1"/>
    <w:rsid w:val="000D2823"/>
    <w:rsid w:val="000D4192"/>
    <w:rsid w:val="000D4217"/>
    <w:rsid w:val="000D48ED"/>
    <w:rsid w:val="000D4ACD"/>
    <w:rsid w:val="000D645F"/>
    <w:rsid w:val="000D6743"/>
    <w:rsid w:val="000D69EA"/>
    <w:rsid w:val="000D6BA4"/>
    <w:rsid w:val="000D7046"/>
    <w:rsid w:val="000D7400"/>
    <w:rsid w:val="000D78BD"/>
    <w:rsid w:val="000D7DEF"/>
    <w:rsid w:val="000E00F4"/>
    <w:rsid w:val="000E0557"/>
    <w:rsid w:val="000E087B"/>
    <w:rsid w:val="000E0FF4"/>
    <w:rsid w:val="000E16FB"/>
    <w:rsid w:val="000E1A82"/>
    <w:rsid w:val="000E1FFF"/>
    <w:rsid w:val="000E2793"/>
    <w:rsid w:val="000E2DEB"/>
    <w:rsid w:val="000E2EAC"/>
    <w:rsid w:val="000E2FAD"/>
    <w:rsid w:val="000E359F"/>
    <w:rsid w:val="000E4FB2"/>
    <w:rsid w:val="000E5484"/>
    <w:rsid w:val="000E54A9"/>
    <w:rsid w:val="000E6510"/>
    <w:rsid w:val="000E70F2"/>
    <w:rsid w:val="000E7A9F"/>
    <w:rsid w:val="000E7C23"/>
    <w:rsid w:val="000E7D74"/>
    <w:rsid w:val="000F003B"/>
    <w:rsid w:val="000F0054"/>
    <w:rsid w:val="000F04AD"/>
    <w:rsid w:val="000F0E26"/>
    <w:rsid w:val="000F1E44"/>
    <w:rsid w:val="000F3017"/>
    <w:rsid w:val="000F318E"/>
    <w:rsid w:val="000F33B5"/>
    <w:rsid w:val="000F36A4"/>
    <w:rsid w:val="000F3C24"/>
    <w:rsid w:val="000F3C93"/>
    <w:rsid w:val="000F4CFC"/>
    <w:rsid w:val="000F4D81"/>
    <w:rsid w:val="000F5503"/>
    <w:rsid w:val="000F5629"/>
    <w:rsid w:val="000F6553"/>
    <w:rsid w:val="000F6644"/>
    <w:rsid w:val="000F6E67"/>
    <w:rsid w:val="000F6EB1"/>
    <w:rsid w:val="000F70E6"/>
    <w:rsid w:val="000F7911"/>
    <w:rsid w:val="000F7A74"/>
    <w:rsid w:val="00100163"/>
    <w:rsid w:val="0010036D"/>
    <w:rsid w:val="00100670"/>
    <w:rsid w:val="00100835"/>
    <w:rsid w:val="001008EE"/>
    <w:rsid w:val="00100DF3"/>
    <w:rsid w:val="00102034"/>
    <w:rsid w:val="001024A6"/>
    <w:rsid w:val="001024CE"/>
    <w:rsid w:val="001024EC"/>
    <w:rsid w:val="00102AEA"/>
    <w:rsid w:val="00102B65"/>
    <w:rsid w:val="0010302A"/>
    <w:rsid w:val="001031F3"/>
    <w:rsid w:val="001032F5"/>
    <w:rsid w:val="00103612"/>
    <w:rsid w:val="0010365E"/>
    <w:rsid w:val="00103EF0"/>
    <w:rsid w:val="00103F64"/>
    <w:rsid w:val="001040F3"/>
    <w:rsid w:val="0010438E"/>
    <w:rsid w:val="00104420"/>
    <w:rsid w:val="00104A0A"/>
    <w:rsid w:val="00104B65"/>
    <w:rsid w:val="001052FC"/>
    <w:rsid w:val="00105F63"/>
    <w:rsid w:val="00105FAD"/>
    <w:rsid w:val="00106EE3"/>
    <w:rsid w:val="001105EA"/>
    <w:rsid w:val="001113C2"/>
    <w:rsid w:val="001115A0"/>
    <w:rsid w:val="00111B6B"/>
    <w:rsid w:val="00111FCF"/>
    <w:rsid w:val="001122ED"/>
    <w:rsid w:val="0011245E"/>
    <w:rsid w:val="00112C1F"/>
    <w:rsid w:val="00113557"/>
    <w:rsid w:val="0011391B"/>
    <w:rsid w:val="00113A4A"/>
    <w:rsid w:val="001147A0"/>
    <w:rsid w:val="001150CA"/>
    <w:rsid w:val="0011519D"/>
    <w:rsid w:val="00115305"/>
    <w:rsid w:val="00115510"/>
    <w:rsid w:val="00115911"/>
    <w:rsid w:val="00115CB4"/>
    <w:rsid w:val="00115EC3"/>
    <w:rsid w:val="0011659E"/>
    <w:rsid w:val="001169F6"/>
    <w:rsid w:val="00116D0B"/>
    <w:rsid w:val="00117567"/>
    <w:rsid w:val="001200B9"/>
    <w:rsid w:val="001200BE"/>
    <w:rsid w:val="0012091F"/>
    <w:rsid w:val="00120D7B"/>
    <w:rsid w:val="001211F8"/>
    <w:rsid w:val="0012147E"/>
    <w:rsid w:val="00122A50"/>
    <w:rsid w:val="00122C34"/>
    <w:rsid w:val="00123155"/>
    <w:rsid w:val="0012321D"/>
    <w:rsid w:val="0012329B"/>
    <w:rsid w:val="00123411"/>
    <w:rsid w:val="00123824"/>
    <w:rsid w:val="00123A07"/>
    <w:rsid w:val="00123C12"/>
    <w:rsid w:val="001240FD"/>
    <w:rsid w:val="00124278"/>
    <w:rsid w:val="0012465C"/>
    <w:rsid w:val="00124B90"/>
    <w:rsid w:val="00125221"/>
    <w:rsid w:val="001256EB"/>
    <w:rsid w:val="001259BD"/>
    <w:rsid w:val="00125BFC"/>
    <w:rsid w:val="00125E7B"/>
    <w:rsid w:val="00126344"/>
    <w:rsid w:val="00126927"/>
    <w:rsid w:val="0012727E"/>
    <w:rsid w:val="001272DC"/>
    <w:rsid w:val="00127B28"/>
    <w:rsid w:val="00127CE5"/>
    <w:rsid w:val="00130110"/>
    <w:rsid w:val="001302E0"/>
    <w:rsid w:val="0013069A"/>
    <w:rsid w:val="00130892"/>
    <w:rsid w:val="00130899"/>
    <w:rsid w:val="0013188D"/>
    <w:rsid w:val="001322D0"/>
    <w:rsid w:val="00132D4D"/>
    <w:rsid w:val="0013316F"/>
    <w:rsid w:val="0013330F"/>
    <w:rsid w:val="00133618"/>
    <w:rsid w:val="001339A5"/>
    <w:rsid w:val="0013476D"/>
    <w:rsid w:val="00135347"/>
    <w:rsid w:val="00135B62"/>
    <w:rsid w:val="00135C65"/>
    <w:rsid w:val="00135EA9"/>
    <w:rsid w:val="00135F48"/>
    <w:rsid w:val="00136595"/>
    <w:rsid w:val="00136701"/>
    <w:rsid w:val="00136C44"/>
    <w:rsid w:val="0013738C"/>
    <w:rsid w:val="001407A1"/>
    <w:rsid w:val="001409E2"/>
    <w:rsid w:val="00140ABB"/>
    <w:rsid w:val="00140F5D"/>
    <w:rsid w:val="00141133"/>
    <w:rsid w:val="0014121B"/>
    <w:rsid w:val="00141D97"/>
    <w:rsid w:val="00142704"/>
    <w:rsid w:val="0014274B"/>
    <w:rsid w:val="0014289D"/>
    <w:rsid w:val="00143052"/>
    <w:rsid w:val="0014314D"/>
    <w:rsid w:val="0014337C"/>
    <w:rsid w:val="001436B0"/>
    <w:rsid w:val="00143923"/>
    <w:rsid w:val="001446AA"/>
    <w:rsid w:val="00144899"/>
    <w:rsid w:val="00145ABD"/>
    <w:rsid w:val="00145B0E"/>
    <w:rsid w:val="00146844"/>
    <w:rsid w:val="0014689D"/>
    <w:rsid w:val="00147BC3"/>
    <w:rsid w:val="00150205"/>
    <w:rsid w:val="00150B4F"/>
    <w:rsid w:val="00150ED5"/>
    <w:rsid w:val="0015100D"/>
    <w:rsid w:val="00151B49"/>
    <w:rsid w:val="00152150"/>
    <w:rsid w:val="00152B6C"/>
    <w:rsid w:val="00152DC6"/>
    <w:rsid w:val="0015326A"/>
    <w:rsid w:val="00153C5C"/>
    <w:rsid w:val="001546E0"/>
    <w:rsid w:val="001551AF"/>
    <w:rsid w:val="001552F6"/>
    <w:rsid w:val="001553BF"/>
    <w:rsid w:val="00155A5D"/>
    <w:rsid w:val="00155BD4"/>
    <w:rsid w:val="00155FEC"/>
    <w:rsid w:val="00156B53"/>
    <w:rsid w:val="00156F77"/>
    <w:rsid w:val="00157C4A"/>
    <w:rsid w:val="00160B56"/>
    <w:rsid w:val="00160D89"/>
    <w:rsid w:val="00161A93"/>
    <w:rsid w:val="00161DCC"/>
    <w:rsid w:val="00162552"/>
    <w:rsid w:val="001627DC"/>
    <w:rsid w:val="00162829"/>
    <w:rsid w:val="00162A8D"/>
    <w:rsid w:val="00162B72"/>
    <w:rsid w:val="00162C70"/>
    <w:rsid w:val="00163BF5"/>
    <w:rsid w:val="001641A8"/>
    <w:rsid w:val="001647B7"/>
    <w:rsid w:val="00164957"/>
    <w:rsid w:val="00164BD4"/>
    <w:rsid w:val="00164C0D"/>
    <w:rsid w:val="00164CD5"/>
    <w:rsid w:val="0016517A"/>
    <w:rsid w:val="001654F9"/>
    <w:rsid w:val="00165AB0"/>
    <w:rsid w:val="00165E16"/>
    <w:rsid w:val="001660DB"/>
    <w:rsid w:val="001663FB"/>
    <w:rsid w:val="001665AC"/>
    <w:rsid w:val="001668E6"/>
    <w:rsid w:val="001669A5"/>
    <w:rsid w:val="001669F0"/>
    <w:rsid w:val="00166C2B"/>
    <w:rsid w:val="001676F5"/>
    <w:rsid w:val="001677B2"/>
    <w:rsid w:val="001677D9"/>
    <w:rsid w:val="001678E7"/>
    <w:rsid w:val="001700D0"/>
    <w:rsid w:val="0017031E"/>
    <w:rsid w:val="00170A01"/>
    <w:rsid w:val="00170A6C"/>
    <w:rsid w:val="00170EDD"/>
    <w:rsid w:val="001713BF"/>
    <w:rsid w:val="00171D4F"/>
    <w:rsid w:val="00172396"/>
    <w:rsid w:val="00172DA8"/>
    <w:rsid w:val="00173135"/>
    <w:rsid w:val="00173AF0"/>
    <w:rsid w:val="001741F3"/>
    <w:rsid w:val="0017433A"/>
    <w:rsid w:val="00174794"/>
    <w:rsid w:val="00174AEC"/>
    <w:rsid w:val="00174CEE"/>
    <w:rsid w:val="00175109"/>
    <w:rsid w:val="00175B5B"/>
    <w:rsid w:val="00175CCD"/>
    <w:rsid w:val="00176C94"/>
    <w:rsid w:val="0017734B"/>
    <w:rsid w:val="00177883"/>
    <w:rsid w:val="00177A02"/>
    <w:rsid w:val="001805A8"/>
    <w:rsid w:val="00180FFF"/>
    <w:rsid w:val="00181A48"/>
    <w:rsid w:val="00181D1F"/>
    <w:rsid w:val="00182007"/>
    <w:rsid w:val="00182A49"/>
    <w:rsid w:val="0018316E"/>
    <w:rsid w:val="00183350"/>
    <w:rsid w:val="001834FC"/>
    <w:rsid w:val="00183920"/>
    <w:rsid w:val="00183ABD"/>
    <w:rsid w:val="00183C30"/>
    <w:rsid w:val="0018469E"/>
    <w:rsid w:val="00184E46"/>
    <w:rsid w:val="00184E7E"/>
    <w:rsid w:val="00184FDE"/>
    <w:rsid w:val="001855F2"/>
    <w:rsid w:val="00185706"/>
    <w:rsid w:val="00185BC0"/>
    <w:rsid w:val="001860DE"/>
    <w:rsid w:val="0018634D"/>
    <w:rsid w:val="001863B8"/>
    <w:rsid w:val="001864EB"/>
    <w:rsid w:val="00186606"/>
    <w:rsid w:val="00186684"/>
    <w:rsid w:val="00186A6C"/>
    <w:rsid w:val="00186AC6"/>
    <w:rsid w:val="00186BCA"/>
    <w:rsid w:val="001878AF"/>
    <w:rsid w:val="0019022F"/>
    <w:rsid w:val="001909A7"/>
    <w:rsid w:val="00190CDF"/>
    <w:rsid w:val="00191566"/>
    <w:rsid w:val="00192243"/>
    <w:rsid w:val="00192BD7"/>
    <w:rsid w:val="00192D49"/>
    <w:rsid w:val="00193677"/>
    <w:rsid w:val="001936EA"/>
    <w:rsid w:val="00193B07"/>
    <w:rsid w:val="0019478D"/>
    <w:rsid w:val="001953DF"/>
    <w:rsid w:val="00195496"/>
    <w:rsid w:val="001967C4"/>
    <w:rsid w:val="0019681F"/>
    <w:rsid w:val="00196D47"/>
    <w:rsid w:val="001975DF"/>
    <w:rsid w:val="001A18D0"/>
    <w:rsid w:val="001A2943"/>
    <w:rsid w:val="001A2DEB"/>
    <w:rsid w:val="001A2F1D"/>
    <w:rsid w:val="001A2FB7"/>
    <w:rsid w:val="001A30C0"/>
    <w:rsid w:val="001A3360"/>
    <w:rsid w:val="001A33B6"/>
    <w:rsid w:val="001A33F7"/>
    <w:rsid w:val="001A3503"/>
    <w:rsid w:val="001A39F4"/>
    <w:rsid w:val="001A4490"/>
    <w:rsid w:val="001A46FD"/>
    <w:rsid w:val="001A4B96"/>
    <w:rsid w:val="001A52C2"/>
    <w:rsid w:val="001A5354"/>
    <w:rsid w:val="001A5D53"/>
    <w:rsid w:val="001A5E90"/>
    <w:rsid w:val="001A6097"/>
    <w:rsid w:val="001A6836"/>
    <w:rsid w:val="001A6D3D"/>
    <w:rsid w:val="001A6EFF"/>
    <w:rsid w:val="001A6F7E"/>
    <w:rsid w:val="001A71F7"/>
    <w:rsid w:val="001A73E3"/>
    <w:rsid w:val="001A7761"/>
    <w:rsid w:val="001A7ED9"/>
    <w:rsid w:val="001B046F"/>
    <w:rsid w:val="001B0B52"/>
    <w:rsid w:val="001B1EAB"/>
    <w:rsid w:val="001B2168"/>
    <w:rsid w:val="001B2BEF"/>
    <w:rsid w:val="001B30F3"/>
    <w:rsid w:val="001B49EF"/>
    <w:rsid w:val="001B4C58"/>
    <w:rsid w:val="001B5BA6"/>
    <w:rsid w:val="001B6872"/>
    <w:rsid w:val="001B70A7"/>
    <w:rsid w:val="001B73EB"/>
    <w:rsid w:val="001B7933"/>
    <w:rsid w:val="001C0BED"/>
    <w:rsid w:val="001C166E"/>
    <w:rsid w:val="001C1B57"/>
    <w:rsid w:val="001C2813"/>
    <w:rsid w:val="001C2DB1"/>
    <w:rsid w:val="001C31A9"/>
    <w:rsid w:val="001C3461"/>
    <w:rsid w:val="001C379D"/>
    <w:rsid w:val="001C3E45"/>
    <w:rsid w:val="001C3F70"/>
    <w:rsid w:val="001C4140"/>
    <w:rsid w:val="001C422A"/>
    <w:rsid w:val="001C4938"/>
    <w:rsid w:val="001C4C1B"/>
    <w:rsid w:val="001C5648"/>
    <w:rsid w:val="001C575F"/>
    <w:rsid w:val="001C577A"/>
    <w:rsid w:val="001C584F"/>
    <w:rsid w:val="001C5996"/>
    <w:rsid w:val="001C6B95"/>
    <w:rsid w:val="001C6EFC"/>
    <w:rsid w:val="001C7784"/>
    <w:rsid w:val="001C7A87"/>
    <w:rsid w:val="001D037B"/>
    <w:rsid w:val="001D0798"/>
    <w:rsid w:val="001D0AA6"/>
    <w:rsid w:val="001D149D"/>
    <w:rsid w:val="001D1C89"/>
    <w:rsid w:val="001D231B"/>
    <w:rsid w:val="001D3451"/>
    <w:rsid w:val="001D3A2F"/>
    <w:rsid w:val="001D3C7E"/>
    <w:rsid w:val="001D5D4E"/>
    <w:rsid w:val="001D62B1"/>
    <w:rsid w:val="001D6D3D"/>
    <w:rsid w:val="001D7751"/>
    <w:rsid w:val="001E0112"/>
    <w:rsid w:val="001E076E"/>
    <w:rsid w:val="001E0A7B"/>
    <w:rsid w:val="001E0CE5"/>
    <w:rsid w:val="001E0F38"/>
    <w:rsid w:val="001E128D"/>
    <w:rsid w:val="001E2195"/>
    <w:rsid w:val="001E2658"/>
    <w:rsid w:val="001E27EA"/>
    <w:rsid w:val="001E2C6B"/>
    <w:rsid w:val="001E2E81"/>
    <w:rsid w:val="001E309A"/>
    <w:rsid w:val="001E34F9"/>
    <w:rsid w:val="001E3724"/>
    <w:rsid w:val="001E40D1"/>
    <w:rsid w:val="001E4C25"/>
    <w:rsid w:val="001E4D45"/>
    <w:rsid w:val="001E62AB"/>
    <w:rsid w:val="001E64CF"/>
    <w:rsid w:val="001E6F67"/>
    <w:rsid w:val="001E74AE"/>
    <w:rsid w:val="001E7948"/>
    <w:rsid w:val="001E7AAE"/>
    <w:rsid w:val="001E7C6C"/>
    <w:rsid w:val="001F0DCE"/>
    <w:rsid w:val="001F1217"/>
    <w:rsid w:val="001F1296"/>
    <w:rsid w:val="001F1437"/>
    <w:rsid w:val="001F1492"/>
    <w:rsid w:val="001F1504"/>
    <w:rsid w:val="001F17E4"/>
    <w:rsid w:val="001F2D4C"/>
    <w:rsid w:val="001F3568"/>
    <w:rsid w:val="001F3D15"/>
    <w:rsid w:val="001F41C4"/>
    <w:rsid w:val="001F49B8"/>
    <w:rsid w:val="001F4B87"/>
    <w:rsid w:val="001F4D75"/>
    <w:rsid w:val="001F4F97"/>
    <w:rsid w:val="001F543A"/>
    <w:rsid w:val="001F65D8"/>
    <w:rsid w:val="001F69B5"/>
    <w:rsid w:val="001F6DAC"/>
    <w:rsid w:val="001F739F"/>
    <w:rsid w:val="001F7616"/>
    <w:rsid w:val="001F77F2"/>
    <w:rsid w:val="001F7B68"/>
    <w:rsid w:val="002007CA"/>
    <w:rsid w:val="00200E91"/>
    <w:rsid w:val="002013C0"/>
    <w:rsid w:val="00201659"/>
    <w:rsid w:val="00202534"/>
    <w:rsid w:val="00202AF9"/>
    <w:rsid w:val="00202FB5"/>
    <w:rsid w:val="002034D0"/>
    <w:rsid w:val="00203819"/>
    <w:rsid w:val="0020386F"/>
    <w:rsid w:val="0020405C"/>
    <w:rsid w:val="002040BC"/>
    <w:rsid w:val="0020490F"/>
    <w:rsid w:val="00204948"/>
    <w:rsid w:val="00204D11"/>
    <w:rsid w:val="0020566D"/>
    <w:rsid w:val="00205C75"/>
    <w:rsid w:val="00205E13"/>
    <w:rsid w:val="00205F18"/>
    <w:rsid w:val="0020606D"/>
    <w:rsid w:val="002064C2"/>
    <w:rsid w:val="00206890"/>
    <w:rsid w:val="00206F05"/>
    <w:rsid w:val="00207816"/>
    <w:rsid w:val="00207BED"/>
    <w:rsid w:val="00207F59"/>
    <w:rsid w:val="0021005F"/>
    <w:rsid w:val="00210085"/>
    <w:rsid w:val="00210FB7"/>
    <w:rsid w:val="002113BF"/>
    <w:rsid w:val="00211C5F"/>
    <w:rsid w:val="00211D8E"/>
    <w:rsid w:val="00212688"/>
    <w:rsid w:val="00212CFD"/>
    <w:rsid w:val="00212E75"/>
    <w:rsid w:val="00214158"/>
    <w:rsid w:val="00214317"/>
    <w:rsid w:val="0021437A"/>
    <w:rsid w:val="0021448D"/>
    <w:rsid w:val="00214745"/>
    <w:rsid w:val="00214DE2"/>
    <w:rsid w:val="00215C78"/>
    <w:rsid w:val="00215F62"/>
    <w:rsid w:val="0021720A"/>
    <w:rsid w:val="002178BF"/>
    <w:rsid w:val="002201DB"/>
    <w:rsid w:val="0022057E"/>
    <w:rsid w:val="00220D47"/>
    <w:rsid w:val="00220F11"/>
    <w:rsid w:val="00220F91"/>
    <w:rsid w:val="002210E7"/>
    <w:rsid w:val="002212E7"/>
    <w:rsid w:val="00221681"/>
    <w:rsid w:val="0022188E"/>
    <w:rsid w:val="00222D4A"/>
    <w:rsid w:val="00222F3E"/>
    <w:rsid w:val="00223660"/>
    <w:rsid w:val="00223E1D"/>
    <w:rsid w:val="00223EAC"/>
    <w:rsid w:val="00223EC5"/>
    <w:rsid w:val="002242F6"/>
    <w:rsid w:val="002245BE"/>
    <w:rsid w:val="002246D6"/>
    <w:rsid w:val="00225284"/>
    <w:rsid w:val="00225345"/>
    <w:rsid w:val="00225364"/>
    <w:rsid w:val="00225481"/>
    <w:rsid w:val="00225914"/>
    <w:rsid w:val="00226333"/>
    <w:rsid w:val="002267EA"/>
    <w:rsid w:val="00227302"/>
    <w:rsid w:val="002275B0"/>
    <w:rsid w:val="00227A15"/>
    <w:rsid w:val="00227D60"/>
    <w:rsid w:val="00227F27"/>
    <w:rsid w:val="002307F8"/>
    <w:rsid w:val="00230998"/>
    <w:rsid w:val="0023131B"/>
    <w:rsid w:val="002319AA"/>
    <w:rsid w:val="00231BAD"/>
    <w:rsid w:val="00231E63"/>
    <w:rsid w:val="0023225F"/>
    <w:rsid w:val="0023230D"/>
    <w:rsid w:val="00232607"/>
    <w:rsid w:val="0023304C"/>
    <w:rsid w:val="002333BD"/>
    <w:rsid w:val="00233404"/>
    <w:rsid w:val="00233FD2"/>
    <w:rsid w:val="0023423E"/>
    <w:rsid w:val="00235582"/>
    <w:rsid w:val="00235A4F"/>
    <w:rsid w:val="00236194"/>
    <w:rsid w:val="002361EE"/>
    <w:rsid w:val="00236555"/>
    <w:rsid w:val="00236778"/>
    <w:rsid w:val="00237024"/>
    <w:rsid w:val="00237201"/>
    <w:rsid w:val="00237353"/>
    <w:rsid w:val="002379EC"/>
    <w:rsid w:val="00240059"/>
    <w:rsid w:val="002401ED"/>
    <w:rsid w:val="00240725"/>
    <w:rsid w:val="00240773"/>
    <w:rsid w:val="00241A82"/>
    <w:rsid w:val="00241C94"/>
    <w:rsid w:val="00241D66"/>
    <w:rsid w:val="00242940"/>
    <w:rsid w:val="00242A70"/>
    <w:rsid w:val="00242B8D"/>
    <w:rsid w:val="00242BDA"/>
    <w:rsid w:val="00242CE0"/>
    <w:rsid w:val="00242E7C"/>
    <w:rsid w:val="0024364A"/>
    <w:rsid w:val="0024387D"/>
    <w:rsid w:val="00243C69"/>
    <w:rsid w:val="00243D34"/>
    <w:rsid w:val="00243D74"/>
    <w:rsid w:val="002446CB"/>
    <w:rsid w:val="00244F90"/>
    <w:rsid w:val="0024502A"/>
    <w:rsid w:val="0024514A"/>
    <w:rsid w:val="00245CC5"/>
    <w:rsid w:val="00245D54"/>
    <w:rsid w:val="00246224"/>
    <w:rsid w:val="00246255"/>
    <w:rsid w:val="0024663E"/>
    <w:rsid w:val="0024678B"/>
    <w:rsid w:val="00246A9F"/>
    <w:rsid w:val="00246ACE"/>
    <w:rsid w:val="00246B64"/>
    <w:rsid w:val="00246E13"/>
    <w:rsid w:val="00247324"/>
    <w:rsid w:val="00247F1D"/>
    <w:rsid w:val="002501AC"/>
    <w:rsid w:val="0025069A"/>
    <w:rsid w:val="002508E7"/>
    <w:rsid w:val="002508FC"/>
    <w:rsid w:val="00250FB2"/>
    <w:rsid w:val="00251161"/>
    <w:rsid w:val="002514C4"/>
    <w:rsid w:val="00251AB7"/>
    <w:rsid w:val="00252924"/>
    <w:rsid w:val="00252BF5"/>
    <w:rsid w:val="00252E4A"/>
    <w:rsid w:val="00252FC8"/>
    <w:rsid w:val="002532DC"/>
    <w:rsid w:val="00254338"/>
    <w:rsid w:val="00254373"/>
    <w:rsid w:val="00254878"/>
    <w:rsid w:val="002556A9"/>
    <w:rsid w:val="00255A16"/>
    <w:rsid w:val="00255D49"/>
    <w:rsid w:val="0025640E"/>
    <w:rsid w:val="002567E0"/>
    <w:rsid w:val="00256C00"/>
    <w:rsid w:val="00257069"/>
    <w:rsid w:val="00257C80"/>
    <w:rsid w:val="00257E8A"/>
    <w:rsid w:val="002600DD"/>
    <w:rsid w:val="00260135"/>
    <w:rsid w:val="002603F8"/>
    <w:rsid w:val="0026098F"/>
    <w:rsid w:val="00260BC4"/>
    <w:rsid w:val="00260CF5"/>
    <w:rsid w:val="0026199B"/>
    <w:rsid w:val="0026246C"/>
    <w:rsid w:val="00262937"/>
    <w:rsid w:val="00263244"/>
    <w:rsid w:val="00263637"/>
    <w:rsid w:val="00263DD9"/>
    <w:rsid w:val="0026415A"/>
    <w:rsid w:val="002643B8"/>
    <w:rsid w:val="00264558"/>
    <w:rsid w:val="002646F7"/>
    <w:rsid w:val="002647CB"/>
    <w:rsid w:val="00264B41"/>
    <w:rsid w:val="00264D40"/>
    <w:rsid w:val="0026551F"/>
    <w:rsid w:val="002659FF"/>
    <w:rsid w:val="00265E66"/>
    <w:rsid w:val="00265F4F"/>
    <w:rsid w:val="00266BEB"/>
    <w:rsid w:val="00266FBD"/>
    <w:rsid w:val="00267191"/>
    <w:rsid w:val="00267812"/>
    <w:rsid w:val="00270276"/>
    <w:rsid w:val="0027137C"/>
    <w:rsid w:val="00271AD4"/>
    <w:rsid w:val="00272869"/>
    <w:rsid w:val="00272B28"/>
    <w:rsid w:val="00273133"/>
    <w:rsid w:val="002734BB"/>
    <w:rsid w:val="0027361D"/>
    <w:rsid w:val="0027365F"/>
    <w:rsid w:val="00273A87"/>
    <w:rsid w:val="00274059"/>
    <w:rsid w:val="00274437"/>
    <w:rsid w:val="00274472"/>
    <w:rsid w:val="00274D1E"/>
    <w:rsid w:val="00275353"/>
    <w:rsid w:val="00276682"/>
    <w:rsid w:val="00276DB9"/>
    <w:rsid w:val="00276E1D"/>
    <w:rsid w:val="00277E34"/>
    <w:rsid w:val="00277EB6"/>
    <w:rsid w:val="00280943"/>
    <w:rsid w:val="00280AA6"/>
    <w:rsid w:val="00280AE0"/>
    <w:rsid w:val="00280DA7"/>
    <w:rsid w:val="00280DF4"/>
    <w:rsid w:val="002816AB"/>
    <w:rsid w:val="00281933"/>
    <w:rsid w:val="00281DA2"/>
    <w:rsid w:val="00282BCB"/>
    <w:rsid w:val="00282EC4"/>
    <w:rsid w:val="002830DE"/>
    <w:rsid w:val="00283EB4"/>
    <w:rsid w:val="00283F2A"/>
    <w:rsid w:val="002849F9"/>
    <w:rsid w:val="00285938"/>
    <w:rsid w:val="0028621B"/>
    <w:rsid w:val="0028649B"/>
    <w:rsid w:val="0028684C"/>
    <w:rsid w:val="00286AEF"/>
    <w:rsid w:val="00286BE8"/>
    <w:rsid w:val="00286DEF"/>
    <w:rsid w:val="0028730A"/>
    <w:rsid w:val="00287470"/>
    <w:rsid w:val="0028752C"/>
    <w:rsid w:val="00287853"/>
    <w:rsid w:val="00287BE7"/>
    <w:rsid w:val="00287F42"/>
    <w:rsid w:val="00290278"/>
    <w:rsid w:val="002903A9"/>
    <w:rsid w:val="0029049E"/>
    <w:rsid w:val="0029084C"/>
    <w:rsid w:val="002917EB"/>
    <w:rsid w:val="00291F12"/>
    <w:rsid w:val="0029205B"/>
    <w:rsid w:val="00292198"/>
    <w:rsid w:val="002921B7"/>
    <w:rsid w:val="0029244C"/>
    <w:rsid w:val="0029294E"/>
    <w:rsid w:val="00292E54"/>
    <w:rsid w:val="00294C7F"/>
    <w:rsid w:val="00294C84"/>
    <w:rsid w:val="00294FE4"/>
    <w:rsid w:val="0029511B"/>
    <w:rsid w:val="002956A8"/>
    <w:rsid w:val="002957D0"/>
    <w:rsid w:val="00295B9F"/>
    <w:rsid w:val="00295F3B"/>
    <w:rsid w:val="002961BF"/>
    <w:rsid w:val="0029620B"/>
    <w:rsid w:val="0029668A"/>
    <w:rsid w:val="002966D5"/>
    <w:rsid w:val="00296948"/>
    <w:rsid w:val="00296A01"/>
    <w:rsid w:val="002975DF"/>
    <w:rsid w:val="00297AEC"/>
    <w:rsid w:val="00297E4F"/>
    <w:rsid w:val="002A014E"/>
    <w:rsid w:val="002A0219"/>
    <w:rsid w:val="002A028A"/>
    <w:rsid w:val="002A0345"/>
    <w:rsid w:val="002A055A"/>
    <w:rsid w:val="002A0603"/>
    <w:rsid w:val="002A07D0"/>
    <w:rsid w:val="002A0D41"/>
    <w:rsid w:val="002A0E8C"/>
    <w:rsid w:val="002A1C9C"/>
    <w:rsid w:val="002A25E4"/>
    <w:rsid w:val="002A2D08"/>
    <w:rsid w:val="002A3239"/>
    <w:rsid w:val="002A353D"/>
    <w:rsid w:val="002A3B4F"/>
    <w:rsid w:val="002A3D7B"/>
    <w:rsid w:val="002A4319"/>
    <w:rsid w:val="002A46A6"/>
    <w:rsid w:val="002A4B43"/>
    <w:rsid w:val="002A4ED2"/>
    <w:rsid w:val="002A6267"/>
    <w:rsid w:val="002A6C6B"/>
    <w:rsid w:val="002A6F1C"/>
    <w:rsid w:val="002A7067"/>
    <w:rsid w:val="002A78E7"/>
    <w:rsid w:val="002A7987"/>
    <w:rsid w:val="002B04E5"/>
    <w:rsid w:val="002B09F3"/>
    <w:rsid w:val="002B0C95"/>
    <w:rsid w:val="002B183F"/>
    <w:rsid w:val="002B1A78"/>
    <w:rsid w:val="002B1B2B"/>
    <w:rsid w:val="002B1F06"/>
    <w:rsid w:val="002B272A"/>
    <w:rsid w:val="002B2865"/>
    <w:rsid w:val="002B2B3E"/>
    <w:rsid w:val="002B2BF4"/>
    <w:rsid w:val="002B2E6C"/>
    <w:rsid w:val="002B2FDA"/>
    <w:rsid w:val="002B31FD"/>
    <w:rsid w:val="002B34D8"/>
    <w:rsid w:val="002B472A"/>
    <w:rsid w:val="002B49F8"/>
    <w:rsid w:val="002B4B88"/>
    <w:rsid w:val="002B4E21"/>
    <w:rsid w:val="002B5010"/>
    <w:rsid w:val="002B5A5F"/>
    <w:rsid w:val="002B6387"/>
    <w:rsid w:val="002B6807"/>
    <w:rsid w:val="002B6DAC"/>
    <w:rsid w:val="002B7416"/>
    <w:rsid w:val="002B75AD"/>
    <w:rsid w:val="002B7A3E"/>
    <w:rsid w:val="002BE94C"/>
    <w:rsid w:val="002C0258"/>
    <w:rsid w:val="002C0365"/>
    <w:rsid w:val="002C03E5"/>
    <w:rsid w:val="002C0C06"/>
    <w:rsid w:val="002C1A10"/>
    <w:rsid w:val="002C28FA"/>
    <w:rsid w:val="002C2B30"/>
    <w:rsid w:val="002C2DDC"/>
    <w:rsid w:val="002C327C"/>
    <w:rsid w:val="002C4306"/>
    <w:rsid w:val="002C45D5"/>
    <w:rsid w:val="002C46DC"/>
    <w:rsid w:val="002C501A"/>
    <w:rsid w:val="002C5B40"/>
    <w:rsid w:val="002C5B52"/>
    <w:rsid w:val="002C5DC6"/>
    <w:rsid w:val="002C62A2"/>
    <w:rsid w:val="002C6613"/>
    <w:rsid w:val="002C70E2"/>
    <w:rsid w:val="002D019F"/>
    <w:rsid w:val="002D0318"/>
    <w:rsid w:val="002D0756"/>
    <w:rsid w:val="002D0BE9"/>
    <w:rsid w:val="002D2892"/>
    <w:rsid w:val="002D28B5"/>
    <w:rsid w:val="002D2A7C"/>
    <w:rsid w:val="002D2E1F"/>
    <w:rsid w:val="002D36E5"/>
    <w:rsid w:val="002D3846"/>
    <w:rsid w:val="002D3C8A"/>
    <w:rsid w:val="002D3E87"/>
    <w:rsid w:val="002D3E89"/>
    <w:rsid w:val="002D42BB"/>
    <w:rsid w:val="002D442B"/>
    <w:rsid w:val="002D4BAD"/>
    <w:rsid w:val="002D4ED3"/>
    <w:rsid w:val="002D5133"/>
    <w:rsid w:val="002D5CFB"/>
    <w:rsid w:val="002D6751"/>
    <w:rsid w:val="002D74DD"/>
    <w:rsid w:val="002E1871"/>
    <w:rsid w:val="002E20B4"/>
    <w:rsid w:val="002E3792"/>
    <w:rsid w:val="002E3B1C"/>
    <w:rsid w:val="002E40E8"/>
    <w:rsid w:val="002E41B7"/>
    <w:rsid w:val="002E49DC"/>
    <w:rsid w:val="002E4EF3"/>
    <w:rsid w:val="002E511F"/>
    <w:rsid w:val="002E5574"/>
    <w:rsid w:val="002E596D"/>
    <w:rsid w:val="002E5DA2"/>
    <w:rsid w:val="002E65E4"/>
    <w:rsid w:val="002E6B86"/>
    <w:rsid w:val="002E726B"/>
    <w:rsid w:val="002E7E28"/>
    <w:rsid w:val="002E7F84"/>
    <w:rsid w:val="002F04E8"/>
    <w:rsid w:val="002F16F7"/>
    <w:rsid w:val="002F2254"/>
    <w:rsid w:val="002F278F"/>
    <w:rsid w:val="002F2A4E"/>
    <w:rsid w:val="002F3A9B"/>
    <w:rsid w:val="002F3CDE"/>
    <w:rsid w:val="002F3DDC"/>
    <w:rsid w:val="002F410E"/>
    <w:rsid w:val="002F42B1"/>
    <w:rsid w:val="002F44FE"/>
    <w:rsid w:val="002F4920"/>
    <w:rsid w:val="002F4D5C"/>
    <w:rsid w:val="002F4EB4"/>
    <w:rsid w:val="002F5573"/>
    <w:rsid w:val="002F5BDA"/>
    <w:rsid w:val="002F6620"/>
    <w:rsid w:val="002F73DC"/>
    <w:rsid w:val="002F7AEB"/>
    <w:rsid w:val="00300F93"/>
    <w:rsid w:val="00301247"/>
    <w:rsid w:val="00301DFB"/>
    <w:rsid w:val="00302316"/>
    <w:rsid w:val="00303021"/>
    <w:rsid w:val="0030348F"/>
    <w:rsid w:val="00303C2D"/>
    <w:rsid w:val="00305159"/>
    <w:rsid w:val="003054DD"/>
    <w:rsid w:val="0030569D"/>
    <w:rsid w:val="00305CD4"/>
    <w:rsid w:val="0030787F"/>
    <w:rsid w:val="00307B05"/>
    <w:rsid w:val="00307C2F"/>
    <w:rsid w:val="003102DF"/>
    <w:rsid w:val="0031055F"/>
    <w:rsid w:val="00310B29"/>
    <w:rsid w:val="003114B4"/>
    <w:rsid w:val="00311511"/>
    <w:rsid w:val="00311681"/>
    <w:rsid w:val="003122BA"/>
    <w:rsid w:val="003124D6"/>
    <w:rsid w:val="00312CCB"/>
    <w:rsid w:val="00312D6E"/>
    <w:rsid w:val="00314EA9"/>
    <w:rsid w:val="003152BF"/>
    <w:rsid w:val="003154B2"/>
    <w:rsid w:val="003161DC"/>
    <w:rsid w:val="00316F77"/>
    <w:rsid w:val="0031795D"/>
    <w:rsid w:val="003200EB"/>
    <w:rsid w:val="00320A94"/>
    <w:rsid w:val="00320C54"/>
    <w:rsid w:val="00320FC1"/>
    <w:rsid w:val="0032151C"/>
    <w:rsid w:val="00321E6D"/>
    <w:rsid w:val="00322373"/>
    <w:rsid w:val="0032237E"/>
    <w:rsid w:val="003227BE"/>
    <w:rsid w:val="00323503"/>
    <w:rsid w:val="003238A4"/>
    <w:rsid w:val="00323927"/>
    <w:rsid w:val="00323942"/>
    <w:rsid w:val="00324665"/>
    <w:rsid w:val="003247BF"/>
    <w:rsid w:val="00324DF9"/>
    <w:rsid w:val="00325298"/>
    <w:rsid w:val="00325488"/>
    <w:rsid w:val="003254A3"/>
    <w:rsid w:val="00325C18"/>
    <w:rsid w:val="00326601"/>
    <w:rsid w:val="00326C06"/>
    <w:rsid w:val="00327ED4"/>
    <w:rsid w:val="00330085"/>
    <w:rsid w:val="00330694"/>
    <w:rsid w:val="00330739"/>
    <w:rsid w:val="00330E10"/>
    <w:rsid w:val="003311B5"/>
    <w:rsid w:val="0033169A"/>
    <w:rsid w:val="003316B7"/>
    <w:rsid w:val="00331711"/>
    <w:rsid w:val="003319C4"/>
    <w:rsid w:val="003321E2"/>
    <w:rsid w:val="0033247A"/>
    <w:rsid w:val="00332DB7"/>
    <w:rsid w:val="00333256"/>
    <w:rsid w:val="003336BC"/>
    <w:rsid w:val="00334136"/>
    <w:rsid w:val="003344FE"/>
    <w:rsid w:val="00334B27"/>
    <w:rsid w:val="00335B09"/>
    <w:rsid w:val="00336780"/>
    <w:rsid w:val="00336CA6"/>
    <w:rsid w:val="00337183"/>
    <w:rsid w:val="00337219"/>
    <w:rsid w:val="003377E0"/>
    <w:rsid w:val="00337F8E"/>
    <w:rsid w:val="00340472"/>
    <w:rsid w:val="0034058D"/>
    <w:rsid w:val="00340963"/>
    <w:rsid w:val="00340D83"/>
    <w:rsid w:val="00340D8D"/>
    <w:rsid w:val="00340E72"/>
    <w:rsid w:val="00341302"/>
    <w:rsid w:val="00341938"/>
    <w:rsid w:val="003429A4"/>
    <w:rsid w:val="003429C5"/>
    <w:rsid w:val="00342BA2"/>
    <w:rsid w:val="00342D82"/>
    <w:rsid w:val="00343270"/>
    <w:rsid w:val="00343534"/>
    <w:rsid w:val="00343837"/>
    <w:rsid w:val="00343A2D"/>
    <w:rsid w:val="00343C07"/>
    <w:rsid w:val="00344629"/>
    <w:rsid w:val="00344CA0"/>
    <w:rsid w:val="00344D36"/>
    <w:rsid w:val="003451EE"/>
    <w:rsid w:val="00345744"/>
    <w:rsid w:val="003462D1"/>
    <w:rsid w:val="0034643F"/>
    <w:rsid w:val="00347268"/>
    <w:rsid w:val="0034733D"/>
    <w:rsid w:val="00350E5B"/>
    <w:rsid w:val="0035107F"/>
    <w:rsid w:val="0035134F"/>
    <w:rsid w:val="00352383"/>
    <w:rsid w:val="00352463"/>
    <w:rsid w:val="0035265E"/>
    <w:rsid w:val="00352669"/>
    <w:rsid w:val="00352949"/>
    <w:rsid w:val="00352BA3"/>
    <w:rsid w:val="00352D12"/>
    <w:rsid w:val="00352E95"/>
    <w:rsid w:val="003533A8"/>
    <w:rsid w:val="00353875"/>
    <w:rsid w:val="00353A8B"/>
    <w:rsid w:val="00354FDD"/>
    <w:rsid w:val="0035537C"/>
    <w:rsid w:val="0035572F"/>
    <w:rsid w:val="003557E6"/>
    <w:rsid w:val="00355D73"/>
    <w:rsid w:val="0035616C"/>
    <w:rsid w:val="00356446"/>
    <w:rsid w:val="003565CB"/>
    <w:rsid w:val="003566B3"/>
    <w:rsid w:val="0035689E"/>
    <w:rsid w:val="00356CBB"/>
    <w:rsid w:val="00357A23"/>
    <w:rsid w:val="00357B9D"/>
    <w:rsid w:val="00360403"/>
    <w:rsid w:val="00360D32"/>
    <w:rsid w:val="003616B0"/>
    <w:rsid w:val="003622E7"/>
    <w:rsid w:val="00362484"/>
    <w:rsid w:val="00362777"/>
    <w:rsid w:val="00362EEC"/>
    <w:rsid w:val="00363202"/>
    <w:rsid w:val="0036436C"/>
    <w:rsid w:val="0036458D"/>
    <w:rsid w:val="00364AF4"/>
    <w:rsid w:val="0036508B"/>
    <w:rsid w:val="0036526E"/>
    <w:rsid w:val="0036563C"/>
    <w:rsid w:val="00365BE0"/>
    <w:rsid w:val="003664F7"/>
    <w:rsid w:val="003672E4"/>
    <w:rsid w:val="003675B2"/>
    <w:rsid w:val="00367DDB"/>
    <w:rsid w:val="003709E4"/>
    <w:rsid w:val="0037112C"/>
    <w:rsid w:val="003719B5"/>
    <w:rsid w:val="00371AC5"/>
    <w:rsid w:val="00371D61"/>
    <w:rsid w:val="00371F4B"/>
    <w:rsid w:val="00372A9C"/>
    <w:rsid w:val="003734EB"/>
    <w:rsid w:val="0037359A"/>
    <w:rsid w:val="0037444E"/>
    <w:rsid w:val="0037478C"/>
    <w:rsid w:val="00374F2D"/>
    <w:rsid w:val="003750F8"/>
    <w:rsid w:val="003754F5"/>
    <w:rsid w:val="003757E6"/>
    <w:rsid w:val="00375DA0"/>
    <w:rsid w:val="00375FC6"/>
    <w:rsid w:val="00376281"/>
    <w:rsid w:val="00376EE2"/>
    <w:rsid w:val="00377041"/>
    <w:rsid w:val="0037777E"/>
    <w:rsid w:val="003804A3"/>
    <w:rsid w:val="00380606"/>
    <w:rsid w:val="0038066C"/>
    <w:rsid w:val="00380744"/>
    <w:rsid w:val="00380A52"/>
    <w:rsid w:val="00381059"/>
    <w:rsid w:val="00381616"/>
    <w:rsid w:val="00381621"/>
    <w:rsid w:val="003816CD"/>
    <w:rsid w:val="0038177A"/>
    <w:rsid w:val="00381969"/>
    <w:rsid w:val="00383AFB"/>
    <w:rsid w:val="0038414B"/>
    <w:rsid w:val="0038468B"/>
    <w:rsid w:val="003846F0"/>
    <w:rsid w:val="003851F0"/>
    <w:rsid w:val="00385254"/>
    <w:rsid w:val="003864D9"/>
    <w:rsid w:val="00386526"/>
    <w:rsid w:val="00387F4B"/>
    <w:rsid w:val="0039002A"/>
    <w:rsid w:val="003900F5"/>
    <w:rsid w:val="00390330"/>
    <w:rsid w:val="003903E1"/>
    <w:rsid w:val="0039086B"/>
    <w:rsid w:val="003913F6"/>
    <w:rsid w:val="00391A1C"/>
    <w:rsid w:val="00391BA8"/>
    <w:rsid w:val="00391DEE"/>
    <w:rsid w:val="003936B6"/>
    <w:rsid w:val="00394940"/>
    <w:rsid w:val="00394BB1"/>
    <w:rsid w:val="003951A7"/>
    <w:rsid w:val="00395699"/>
    <w:rsid w:val="003958AF"/>
    <w:rsid w:val="00395CDC"/>
    <w:rsid w:val="00395F3E"/>
    <w:rsid w:val="003962C8"/>
    <w:rsid w:val="00396402"/>
    <w:rsid w:val="0039694F"/>
    <w:rsid w:val="00397585"/>
    <w:rsid w:val="003A0886"/>
    <w:rsid w:val="003A09B4"/>
    <w:rsid w:val="003A0E65"/>
    <w:rsid w:val="003A1875"/>
    <w:rsid w:val="003A19A1"/>
    <w:rsid w:val="003A219D"/>
    <w:rsid w:val="003A2515"/>
    <w:rsid w:val="003A2FD1"/>
    <w:rsid w:val="003A4094"/>
    <w:rsid w:val="003A452B"/>
    <w:rsid w:val="003A467E"/>
    <w:rsid w:val="003A47ED"/>
    <w:rsid w:val="003A4E00"/>
    <w:rsid w:val="003A4FCD"/>
    <w:rsid w:val="003A52D5"/>
    <w:rsid w:val="003A5374"/>
    <w:rsid w:val="003A66D9"/>
    <w:rsid w:val="003A6921"/>
    <w:rsid w:val="003A6ABF"/>
    <w:rsid w:val="003A6B7D"/>
    <w:rsid w:val="003A6C79"/>
    <w:rsid w:val="003A6DA7"/>
    <w:rsid w:val="003A79AB"/>
    <w:rsid w:val="003A7A3C"/>
    <w:rsid w:val="003A7DD1"/>
    <w:rsid w:val="003B0985"/>
    <w:rsid w:val="003B0D43"/>
    <w:rsid w:val="003B1273"/>
    <w:rsid w:val="003B174C"/>
    <w:rsid w:val="003B184B"/>
    <w:rsid w:val="003B2222"/>
    <w:rsid w:val="003B27AD"/>
    <w:rsid w:val="003B312F"/>
    <w:rsid w:val="003B32DE"/>
    <w:rsid w:val="003B3695"/>
    <w:rsid w:val="003B3701"/>
    <w:rsid w:val="003B3A73"/>
    <w:rsid w:val="003B3AFE"/>
    <w:rsid w:val="003B3CE2"/>
    <w:rsid w:val="003B4BD4"/>
    <w:rsid w:val="003B4DC5"/>
    <w:rsid w:val="003B508C"/>
    <w:rsid w:val="003B5448"/>
    <w:rsid w:val="003B5589"/>
    <w:rsid w:val="003B584E"/>
    <w:rsid w:val="003B5FA6"/>
    <w:rsid w:val="003B6518"/>
    <w:rsid w:val="003B6A59"/>
    <w:rsid w:val="003B6CBA"/>
    <w:rsid w:val="003B6D37"/>
    <w:rsid w:val="003B6FFD"/>
    <w:rsid w:val="003B732C"/>
    <w:rsid w:val="003B7904"/>
    <w:rsid w:val="003B79BA"/>
    <w:rsid w:val="003B7F03"/>
    <w:rsid w:val="003C0CE3"/>
    <w:rsid w:val="003C1641"/>
    <w:rsid w:val="003C20B1"/>
    <w:rsid w:val="003C2B9D"/>
    <w:rsid w:val="003C3336"/>
    <w:rsid w:val="003C33A0"/>
    <w:rsid w:val="003C36E5"/>
    <w:rsid w:val="003C4A13"/>
    <w:rsid w:val="003C5DE8"/>
    <w:rsid w:val="003C62CA"/>
    <w:rsid w:val="003C7359"/>
    <w:rsid w:val="003C780F"/>
    <w:rsid w:val="003D10FF"/>
    <w:rsid w:val="003D12FD"/>
    <w:rsid w:val="003D1742"/>
    <w:rsid w:val="003D1FF6"/>
    <w:rsid w:val="003D38AC"/>
    <w:rsid w:val="003D3988"/>
    <w:rsid w:val="003D4B73"/>
    <w:rsid w:val="003D4C6A"/>
    <w:rsid w:val="003D4D3D"/>
    <w:rsid w:val="003D50A4"/>
    <w:rsid w:val="003D5954"/>
    <w:rsid w:val="003D6182"/>
    <w:rsid w:val="003D652C"/>
    <w:rsid w:val="003D6E27"/>
    <w:rsid w:val="003D7685"/>
    <w:rsid w:val="003D77D7"/>
    <w:rsid w:val="003D783B"/>
    <w:rsid w:val="003D7E24"/>
    <w:rsid w:val="003E05B0"/>
    <w:rsid w:val="003E06FD"/>
    <w:rsid w:val="003E07DF"/>
    <w:rsid w:val="003E088A"/>
    <w:rsid w:val="003E1323"/>
    <w:rsid w:val="003E189A"/>
    <w:rsid w:val="003E19D3"/>
    <w:rsid w:val="003E1BD4"/>
    <w:rsid w:val="003E21C4"/>
    <w:rsid w:val="003E26F3"/>
    <w:rsid w:val="003E27BE"/>
    <w:rsid w:val="003E3066"/>
    <w:rsid w:val="003E3300"/>
    <w:rsid w:val="003E3BBC"/>
    <w:rsid w:val="003E4208"/>
    <w:rsid w:val="003E43F4"/>
    <w:rsid w:val="003E55C5"/>
    <w:rsid w:val="003E5D8F"/>
    <w:rsid w:val="003E6038"/>
    <w:rsid w:val="003E67EC"/>
    <w:rsid w:val="003E6C81"/>
    <w:rsid w:val="003E7034"/>
    <w:rsid w:val="003E75E8"/>
    <w:rsid w:val="003E7634"/>
    <w:rsid w:val="003E78CB"/>
    <w:rsid w:val="003F0449"/>
    <w:rsid w:val="003F04CD"/>
    <w:rsid w:val="003F1469"/>
    <w:rsid w:val="003F18C2"/>
    <w:rsid w:val="003F22F3"/>
    <w:rsid w:val="003F265A"/>
    <w:rsid w:val="003F27BD"/>
    <w:rsid w:val="003F2CB9"/>
    <w:rsid w:val="003F333C"/>
    <w:rsid w:val="003F34A1"/>
    <w:rsid w:val="003F34EE"/>
    <w:rsid w:val="003F36D0"/>
    <w:rsid w:val="003F450C"/>
    <w:rsid w:val="003F45E3"/>
    <w:rsid w:val="003F46D5"/>
    <w:rsid w:val="003F4B1E"/>
    <w:rsid w:val="003F5363"/>
    <w:rsid w:val="003F5E61"/>
    <w:rsid w:val="00400F98"/>
    <w:rsid w:val="004012BB"/>
    <w:rsid w:val="0040173B"/>
    <w:rsid w:val="004017A1"/>
    <w:rsid w:val="00401863"/>
    <w:rsid w:val="00401B4A"/>
    <w:rsid w:val="00402178"/>
    <w:rsid w:val="0040338C"/>
    <w:rsid w:val="00403502"/>
    <w:rsid w:val="004035B4"/>
    <w:rsid w:val="00403A2B"/>
    <w:rsid w:val="00403ADA"/>
    <w:rsid w:val="00404061"/>
    <w:rsid w:val="00404A0A"/>
    <w:rsid w:val="00404FB4"/>
    <w:rsid w:val="004050E1"/>
    <w:rsid w:val="004051A6"/>
    <w:rsid w:val="00405B40"/>
    <w:rsid w:val="0040672C"/>
    <w:rsid w:val="00406E15"/>
    <w:rsid w:val="00406E26"/>
    <w:rsid w:val="00406E48"/>
    <w:rsid w:val="0040705D"/>
    <w:rsid w:val="004100BD"/>
    <w:rsid w:val="004103C0"/>
    <w:rsid w:val="004104E9"/>
    <w:rsid w:val="004107B9"/>
    <w:rsid w:val="0041109F"/>
    <w:rsid w:val="004115CE"/>
    <w:rsid w:val="0041170C"/>
    <w:rsid w:val="0041189A"/>
    <w:rsid w:val="00411920"/>
    <w:rsid w:val="004119C4"/>
    <w:rsid w:val="004128C7"/>
    <w:rsid w:val="00412A06"/>
    <w:rsid w:val="0041383D"/>
    <w:rsid w:val="00413B95"/>
    <w:rsid w:val="00413D1D"/>
    <w:rsid w:val="00413E7F"/>
    <w:rsid w:val="00413EB5"/>
    <w:rsid w:val="004145B5"/>
    <w:rsid w:val="00414ADA"/>
    <w:rsid w:val="00414B22"/>
    <w:rsid w:val="004151E6"/>
    <w:rsid w:val="00415843"/>
    <w:rsid w:val="004167DA"/>
    <w:rsid w:val="004167EF"/>
    <w:rsid w:val="00416BDC"/>
    <w:rsid w:val="00416BE7"/>
    <w:rsid w:val="00416C01"/>
    <w:rsid w:val="004170B1"/>
    <w:rsid w:val="0042084F"/>
    <w:rsid w:val="004208BB"/>
    <w:rsid w:val="0042096D"/>
    <w:rsid w:val="00420997"/>
    <w:rsid w:val="00420F0B"/>
    <w:rsid w:val="00421192"/>
    <w:rsid w:val="00421451"/>
    <w:rsid w:val="00422703"/>
    <w:rsid w:val="004229F0"/>
    <w:rsid w:val="00422AAC"/>
    <w:rsid w:val="00422E0D"/>
    <w:rsid w:val="00423098"/>
    <w:rsid w:val="0042339D"/>
    <w:rsid w:val="0042357F"/>
    <w:rsid w:val="00423C30"/>
    <w:rsid w:val="00423D8D"/>
    <w:rsid w:val="004246D9"/>
    <w:rsid w:val="00424940"/>
    <w:rsid w:val="00424BED"/>
    <w:rsid w:val="00425317"/>
    <w:rsid w:val="00425BE5"/>
    <w:rsid w:val="00425E03"/>
    <w:rsid w:val="00426123"/>
    <w:rsid w:val="00426273"/>
    <w:rsid w:val="00426E52"/>
    <w:rsid w:val="00427135"/>
    <w:rsid w:val="0043008E"/>
    <w:rsid w:val="0043011A"/>
    <w:rsid w:val="00430815"/>
    <w:rsid w:val="00432048"/>
    <w:rsid w:val="0043277F"/>
    <w:rsid w:val="00433254"/>
    <w:rsid w:val="004333F4"/>
    <w:rsid w:val="004339AC"/>
    <w:rsid w:val="00433FC4"/>
    <w:rsid w:val="00434086"/>
    <w:rsid w:val="0043461B"/>
    <w:rsid w:val="004348EC"/>
    <w:rsid w:val="00435027"/>
    <w:rsid w:val="00435AB4"/>
    <w:rsid w:val="00436904"/>
    <w:rsid w:val="00436D7B"/>
    <w:rsid w:val="00436EB2"/>
    <w:rsid w:val="00436ED2"/>
    <w:rsid w:val="0043730A"/>
    <w:rsid w:val="00437BCE"/>
    <w:rsid w:val="004404B3"/>
    <w:rsid w:val="00440AA7"/>
    <w:rsid w:val="004411C9"/>
    <w:rsid w:val="00441644"/>
    <w:rsid w:val="00441765"/>
    <w:rsid w:val="0044179B"/>
    <w:rsid w:val="00441A5F"/>
    <w:rsid w:val="00441E4D"/>
    <w:rsid w:val="0044235C"/>
    <w:rsid w:val="00442667"/>
    <w:rsid w:val="00442B5F"/>
    <w:rsid w:val="00442EE7"/>
    <w:rsid w:val="00443292"/>
    <w:rsid w:val="00443B97"/>
    <w:rsid w:val="00444E7F"/>
    <w:rsid w:val="00445AF5"/>
    <w:rsid w:val="004462B7"/>
    <w:rsid w:val="004462BE"/>
    <w:rsid w:val="004462DA"/>
    <w:rsid w:val="00446871"/>
    <w:rsid w:val="00446ACE"/>
    <w:rsid w:val="00446CA3"/>
    <w:rsid w:val="00446ED8"/>
    <w:rsid w:val="00447A37"/>
    <w:rsid w:val="00447C28"/>
    <w:rsid w:val="00447E8F"/>
    <w:rsid w:val="0044B8E2"/>
    <w:rsid w:val="004500DB"/>
    <w:rsid w:val="0045035D"/>
    <w:rsid w:val="00450770"/>
    <w:rsid w:val="0045088A"/>
    <w:rsid w:val="00451171"/>
    <w:rsid w:val="00451969"/>
    <w:rsid w:val="00451BCD"/>
    <w:rsid w:val="00451D63"/>
    <w:rsid w:val="004521E2"/>
    <w:rsid w:val="00452E4B"/>
    <w:rsid w:val="00452F6B"/>
    <w:rsid w:val="004530EC"/>
    <w:rsid w:val="00453742"/>
    <w:rsid w:val="00453F05"/>
    <w:rsid w:val="0045439E"/>
    <w:rsid w:val="00454D69"/>
    <w:rsid w:val="00455216"/>
    <w:rsid w:val="004559DC"/>
    <w:rsid w:val="00455A24"/>
    <w:rsid w:val="00455EB7"/>
    <w:rsid w:val="004574FF"/>
    <w:rsid w:val="00457950"/>
    <w:rsid w:val="00457BF4"/>
    <w:rsid w:val="00457E8E"/>
    <w:rsid w:val="00460183"/>
    <w:rsid w:val="004602FF"/>
    <w:rsid w:val="00460843"/>
    <w:rsid w:val="00460DAC"/>
    <w:rsid w:val="004627E1"/>
    <w:rsid w:val="00462EC7"/>
    <w:rsid w:val="00464BE7"/>
    <w:rsid w:val="0046554B"/>
    <w:rsid w:val="00465B36"/>
    <w:rsid w:val="00465E56"/>
    <w:rsid w:val="00465F88"/>
    <w:rsid w:val="004676CA"/>
    <w:rsid w:val="00467CD6"/>
    <w:rsid w:val="00467EB2"/>
    <w:rsid w:val="004701A1"/>
    <w:rsid w:val="004702CC"/>
    <w:rsid w:val="004713EE"/>
    <w:rsid w:val="004719E0"/>
    <w:rsid w:val="00471AF3"/>
    <w:rsid w:val="00472685"/>
    <w:rsid w:val="00472C53"/>
    <w:rsid w:val="00472C82"/>
    <w:rsid w:val="0047370C"/>
    <w:rsid w:val="00473AC7"/>
    <w:rsid w:val="00473C8D"/>
    <w:rsid w:val="00473F78"/>
    <w:rsid w:val="00474B19"/>
    <w:rsid w:val="00474E77"/>
    <w:rsid w:val="0047504A"/>
    <w:rsid w:val="00475801"/>
    <w:rsid w:val="00475E2C"/>
    <w:rsid w:val="00476061"/>
    <w:rsid w:val="004762F0"/>
    <w:rsid w:val="004763E4"/>
    <w:rsid w:val="004765D3"/>
    <w:rsid w:val="004766E4"/>
    <w:rsid w:val="004768CF"/>
    <w:rsid w:val="00477199"/>
    <w:rsid w:val="00477C45"/>
    <w:rsid w:val="00477C9C"/>
    <w:rsid w:val="004802A9"/>
    <w:rsid w:val="00480A53"/>
    <w:rsid w:val="004818DC"/>
    <w:rsid w:val="00482084"/>
    <w:rsid w:val="0048257A"/>
    <w:rsid w:val="0048274C"/>
    <w:rsid w:val="00482CCF"/>
    <w:rsid w:val="00482E37"/>
    <w:rsid w:val="00482F03"/>
    <w:rsid w:val="0048336E"/>
    <w:rsid w:val="0048340D"/>
    <w:rsid w:val="00483F65"/>
    <w:rsid w:val="00484286"/>
    <w:rsid w:val="00484C1F"/>
    <w:rsid w:val="00484CDD"/>
    <w:rsid w:val="00484E41"/>
    <w:rsid w:val="004852D2"/>
    <w:rsid w:val="00485416"/>
    <w:rsid w:val="00485971"/>
    <w:rsid w:val="00485AF5"/>
    <w:rsid w:val="00486C44"/>
    <w:rsid w:val="00487262"/>
    <w:rsid w:val="00487466"/>
    <w:rsid w:val="00487E60"/>
    <w:rsid w:val="00487FE0"/>
    <w:rsid w:val="00490B83"/>
    <w:rsid w:val="004911C8"/>
    <w:rsid w:val="004912C1"/>
    <w:rsid w:val="0049230A"/>
    <w:rsid w:val="0049257F"/>
    <w:rsid w:val="004928B5"/>
    <w:rsid w:val="00493828"/>
    <w:rsid w:val="004939C3"/>
    <w:rsid w:val="0049430A"/>
    <w:rsid w:val="004943E9"/>
    <w:rsid w:val="00494B1B"/>
    <w:rsid w:val="00494DF6"/>
    <w:rsid w:val="004950A3"/>
    <w:rsid w:val="0049590B"/>
    <w:rsid w:val="00495AC2"/>
    <w:rsid w:val="00495E07"/>
    <w:rsid w:val="00495EAF"/>
    <w:rsid w:val="00495F22"/>
    <w:rsid w:val="0049601F"/>
    <w:rsid w:val="004965F7"/>
    <w:rsid w:val="0049668F"/>
    <w:rsid w:val="004966B7"/>
    <w:rsid w:val="00496B9B"/>
    <w:rsid w:val="00496D36"/>
    <w:rsid w:val="00496EA5"/>
    <w:rsid w:val="004978AB"/>
    <w:rsid w:val="00497A51"/>
    <w:rsid w:val="00497AF4"/>
    <w:rsid w:val="004A0698"/>
    <w:rsid w:val="004A0D74"/>
    <w:rsid w:val="004A0DDF"/>
    <w:rsid w:val="004A0E48"/>
    <w:rsid w:val="004A19FF"/>
    <w:rsid w:val="004A2586"/>
    <w:rsid w:val="004A2B37"/>
    <w:rsid w:val="004A2BD9"/>
    <w:rsid w:val="004A2EC2"/>
    <w:rsid w:val="004A31E7"/>
    <w:rsid w:val="004A3EED"/>
    <w:rsid w:val="004A3F17"/>
    <w:rsid w:val="004A41FD"/>
    <w:rsid w:val="004A449F"/>
    <w:rsid w:val="004A4F8A"/>
    <w:rsid w:val="004A5145"/>
    <w:rsid w:val="004A5D8E"/>
    <w:rsid w:val="004A5DC7"/>
    <w:rsid w:val="004A664C"/>
    <w:rsid w:val="004A692B"/>
    <w:rsid w:val="004A6F26"/>
    <w:rsid w:val="004A7355"/>
    <w:rsid w:val="004A7423"/>
    <w:rsid w:val="004B096A"/>
    <w:rsid w:val="004B0A7F"/>
    <w:rsid w:val="004B1532"/>
    <w:rsid w:val="004B1FBC"/>
    <w:rsid w:val="004B23BF"/>
    <w:rsid w:val="004B240A"/>
    <w:rsid w:val="004B2C04"/>
    <w:rsid w:val="004B3496"/>
    <w:rsid w:val="004B371F"/>
    <w:rsid w:val="004B4F33"/>
    <w:rsid w:val="004B55B3"/>
    <w:rsid w:val="004B5AB7"/>
    <w:rsid w:val="004B6015"/>
    <w:rsid w:val="004B614F"/>
    <w:rsid w:val="004B6373"/>
    <w:rsid w:val="004B65BB"/>
    <w:rsid w:val="004B66D3"/>
    <w:rsid w:val="004B6A1A"/>
    <w:rsid w:val="004B6E35"/>
    <w:rsid w:val="004B7166"/>
    <w:rsid w:val="004B76A1"/>
    <w:rsid w:val="004B7828"/>
    <w:rsid w:val="004B7987"/>
    <w:rsid w:val="004C04B3"/>
    <w:rsid w:val="004C0783"/>
    <w:rsid w:val="004C0DD0"/>
    <w:rsid w:val="004C0E02"/>
    <w:rsid w:val="004C1033"/>
    <w:rsid w:val="004C1273"/>
    <w:rsid w:val="004C13F7"/>
    <w:rsid w:val="004C14C2"/>
    <w:rsid w:val="004C1DEB"/>
    <w:rsid w:val="004C20C0"/>
    <w:rsid w:val="004C2451"/>
    <w:rsid w:val="004C2C5C"/>
    <w:rsid w:val="004C2FC9"/>
    <w:rsid w:val="004C30F8"/>
    <w:rsid w:val="004C3979"/>
    <w:rsid w:val="004C4233"/>
    <w:rsid w:val="004C43E7"/>
    <w:rsid w:val="004C44FF"/>
    <w:rsid w:val="004C4500"/>
    <w:rsid w:val="004C4CF0"/>
    <w:rsid w:val="004C4D4B"/>
    <w:rsid w:val="004C4DA5"/>
    <w:rsid w:val="004C50FF"/>
    <w:rsid w:val="004C5637"/>
    <w:rsid w:val="004C5891"/>
    <w:rsid w:val="004C6BFA"/>
    <w:rsid w:val="004C6C8B"/>
    <w:rsid w:val="004C76D5"/>
    <w:rsid w:val="004D0D77"/>
    <w:rsid w:val="004D12CC"/>
    <w:rsid w:val="004D14C7"/>
    <w:rsid w:val="004D194C"/>
    <w:rsid w:val="004D1C2A"/>
    <w:rsid w:val="004D1D44"/>
    <w:rsid w:val="004D1F06"/>
    <w:rsid w:val="004D21AE"/>
    <w:rsid w:val="004D251F"/>
    <w:rsid w:val="004D301D"/>
    <w:rsid w:val="004D30DB"/>
    <w:rsid w:val="004D334B"/>
    <w:rsid w:val="004D3C5B"/>
    <w:rsid w:val="004D4860"/>
    <w:rsid w:val="004D4F46"/>
    <w:rsid w:val="004D527C"/>
    <w:rsid w:val="004D5994"/>
    <w:rsid w:val="004D5CF0"/>
    <w:rsid w:val="004D5E30"/>
    <w:rsid w:val="004D6BD5"/>
    <w:rsid w:val="004D7B7E"/>
    <w:rsid w:val="004E0234"/>
    <w:rsid w:val="004E072B"/>
    <w:rsid w:val="004E0EFB"/>
    <w:rsid w:val="004E1B14"/>
    <w:rsid w:val="004E1C23"/>
    <w:rsid w:val="004E2406"/>
    <w:rsid w:val="004E2470"/>
    <w:rsid w:val="004E2CBD"/>
    <w:rsid w:val="004E2F69"/>
    <w:rsid w:val="004E323D"/>
    <w:rsid w:val="004E33EF"/>
    <w:rsid w:val="004E4157"/>
    <w:rsid w:val="004E418D"/>
    <w:rsid w:val="004E4414"/>
    <w:rsid w:val="004E52E2"/>
    <w:rsid w:val="004E57D3"/>
    <w:rsid w:val="004E5DBA"/>
    <w:rsid w:val="004E5FBE"/>
    <w:rsid w:val="004E6042"/>
    <w:rsid w:val="004E6126"/>
    <w:rsid w:val="004E6C27"/>
    <w:rsid w:val="004E7423"/>
    <w:rsid w:val="004E7BB1"/>
    <w:rsid w:val="004E7E0F"/>
    <w:rsid w:val="004F0660"/>
    <w:rsid w:val="004F0CFF"/>
    <w:rsid w:val="004F1552"/>
    <w:rsid w:val="004F1AD8"/>
    <w:rsid w:val="004F202D"/>
    <w:rsid w:val="004F2F39"/>
    <w:rsid w:val="004F3289"/>
    <w:rsid w:val="004F37C8"/>
    <w:rsid w:val="004F3D30"/>
    <w:rsid w:val="004F3E7D"/>
    <w:rsid w:val="004F3F7C"/>
    <w:rsid w:val="004F4125"/>
    <w:rsid w:val="004F63EC"/>
    <w:rsid w:val="004F70D0"/>
    <w:rsid w:val="004F72BE"/>
    <w:rsid w:val="004F76DA"/>
    <w:rsid w:val="004F7876"/>
    <w:rsid w:val="004F7D92"/>
    <w:rsid w:val="004F7F8F"/>
    <w:rsid w:val="0050116F"/>
    <w:rsid w:val="00501D29"/>
    <w:rsid w:val="00501D30"/>
    <w:rsid w:val="00502B7A"/>
    <w:rsid w:val="005030AF"/>
    <w:rsid w:val="0050322C"/>
    <w:rsid w:val="00503469"/>
    <w:rsid w:val="00503684"/>
    <w:rsid w:val="005039F0"/>
    <w:rsid w:val="00503EE5"/>
    <w:rsid w:val="005041B9"/>
    <w:rsid w:val="0050454C"/>
    <w:rsid w:val="00505413"/>
    <w:rsid w:val="00505A29"/>
    <w:rsid w:val="00505BF4"/>
    <w:rsid w:val="00506813"/>
    <w:rsid w:val="00506D6F"/>
    <w:rsid w:val="00507150"/>
    <w:rsid w:val="0050719D"/>
    <w:rsid w:val="005078B5"/>
    <w:rsid w:val="005100BF"/>
    <w:rsid w:val="00510A01"/>
    <w:rsid w:val="00510A93"/>
    <w:rsid w:val="00510BC5"/>
    <w:rsid w:val="00510E7D"/>
    <w:rsid w:val="005115C0"/>
    <w:rsid w:val="00512356"/>
    <w:rsid w:val="005123C0"/>
    <w:rsid w:val="00512A67"/>
    <w:rsid w:val="00512B3F"/>
    <w:rsid w:val="005135E5"/>
    <w:rsid w:val="005138FF"/>
    <w:rsid w:val="0051409E"/>
    <w:rsid w:val="005146AB"/>
    <w:rsid w:val="00515074"/>
    <w:rsid w:val="00515228"/>
    <w:rsid w:val="005155F1"/>
    <w:rsid w:val="00515B7D"/>
    <w:rsid w:val="00516FCE"/>
    <w:rsid w:val="00517713"/>
    <w:rsid w:val="0051795A"/>
    <w:rsid w:val="00517BAF"/>
    <w:rsid w:val="00520173"/>
    <w:rsid w:val="00520924"/>
    <w:rsid w:val="005221AD"/>
    <w:rsid w:val="00522C63"/>
    <w:rsid w:val="005231DD"/>
    <w:rsid w:val="005232C5"/>
    <w:rsid w:val="00523618"/>
    <w:rsid w:val="0052383E"/>
    <w:rsid w:val="00523DDD"/>
    <w:rsid w:val="005257E4"/>
    <w:rsid w:val="005259EF"/>
    <w:rsid w:val="00525C5E"/>
    <w:rsid w:val="005263A2"/>
    <w:rsid w:val="005264B9"/>
    <w:rsid w:val="00526A8C"/>
    <w:rsid w:val="00526B67"/>
    <w:rsid w:val="00526C11"/>
    <w:rsid w:val="00526D21"/>
    <w:rsid w:val="005275C4"/>
    <w:rsid w:val="00527683"/>
    <w:rsid w:val="00527C44"/>
    <w:rsid w:val="005314F5"/>
    <w:rsid w:val="005322A4"/>
    <w:rsid w:val="00532D0F"/>
    <w:rsid w:val="00532FC6"/>
    <w:rsid w:val="00533096"/>
    <w:rsid w:val="00533429"/>
    <w:rsid w:val="005336C5"/>
    <w:rsid w:val="0053392B"/>
    <w:rsid w:val="00533B34"/>
    <w:rsid w:val="0053448F"/>
    <w:rsid w:val="00535629"/>
    <w:rsid w:val="005369B5"/>
    <w:rsid w:val="00536AB1"/>
    <w:rsid w:val="00537278"/>
    <w:rsid w:val="005375B9"/>
    <w:rsid w:val="00537879"/>
    <w:rsid w:val="00540266"/>
    <w:rsid w:val="005409D8"/>
    <w:rsid w:val="0054122D"/>
    <w:rsid w:val="00541405"/>
    <w:rsid w:val="00541A3D"/>
    <w:rsid w:val="00541DEA"/>
    <w:rsid w:val="00543966"/>
    <w:rsid w:val="00543997"/>
    <w:rsid w:val="0054404D"/>
    <w:rsid w:val="00544138"/>
    <w:rsid w:val="00544177"/>
    <w:rsid w:val="00544351"/>
    <w:rsid w:val="005444DB"/>
    <w:rsid w:val="005449B8"/>
    <w:rsid w:val="005449C9"/>
    <w:rsid w:val="00544E8A"/>
    <w:rsid w:val="005454DD"/>
    <w:rsid w:val="0054569D"/>
    <w:rsid w:val="005458D8"/>
    <w:rsid w:val="005459F3"/>
    <w:rsid w:val="00546558"/>
    <w:rsid w:val="0054696E"/>
    <w:rsid w:val="00547211"/>
    <w:rsid w:val="00547A16"/>
    <w:rsid w:val="00547DEE"/>
    <w:rsid w:val="00550100"/>
    <w:rsid w:val="0055020B"/>
    <w:rsid w:val="0055038C"/>
    <w:rsid w:val="00550589"/>
    <w:rsid w:val="005505A3"/>
    <w:rsid w:val="00550673"/>
    <w:rsid w:val="00550ACF"/>
    <w:rsid w:val="0055171A"/>
    <w:rsid w:val="00551BC4"/>
    <w:rsid w:val="00551ECA"/>
    <w:rsid w:val="00552DC9"/>
    <w:rsid w:val="00553070"/>
    <w:rsid w:val="00553C6A"/>
    <w:rsid w:val="00553DE3"/>
    <w:rsid w:val="005548D0"/>
    <w:rsid w:val="00554D22"/>
    <w:rsid w:val="005558AE"/>
    <w:rsid w:val="0055605F"/>
    <w:rsid w:val="005563B4"/>
    <w:rsid w:val="0055669F"/>
    <w:rsid w:val="00556716"/>
    <w:rsid w:val="00556798"/>
    <w:rsid w:val="005574F1"/>
    <w:rsid w:val="005579FA"/>
    <w:rsid w:val="00557AEC"/>
    <w:rsid w:val="00560434"/>
    <w:rsid w:val="0056061B"/>
    <w:rsid w:val="00560DDC"/>
    <w:rsid w:val="005610EC"/>
    <w:rsid w:val="005615BE"/>
    <w:rsid w:val="0056190C"/>
    <w:rsid w:val="00561DC9"/>
    <w:rsid w:val="00562008"/>
    <w:rsid w:val="005620BE"/>
    <w:rsid w:val="00562429"/>
    <w:rsid w:val="005625D3"/>
    <w:rsid w:val="005626B7"/>
    <w:rsid w:val="00562C0F"/>
    <w:rsid w:val="005632CE"/>
    <w:rsid w:val="00563373"/>
    <w:rsid w:val="00563508"/>
    <w:rsid w:val="005640EE"/>
    <w:rsid w:val="005640F1"/>
    <w:rsid w:val="005642A8"/>
    <w:rsid w:val="0056457B"/>
    <w:rsid w:val="0056510C"/>
    <w:rsid w:val="005651BB"/>
    <w:rsid w:val="00566854"/>
    <w:rsid w:val="00566CE1"/>
    <w:rsid w:val="00566F38"/>
    <w:rsid w:val="005672F2"/>
    <w:rsid w:val="005678A6"/>
    <w:rsid w:val="00567983"/>
    <w:rsid w:val="00567C66"/>
    <w:rsid w:val="00567F25"/>
    <w:rsid w:val="00570D15"/>
    <w:rsid w:val="005715F0"/>
    <w:rsid w:val="005720DE"/>
    <w:rsid w:val="005723B6"/>
    <w:rsid w:val="00572BC6"/>
    <w:rsid w:val="00572D84"/>
    <w:rsid w:val="005730B5"/>
    <w:rsid w:val="0057391A"/>
    <w:rsid w:val="00574A3F"/>
    <w:rsid w:val="00575DBD"/>
    <w:rsid w:val="00575DD9"/>
    <w:rsid w:val="00575E23"/>
    <w:rsid w:val="00575F90"/>
    <w:rsid w:val="00575FE8"/>
    <w:rsid w:val="0057630C"/>
    <w:rsid w:val="00576436"/>
    <w:rsid w:val="005768DC"/>
    <w:rsid w:val="00576917"/>
    <w:rsid w:val="00576972"/>
    <w:rsid w:val="005772C4"/>
    <w:rsid w:val="00577CBF"/>
    <w:rsid w:val="00580344"/>
    <w:rsid w:val="00580831"/>
    <w:rsid w:val="00580B6A"/>
    <w:rsid w:val="00580D35"/>
    <w:rsid w:val="00581239"/>
    <w:rsid w:val="00581718"/>
    <w:rsid w:val="0058172E"/>
    <w:rsid w:val="005825DF"/>
    <w:rsid w:val="005828AF"/>
    <w:rsid w:val="00582F03"/>
    <w:rsid w:val="00583058"/>
    <w:rsid w:val="0058398A"/>
    <w:rsid w:val="00585040"/>
    <w:rsid w:val="0058507F"/>
    <w:rsid w:val="0058577B"/>
    <w:rsid w:val="00585C34"/>
    <w:rsid w:val="00585C4F"/>
    <w:rsid w:val="00586566"/>
    <w:rsid w:val="005873E0"/>
    <w:rsid w:val="005901DA"/>
    <w:rsid w:val="005909FA"/>
    <w:rsid w:val="00590BFF"/>
    <w:rsid w:val="00590C19"/>
    <w:rsid w:val="00590CD2"/>
    <w:rsid w:val="00591106"/>
    <w:rsid w:val="0059122E"/>
    <w:rsid w:val="00591C09"/>
    <w:rsid w:val="0059292D"/>
    <w:rsid w:val="005929E6"/>
    <w:rsid w:val="005931D9"/>
    <w:rsid w:val="00593233"/>
    <w:rsid w:val="005936DA"/>
    <w:rsid w:val="00594217"/>
    <w:rsid w:val="0059489D"/>
    <w:rsid w:val="00594958"/>
    <w:rsid w:val="00595AAB"/>
    <w:rsid w:val="00595B21"/>
    <w:rsid w:val="00595E5D"/>
    <w:rsid w:val="00595E98"/>
    <w:rsid w:val="00596C1B"/>
    <w:rsid w:val="00597705"/>
    <w:rsid w:val="005978E4"/>
    <w:rsid w:val="005A0A21"/>
    <w:rsid w:val="005A0ACD"/>
    <w:rsid w:val="005A0DD5"/>
    <w:rsid w:val="005A0E30"/>
    <w:rsid w:val="005A124B"/>
    <w:rsid w:val="005A1AD1"/>
    <w:rsid w:val="005A20C2"/>
    <w:rsid w:val="005A2325"/>
    <w:rsid w:val="005A24A6"/>
    <w:rsid w:val="005A2EB8"/>
    <w:rsid w:val="005A3E1F"/>
    <w:rsid w:val="005A40A9"/>
    <w:rsid w:val="005A475F"/>
    <w:rsid w:val="005A4CF9"/>
    <w:rsid w:val="005A4EAB"/>
    <w:rsid w:val="005A545B"/>
    <w:rsid w:val="005A54FC"/>
    <w:rsid w:val="005A5A84"/>
    <w:rsid w:val="005A5E06"/>
    <w:rsid w:val="005A62F9"/>
    <w:rsid w:val="005A63A3"/>
    <w:rsid w:val="005A67AC"/>
    <w:rsid w:val="005A72A2"/>
    <w:rsid w:val="005A76D0"/>
    <w:rsid w:val="005A7716"/>
    <w:rsid w:val="005A7A32"/>
    <w:rsid w:val="005A7BDF"/>
    <w:rsid w:val="005A7E97"/>
    <w:rsid w:val="005A7F75"/>
    <w:rsid w:val="005B0772"/>
    <w:rsid w:val="005B114F"/>
    <w:rsid w:val="005B1714"/>
    <w:rsid w:val="005B17D2"/>
    <w:rsid w:val="005B1BE4"/>
    <w:rsid w:val="005B1E24"/>
    <w:rsid w:val="005B1F75"/>
    <w:rsid w:val="005B1FE4"/>
    <w:rsid w:val="005B230C"/>
    <w:rsid w:val="005B32E6"/>
    <w:rsid w:val="005B3941"/>
    <w:rsid w:val="005B3C7D"/>
    <w:rsid w:val="005B3D02"/>
    <w:rsid w:val="005B4A31"/>
    <w:rsid w:val="005B4DA5"/>
    <w:rsid w:val="005B4F54"/>
    <w:rsid w:val="005B56CD"/>
    <w:rsid w:val="005B6AFA"/>
    <w:rsid w:val="005B6FF0"/>
    <w:rsid w:val="005B7280"/>
    <w:rsid w:val="005B76E7"/>
    <w:rsid w:val="005B7835"/>
    <w:rsid w:val="005B78D4"/>
    <w:rsid w:val="005C077F"/>
    <w:rsid w:val="005C0DF1"/>
    <w:rsid w:val="005C1D95"/>
    <w:rsid w:val="005C2540"/>
    <w:rsid w:val="005C2FD6"/>
    <w:rsid w:val="005C3200"/>
    <w:rsid w:val="005C3FCB"/>
    <w:rsid w:val="005C50FA"/>
    <w:rsid w:val="005C5226"/>
    <w:rsid w:val="005C531A"/>
    <w:rsid w:val="005C563A"/>
    <w:rsid w:val="005C66DB"/>
    <w:rsid w:val="005C7175"/>
    <w:rsid w:val="005C749F"/>
    <w:rsid w:val="005C79F4"/>
    <w:rsid w:val="005C7F20"/>
    <w:rsid w:val="005D038A"/>
    <w:rsid w:val="005D07B2"/>
    <w:rsid w:val="005D0BDD"/>
    <w:rsid w:val="005D0C56"/>
    <w:rsid w:val="005D111D"/>
    <w:rsid w:val="005D1AE1"/>
    <w:rsid w:val="005D2097"/>
    <w:rsid w:val="005D2A00"/>
    <w:rsid w:val="005D3040"/>
    <w:rsid w:val="005D38E0"/>
    <w:rsid w:val="005D3D9E"/>
    <w:rsid w:val="005D3DC0"/>
    <w:rsid w:val="005D40E2"/>
    <w:rsid w:val="005D42E5"/>
    <w:rsid w:val="005D446C"/>
    <w:rsid w:val="005D47C4"/>
    <w:rsid w:val="005D4EBA"/>
    <w:rsid w:val="005D4EEC"/>
    <w:rsid w:val="005D54BC"/>
    <w:rsid w:val="005D5E61"/>
    <w:rsid w:val="005D67FB"/>
    <w:rsid w:val="005D6F93"/>
    <w:rsid w:val="005D70B1"/>
    <w:rsid w:val="005D7A8B"/>
    <w:rsid w:val="005D7C78"/>
    <w:rsid w:val="005D7E98"/>
    <w:rsid w:val="005E0018"/>
    <w:rsid w:val="005E04E4"/>
    <w:rsid w:val="005E051B"/>
    <w:rsid w:val="005E0977"/>
    <w:rsid w:val="005E123C"/>
    <w:rsid w:val="005E1337"/>
    <w:rsid w:val="005E1542"/>
    <w:rsid w:val="005E1DF6"/>
    <w:rsid w:val="005E2023"/>
    <w:rsid w:val="005E29E9"/>
    <w:rsid w:val="005E2B47"/>
    <w:rsid w:val="005E2C7E"/>
    <w:rsid w:val="005E2EA9"/>
    <w:rsid w:val="005E3975"/>
    <w:rsid w:val="005E3A48"/>
    <w:rsid w:val="005E44B8"/>
    <w:rsid w:val="005E4E3F"/>
    <w:rsid w:val="005E534B"/>
    <w:rsid w:val="005E5811"/>
    <w:rsid w:val="005E5995"/>
    <w:rsid w:val="005E61B7"/>
    <w:rsid w:val="005E6529"/>
    <w:rsid w:val="005E6610"/>
    <w:rsid w:val="005E66E9"/>
    <w:rsid w:val="005E6A23"/>
    <w:rsid w:val="005E6A67"/>
    <w:rsid w:val="005E7CA7"/>
    <w:rsid w:val="005F0141"/>
    <w:rsid w:val="005F027F"/>
    <w:rsid w:val="005F0D5F"/>
    <w:rsid w:val="005F12B5"/>
    <w:rsid w:val="005F176C"/>
    <w:rsid w:val="005F17F2"/>
    <w:rsid w:val="005F18BE"/>
    <w:rsid w:val="005F24BA"/>
    <w:rsid w:val="005F2D55"/>
    <w:rsid w:val="005F3E0B"/>
    <w:rsid w:val="005F4301"/>
    <w:rsid w:val="005F4B49"/>
    <w:rsid w:val="005F4BBE"/>
    <w:rsid w:val="005F4C4A"/>
    <w:rsid w:val="005F4E12"/>
    <w:rsid w:val="005F6739"/>
    <w:rsid w:val="005F686B"/>
    <w:rsid w:val="005F6CCD"/>
    <w:rsid w:val="005F70E4"/>
    <w:rsid w:val="005F7689"/>
    <w:rsid w:val="005F7A6A"/>
    <w:rsid w:val="005F7B42"/>
    <w:rsid w:val="005F7FF3"/>
    <w:rsid w:val="0060044A"/>
    <w:rsid w:val="0060143A"/>
    <w:rsid w:val="006018A1"/>
    <w:rsid w:val="00601ADA"/>
    <w:rsid w:val="00601B77"/>
    <w:rsid w:val="00601D9C"/>
    <w:rsid w:val="00603B8A"/>
    <w:rsid w:val="00603BB3"/>
    <w:rsid w:val="00603E61"/>
    <w:rsid w:val="0060437F"/>
    <w:rsid w:val="0060465D"/>
    <w:rsid w:val="00604768"/>
    <w:rsid w:val="00604A69"/>
    <w:rsid w:val="006051C5"/>
    <w:rsid w:val="00605C75"/>
    <w:rsid w:val="0060633F"/>
    <w:rsid w:val="00606BA8"/>
    <w:rsid w:val="00607458"/>
    <w:rsid w:val="006075B8"/>
    <w:rsid w:val="006078C8"/>
    <w:rsid w:val="00607DCC"/>
    <w:rsid w:val="006106CD"/>
    <w:rsid w:val="00610DA9"/>
    <w:rsid w:val="006112D2"/>
    <w:rsid w:val="006119FA"/>
    <w:rsid w:val="006123B2"/>
    <w:rsid w:val="00613A70"/>
    <w:rsid w:val="00613D86"/>
    <w:rsid w:val="00613EBB"/>
    <w:rsid w:val="00614D32"/>
    <w:rsid w:val="00615136"/>
    <w:rsid w:val="006152AF"/>
    <w:rsid w:val="006154A6"/>
    <w:rsid w:val="006162CB"/>
    <w:rsid w:val="006163C7"/>
    <w:rsid w:val="0061648A"/>
    <w:rsid w:val="006170E3"/>
    <w:rsid w:val="0061721E"/>
    <w:rsid w:val="00617975"/>
    <w:rsid w:val="00617F85"/>
    <w:rsid w:val="0062081B"/>
    <w:rsid w:val="00620957"/>
    <w:rsid w:val="00620D4B"/>
    <w:rsid w:val="00620D83"/>
    <w:rsid w:val="00620EC7"/>
    <w:rsid w:val="00621386"/>
    <w:rsid w:val="006215F8"/>
    <w:rsid w:val="00621E03"/>
    <w:rsid w:val="00622574"/>
    <w:rsid w:val="00622614"/>
    <w:rsid w:val="00623333"/>
    <w:rsid w:val="006233CA"/>
    <w:rsid w:val="0062344E"/>
    <w:rsid w:val="006236DC"/>
    <w:rsid w:val="00623E50"/>
    <w:rsid w:val="0062423E"/>
    <w:rsid w:val="00624399"/>
    <w:rsid w:val="00624538"/>
    <w:rsid w:val="00624575"/>
    <w:rsid w:val="0062464D"/>
    <w:rsid w:val="0062468F"/>
    <w:rsid w:val="006251C4"/>
    <w:rsid w:val="0062546F"/>
    <w:rsid w:val="0062596B"/>
    <w:rsid w:val="006261D2"/>
    <w:rsid w:val="006276BC"/>
    <w:rsid w:val="00627C88"/>
    <w:rsid w:val="00627EB4"/>
    <w:rsid w:val="00630702"/>
    <w:rsid w:val="00630779"/>
    <w:rsid w:val="0063096F"/>
    <w:rsid w:val="00630F09"/>
    <w:rsid w:val="0063101E"/>
    <w:rsid w:val="00631285"/>
    <w:rsid w:val="00631F69"/>
    <w:rsid w:val="0063234A"/>
    <w:rsid w:val="00632505"/>
    <w:rsid w:val="006325C1"/>
    <w:rsid w:val="00632749"/>
    <w:rsid w:val="00632AB9"/>
    <w:rsid w:val="00632C83"/>
    <w:rsid w:val="00633F8C"/>
    <w:rsid w:val="006342C0"/>
    <w:rsid w:val="0063451B"/>
    <w:rsid w:val="00634554"/>
    <w:rsid w:val="00634981"/>
    <w:rsid w:val="00634A82"/>
    <w:rsid w:val="006355DE"/>
    <w:rsid w:val="00635CD1"/>
    <w:rsid w:val="00635D9F"/>
    <w:rsid w:val="006365DB"/>
    <w:rsid w:val="00636781"/>
    <w:rsid w:val="00637406"/>
    <w:rsid w:val="006376CF"/>
    <w:rsid w:val="00637BCB"/>
    <w:rsid w:val="006409FD"/>
    <w:rsid w:val="00640B05"/>
    <w:rsid w:val="00640EF4"/>
    <w:rsid w:val="00641925"/>
    <w:rsid w:val="00641D2E"/>
    <w:rsid w:val="00641FF3"/>
    <w:rsid w:val="0064220A"/>
    <w:rsid w:val="006423A0"/>
    <w:rsid w:val="00642826"/>
    <w:rsid w:val="00642841"/>
    <w:rsid w:val="006430BE"/>
    <w:rsid w:val="00644B38"/>
    <w:rsid w:val="00644C8D"/>
    <w:rsid w:val="00644F15"/>
    <w:rsid w:val="00645155"/>
    <w:rsid w:val="00645BEA"/>
    <w:rsid w:val="00645E31"/>
    <w:rsid w:val="00646466"/>
    <w:rsid w:val="00647462"/>
    <w:rsid w:val="006478C3"/>
    <w:rsid w:val="00647C51"/>
    <w:rsid w:val="00650BC4"/>
    <w:rsid w:val="00650F0F"/>
    <w:rsid w:val="006512E5"/>
    <w:rsid w:val="00651477"/>
    <w:rsid w:val="00651C56"/>
    <w:rsid w:val="00652100"/>
    <w:rsid w:val="00652CF0"/>
    <w:rsid w:val="00652DD4"/>
    <w:rsid w:val="0065300F"/>
    <w:rsid w:val="0065328C"/>
    <w:rsid w:val="00653890"/>
    <w:rsid w:val="00655CC3"/>
    <w:rsid w:val="00657647"/>
    <w:rsid w:val="0065785C"/>
    <w:rsid w:val="0066385E"/>
    <w:rsid w:val="00664C71"/>
    <w:rsid w:val="00665E10"/>
    <w:rsid w:val="0066707B"/>
    <w:rsid w:val="0066760B"/>
    <w:rsid w:val="00667859"/>
    <w:rsid w:val="006679A5"/>
    <w:rsid w:val="00667B14"/>
    <w:rsid w:val="00667E3E"/>
    <w:rsid w:val="00667FE2"/>
    <w:rsid w:val="00670207"/>
    <w:rsid w:val="00670344"/>
    <w:rsid w:val="0067055A"/>
    <w:rsid w:val="0067055E"/>
    <w:rsid w:val="00670D77"/>
    <w:rsid w:val="006714A2"/>
    <w:rsid w:val="006719F9"/>
    <w:rsid w:val="00672129"/>
    <w:rsid w:val="006726AA"/>
    <w:rsid w:val="00672D46"/>
    <w:rsid w:val="00673786"/>
    <w:rsid w:val="00673798"/>
    <w:rsid w:val="006737B2"/>
    <w:rsid w:val="00674BB6"/>
    <w:rsid w:val="006762F6"/>
    <w:rsid w:val="0067684A"/>
    <w:rsid w:val="00676927"/>
    <w:rsid w:val="00677CC5"/>
    <w:rsid w:val="00680093"/>
    <w:rsid w:val="0068043C"/>
    <w:rsid w:val="0068059E"/>
    <w:rsid w:val="00680CBA"/>
    <w:rsid w:val="0068125A"/>
    <w:rsid w:val="00681BBB"/>
    <w:rsid w:val="00681C55"/>
    <w:rsid w:val="00681C74"/>
    <w:rsid w:val="00681D61"/>
    <w:rsid w:val="00683147"/>
    <w:rsid w:val="006837B4"/>
    <w:rsid w:val="00683C65"/>
    <w:rsid w:val="00683C74"/>
    <w:rsid w:val="00683F34"/>
    <w:rsid w:val="00684AA8"/>
    <w:rsid w:val="00684B42"/>
    <w:rsid w:val="00684B60"/>
    <w:rsid w:val="00684CBB"/>
    <w:rsid w:val="006856AB"/>
    <w:rsid w:val="00685E8C"/>
    <w:rsid w:val="00687C15"/>
    <w:rsid w:val="0069042D"/>
    <w:rsid w:val="00690449"/>
    <w:rsid w:val="00691181"/>
    <w:rsid w:val="006913CC"/>
    <w:rsid w:val="006915BF"/>
    <w:rsid w:val="0069166F"/>
    <w:rsid w:val="006919E0"/>
    <w:rsid w:val="00691B6D"/>
    <w:rsid w:val="00691DA4"/>
    <w:rsid w:val="00691E56"/>
    <w:rsid w:val="00691F76"/>
    <w:rsid w:val="006921D2"/>
    <w:rsid w:val="00692D46"/>
    <w:rsid w:val="00693202"/>
    <w:rsid w:val="006937A6"/>
    <w:rsid w:val="006939C9"/>
    <w:rsid w:val="00694600"/>
    <w:rsid w:val="00694E74"/>
    <w:rsid w:val="0069525A"/>
    <w:rsid w:val="00695841"/>
    <w:rsid w:val="00695916"/>
    <w:rsid w:val="006963F9"/>
    <w:rsid w:val="006966F0"/>
    <w:rsid w:val="00696849"/>
    <w:rsid w:val="0069695F"/>
    <w:rsid w:val="00697933"/>
    <w:rsid w:val="006A07B3"/>
    <w:rsid w:val="006A0FE3"/>
    <w:rsid w:val="006A1756"/>
    <w:rsid w:val="006A2CED"/>
    <w:rsid w:val="006A37BA"/>
    <w:rsid w:val="006A3F45"/>
    <w:rsid w:val="006A4018"/>
    <w:rsid w:val="006A43E5"/>
    <w:rsid w:val="006A4C8A"/>
    <w:rsid w:val="006A50C9"/>
    <w:rsid w:val="006A5144"/>
    <w:rsid w:val="006A51F8"/>
    <w:rsid w:val="006A53A7"/>
    <w:rsid w:val="006A586E"/>
    <w:rsid w:val="006A59BA"/>
    <w:rsid w:val="006A5C3B"/>
    <w:rsid w:val="006A5D13"/>
    <w:rsid w:val="006A5FCD"/>
    <w:rsid w:val="006A6325"/>
    <w:rsid w:val="006A6993"/>
    <w:rsid w:val="006A69F4"/>
    <w:rsid w:val="006A6C93"/>
    <w:rsid w:val="006A6F29"/>
    <w:rsid w:val="006A72EE"/>
    <w:rsid w:val="006A77E6"/>
    <w:rsid w:val="006A7872"/>
    <w:rsid w:val="006A7D27"/>
    <w:rsid w:val="006B0492"/>
    <w:rsid w:val="006B0562"/>
    <w:rsid w:val="006B0A90"/>
    <w:rsid w:val="006B0F26"/>
    <w:rsid w:val="006B15DE"/>
    <w:rsid w:val="006B2AB4"/>
    <w:rsid w:val="006B2BAD"/>
    <w:rsid w:val="006B2E84"/>
    <w:rsid w:val="006B2ED9"/>
    <w:rsid w:val="006B3C4C"/>
    <w:rsid w:val="006B446A"/>
    <w:rsid w:val="006B4506"/>
    <w:rsid w:val="006B4621"/>
    <w:rsid w:val="006B46A1"/>
    <w:rsid w:val="006B4A9B"/>
    <w:rsid w:val="006B4AC8"/>
    <w:rsid w:val="006B5E02"/>
    <w:rsid w:val="006B677C"/>
    <w:rsid w:val="006B6848"/>
    <w:rsid w:val="006B726C"/>
    <w:rsid w:val="006B7B6C"/>
    <w:rsid w:val="006C0A68"/>
    <w:rsid w:val="006C1A88"/>
    <w:rsid w:val="006C1E85"/>
    <w:rsid w:val="006C26DC"/>
    <w:rsid w:val="006C291F"/>
    <w:rsid w:val="006C2946"/>
    <w:rsid w:val="006C29F6"/>
    <w:rsid w:val="006C2FE6"/>
    <w:rsid w:val="006C344D"/>
    <w:rsid w:val="006C3691"/>
    <w:rsid w:val="006C3BF3"/>
    <w:rsid w:val="006C3D35"/>
    <w:rsid w:val="006C4399"/>
    <w:rsid w:val="006C47D0"/>
    <w:rsid w:val="006C4E2F"/>
    <w:rsid w:val="006C5182"/>
    <w:rsid w:val="006C5192"/>
    <w:rsid w:val="006C566D"/>
    <w:rsid w:val="006C5817"/>
    <w:rsid w:val="006C5A55"/>
    <w:rsid w:val="006C5CEA"/>
    <w:rsid w:val="006C698A"/>
    <w:rsid w:val="006C6AB3"/>
    <w:rsid w:val="006C6C7A"/>
    <w:rsid w:val="006D039E"/>
    <w:rsid w:val="006D073A"/>
    <w:rsid w:val="006D1423"/>
    <w:rsid w:val="006D1B06"/>
    <w:rsid w:val="006D251C"/>
    <w:rsid w:val="006D2CC1"/>
    <w:rsid w:val="006D351D"/>
    <w:rsid w:val="006D3FD3"/>
    <w:rsid w:val="006D400A"/>
    <w:rsid w:val="006D4643"/>
    <w:rsid w:val="006D4724"/>
    <w:rsid w:val="006D4AEA"/>
    <w:rsid w:val="006D4FCF"/>
    <w:rsid w:val="006D5D27"/>
    <w:rsid w:val="006D6020"/>
    <w:rsid w:val="006D69B5"/>
    <w:rsid w:val="006D732D"/>
    <w:rsid w:val="006D7491"/>
    <w:rsid w:val="006D74EE"/>
    <w:rsid w:val="006E0C57"/>
    <w:rsid w:val="006E0E93"/>
    <w:rsid w:val="006E37FB"/>
    <w:rsid w:val="006E411F"/>
    <w:rsid w:val="006E4503"/>
    <w:rsid w:val="006E4596"/>
    <w:rsid w:val="006E4E4B"/>
    <w:rsid w:val="006E4F07"/>
    <w:rsid w:val="006E5838"/>
    <w:rsid w:val="006E5CAA"/>
    <w:rsid w:val="006E5EC5"/>
    <w:rsid w:val="006E5FA8"/>
    <w:rsid w:val="006E6207"/>
    <w:rsid w:val="006E6C0D"/>
    <w:rsid w:val="006E6DD9"/>
    <w:rsid w:val="006E72E9"/>
    <w:rsid w:val="006E7314"/>
    <w:rsid w:val="006E786B"/>
    <w:rsid w:val="006E7B44"/>
    <w:rsid w:val="006E7E0C"/>
    <w:rsid w:val="006F03A5"/>
    <w:rsid w:val="006F0536"/>
    <w:rsid w:val="006F061D"/>
    <w:rsid w:val="006F0A74"/>
    <w:rsid w:val="006F0BAF"/>
    <w:rsid w:val="006F0E8D"/>
    <w:rsid w:val="006F1883"/>
    <w:rsid w:val="006F24F5"/>
    <w:rsid w:val="006F272F"/>
    <w:rsid w:val="006F28C6"/>
    <w:rsid w:val="006F2901"/>
    <w:rsid w:val="006F2E16"/>
    <w:rsid w:val="006F32AF"/>
    <w:rsid w:val="006F3CF8"/>
    <w:rsid w:val="006F44FD"/>
    <w:rsid w:val="006F4C44"/>
    <w:rsid w:val="006F4C7D"/>
    <w:rsid w:val="006F5200"/>
    <w:rsid w:val="006F5599"/>
    <w:rsid w:val="006F6220"/>
    <w:rsid w:val="006F624D"/>
    <w:rsid w:val="006F648A"/>
    <w:rsid w:val="006F69F7"/>
    <w:rsid w:val="006F6B0B"/>
    <w:rsid w:val="006F73AA"/>
    <w:rsid w:val="007000CB"/>
    <w:rsid w:val="007003CD"/>
    <w:rsid w:val="00700529"/>
    <w:rsid w:val="0070060F"/>
    <w:rsid w:val="007008DA"/>
    <w:rsid w:val="00700D5A"/>
    <w:rsid w:val="00701327"/>
    <w:rsid w:val="00701B70"/>
    <w:rsid w:val="00701FC4"/>
    <w:rsid w:val="00701FF1"/>
    <w:rsid w:val="0070234B"/>
    <w:rsid w:val="00702836"/>
    <w:rsid w:val="00702C29"/>
    <w:rsid w:val="00702D03"/>
    <w:rsid w:val="0070319F"/>
    <w:rsid w:val="0070398F"/>
    <w:rsid w:val="007039D5"/>
    <w:rsid w:val="00703F02"/>
    <w:rsid w:val="007041F8"/>
    <w:rsid w:val="007042B8"/>
    <w:rsid w:val="007048AD"/>
    <w:rsid w:val="007058FB"/>
    <w:rsid w:val="00705F70"/>
    <w:rsid w:val="007105F2"/>
    <w:rsid w:val="00710C91"/>
    <w:rsid w:val="00710CAA"/>
    <w:rsid w:val="00711041"/>
    <w:rsid w:val="0071104D"/>
    <w:rsid w:val="007112DB"/>
    <w:rsid w:val="0071164B"/>
    <w:rsid w:val="00711A5F"/>
    <w:rsid w:val="00711EA0"/>
    <w:rsid w:val="00712109"/>
    <w:rsid w:val="00712414"/>
    <w:rsid w:val="0071244D"/>
    <w:rsid w:val="0071267B"/>
    <w:rsid w:val="00712CCB"/>
    <w:rsid w:val="00712F10"/>
    <w:rsid w:val="0071338F"/>
    <w:rsid w:val="007134BF"/>
    <w:rsid w:val="007134C3"/>
    <w:rsid w:val="0071392D"/>
    <w:rsid w:val="007139DF"/>
    <w:rsid w:val="0071497B"/>
    <w:rsid w:val="00714BCD"/>
    <w:rsid w:val="00715737"/>
    <w:rsid w:val="00715A57"/>
    <w:rsid w:val="00715C10"/>
    <w:rsid w:val="00716347"/>
    <w:rsid w:val="00716A13"/>
    <w:rsid w:val="00716B52"/>
    <w:rsid w:val="007175F5"/>
    <w:rsid w:val="00717ADF"/>
    <w:rsid w:val="00717CEB"/>
    <w:rsid w:val="007201FA"/>
    <w:rsid w:val="00720305"/>
    <w:rsid w:val="00720684"/>
    <w:rsid w:val="00721534"/>
    <w:rsid w:val="00721921"/>
    <w:rsid w:val="00721A37"/>
    <w:rsid w:val="00721A47"/>
    <w:rsid w:val="00721A70"/>
    <w:rsid w:val="007223D1"/>
    <w:rsid w:val="00722719"/>
    <w:rsid w:val="00722C03"/>
    <w:rsid w:val="00723073"/>
    <w:rsid w:val="00724BD2"/>
    <w:rsid w:val="00724F3E"/>
    <w:rsid w:val="007250C9"/>
    <w:rsid w:val="00725785"/>
    <w:rsid w:val="00726071"/>
    <w:rsid w:val="00726C8B"/>
    <w:rsid w:val="00726EFE"/>
    <w:rsid w:val="0072710B"/>
    <w:rsid w:val="00727998"/>
    <w:rsid w:val="00727FCE"/>
    <w:rsid w:val="007309D2"/>
    <w:rsid w:val="00730E89"/>
    <w:rsid w:val="00731583"/>
    <w:rsid w:val="007320C6"/>
    <w:rsid w:val="00732B6F"/>
    <w:rsid w:val="00733DC7"/>
    <w:rsid w:val="00734345"/>
    <w:rsid w:val="00734519"/>
    <w:rsid w:val="0073456C"/>
    <w:rsid w:val="007345D1"/>
    <w:rsid w:val="00734FE3"/>
    <w:rsid w:val="00735C59"/>
    <w:rsid w:val="00736B0F"/>
    <w:rsid w:val="00737E53"/>
    <w:rsid w:val="00737F49"/>
    <w:rsid w:val="0074052F"/>
    <w:rsid w:val="00740A99"/>
    <w:rsid w:val="00740CAA"/>
    <w:rsid w:val="00740E67"/>
    <w:rsid w:val="00740EBF"/>
    <w:rsid w:val="00741033"/>
    <w:rsid w:val="007415AC"/>
    <w:rsid w:val="00741669"/>
    <w:rsid w:val="00741DA5"/>
    <w:rsid w:val="00741E32"/>
    <w:rsid w:val="0074217B"/>
    <w:rsid w:val="00742761"/>
    <w:rsid w:val="007437F5"/>
    <w:rsid w:val="00743B0B"/>
    <w:rsid w:val="00744287"/>
    <w:rsid w:val="007444FF"/>
    <w:rsid w:val="00744670"/>
    <w:rsid w:val="00744A71"/>
    <w:rsid w:val="00744C44"/>
    <w:rsid w:val="007453EF"/>
    <w:rsid w:val="007457AE"/>
    <w:rsid w:val="007459ED"/>
    <w:rsid w:val="00745A4E"/>
    <w:rsid w:val="00745CB1"/>
    <w:rsid w:val="00746997"/>
    <w:rsid w:val="00747764"/>
    <w:rsid w:val="00747BA6"/>
    <w:rsid w:val="00750C45"/>
    <w:rsid w:val="0075126C"/>
    <w:rsid w:val="00751491"/>
    <w:rsid w:val="0075185A"/>
    <w:rsid w:val="00752084"/>
    <w:rsid w:val="00752AFD"/>
    <w:rsid w:val="00752C86"/>
    <w:rsid w:val="00752D91"/>
    <w:rsid w:val="00752D99"/>
    <w:rsid w:val="0075331B"/>
    <w:rsid w:val="007538DE"/>
    <w:rsid w:val="00753BD8"/>
    <w:rsid w:val="00754EAD"/>
    <w:rsid w:val="00755988"/>
    <w:rsid w:val="00755D45"/>
    <w:rsid w:val="00756D62"/>
    <w:rsid w:val="00756DA9"/>
    <w:rsid w:val="00756EAC"/>
    <w:rsid w:val="00757C52"/>
    <w:rsid w:val="007603F0"/>
    <w:rsid w:val="0076045E"/>
    <w:rsid w:val="00760CFD"/>
    <w:rsid w:val="007619BD"/>
    <w:rsid w:val="00761B51"/>
    <w:rsid w:val="007625F6"/>
    <w:rsid w:val="00762DAB"/>
    <w:rsid w:val="00763F5B"/>
    <w:rsid w:val="00764018"/>
    <w:rsid w:val="00764189"/>
    <w:rsid w:val="0076438F"/>
    <w:rsid w:val="00764941"/>
    <w:rsid w:val="00765543"/>
    <w:rsid w:val="00765632"/>
    <w:rsid w:val="007659CF"/>
    <w:rsid w:val="00765D0C"/>
    <w:rsid w:val="00766259"/>
    <w:rsid w:val="007667FB"/>
    <w:rsid w:val="00767649"/>
    <w:rsid w:val="00770351"/>
    <w:rsid w:val="007703C7"/>
    <w:rsid w:val="00770D9E"/>
    <w:rsid w:val="00770DD1"/>
    <w:rsid w:val="00770EC4"/>
    <w:rsid w:val="00771809"/>
    <w:rsid w:val="00772407"/>
    <w:rsid w:val="00772AAD"/>
    <w:rsid w:val="00772CC5"/>
    <w:rsid w:val="0077355A"/>
    <w:rsid w:val="00774EC4"/>
    <w:rsid w:val="00775A7F"/>
    <w:rsid w:val="00775D8E"/>
    <w:rsid w:val="0077617F"/>
    <w:rsid w:val="00776BED"/>
    <w:rsid w:val="00777627"/>
    <w:rsid w:val="007779C3"/>
    <w:rsid w:val="007801B1"/>
    <w:rsid w:val="0078026F"/>
    <w:rsid w:val="00780742"/>
    <w:rsid w:val="00780A3C"/>
    <w:rsid w:val="007813BE"/>
    <w:rsid w:val="0078140C"/>
    <w:rsid w:val="0078277F"/>
    <w:rsid w:val="00782963"/>
    <w:rsid w:val="00782970"/>
    <w:rsid w:val="00783ACB"/>
    <w:rsid w:val="00783B5B"/>
    <w:rsid w:val="00784A0D"/>
    <w:rsid w:val="00784C29"/>
    <w:rsid w:val="00785F20"/>
    <w:rsid w:val="00786A11"/>
    <w:rsid w:val="00786E1F"/>
    <w:rsid w:val="00786F07"/>
    <w:rsid w:val="00787150"/>
    <w:rsid w:val="00787200"/>
    <w:rsid w:val="00787427"/>
    <w:rsid w:val="0078747E"/>
    <w:rsid w:val="00787565"/>
    <w:rsid w:val="00787931"/>
    <w:rsid w:val="00787A02"/>
    <w:rsid w:val="00787BAB"/>
    <w:rsid w:val="00790DCB"/>
    <w:rsid w:val="0079101C"/>
    <w:rsid w:val="0079114A"/>
    <w:rsid w:val="0079120B"/>
    <w:rsid w:val="00791993"/>
    <w:rsid w:val="00791F0D"/>
    <w:rsid w:val="007922BD"/>
    <w:rsid w:val="00792306"/>
    <w:rsid w:val="007923AD"/>
    <w:rsid w:val="00792883"/>
    <w:rsid w:val="007928DF"/>
    <w:rsid w:val="00792C96"/>
    <w:rsid w:val="00793300"/>
    <w:rsid w:val="00793DB1"/>
    <w:rsid w:val="0079413E"/>
    <w:rsid w:val="007941B9"/>
    <w:rsid w:val="007946D9"/>
    <w:rsid w:val="00795184"/>
    <w:rsid w:val="007955E1"/>
    <w:rsid w:val="00795C02"/>
    <w:rsid w:val="00795D4D"/>
    <w:rsid w:val="00796620"/>
    <w:rsid w:val="00796B73"/>
    <w:rsid w:val="00796C1A"/>
    <w:rsid w:val="00796F9B"/>
    <w:rsid w:val="00797190"/>
    <w:rsid w:val="00797309"/>
    <w:rsid w:val="00797401"/>
    <w:rsid w:val="007977F5"/>
    <w:rsid w:val="00797A51"/>
    <w:rsid w:val="007A02D8"/>
    <w:rsid w:val="007A13A6"/>
    <w:rsid w:val="007A1D29"/>
    <w:rsid w:val="007A2361"/>
    <w:rsid w:val="007A277F"/>
    <w:rsid w:val="007A30AB"/>
    <w:rsid w:val="007A3592"/>
    <w:rsid w:val="007A4881"/>
    <w:rsid w:val="007A4A0F"/>
    <w:rsid w:val="007A51A0"/>
    <w:rsid w:val="007A56BC"/>
    <w:rsid w:val="007A5897"/>
    <w:rsid w:val="007A635A"/>
    <w:rsid w:val="007A70E2"/>
    <w:rsid w:val="007A75C0"/>
    <w:rsid w:val="007A7834"/>
    <w:rsid w:val="007B15E8"/>
    <w:rsid w:val="007B197E"/>
    <w:rsid w:val="007B1A11"/>
    <w:rsid w:val="007B1AA9"/>
    <w:rsid w:val="007B1E66"/>
    <w:rsid w:val="007B225B"/>
    <w:rsid w:val="007B306C"/>
    <w:rsid w:val="007B36C3"/>
    <w:rsid w:val="007B39BE"/>
    <w:rsid w:val="007B4059"/>
    <w:rsid w:val="007B49F6"/>
    <w:rsid w:val="007B4EA3"/>
    <w:rsid w:val="007B5045"/>
    <w:rsid w:val="007B5103"/>
    <w:rsid w:val="007B5155"/>
    <w:rsid w:val="007B52FE"/>
    <w:rsid w:val="007B5AFF"/>
    <w:rsid w:val="007B62E5"/>
    <w:rsid w:val="007B6361"/>
    <w:rsid w:val="007B648D"/>
    <w:rsid w:val="007B6A1A"/>
    <w:rsid w:val="007B6C0A"/>
    <w:rsid w:val="007B6C71"/>
    <w:rsid w:val="007B783D"/>
    <w:rsid w:val="007B7F87"/>
    <w:rsid w:val="007C1B22"/>
    <w:rsid w:val="007C2454"/>
    <w:rsid w:val="007C2B61"/>
    <w:rsid w:val="007C2FCB"/>
    <w:rsid w:val="007C3332"/>
    <w:rsid w:val="007C34EB"/>
    <w:rsid w:val="007C3AB0"/>
    <w:rsid w:val="007C3CDB"/>
    <w:rsid w:val="007C3E59"/>
    <w:rsid w:val="007C40E0"/>
    <w:rsid w:val="007C411D"/>
    <w:rsid w:val="007C428A"/>
    <w:rsid w:val="007C6295"/>
    <w:rsid w:val="007C6F34"/>
    <w:rsid w:val="007C7C9D"/>
    <w:rsid w:val="007D07C7"/>
    <w:rsid w:val="007D091E"/>
    <w:rsid w:val="007D11EC"/>
    <w:rsid w:val="007D16CA"/>
    <w:rsid w:val="007D187C"/>
    <w:rsid w:val="007D228B"/>
    <w:rsid w:val="007D2409"/>
    <w:rsid w:val="007D2B99"/>
    <w:rsid w:val="007D2F9D"/>
    <w:rsid w:val="007D337F"/>
    <w:rsid w:val="007D35B1"/>
    <w:rsid w:val="007D3AB4"/>
    <w:rsid w:val="007D3B83"/>
    <w:rsid w:val="007D3C08"/>
    <w:rsid w:val="007D417A"/>
    <w:rsid w:val="007D41EB"/>
    <w:rsid w:val="007D432B"/>
    <w:rsid w:val="007D5996"/>
    <w:rsid w:val="007D601F"/>
    <w:rsid w:val="007D6FFB"/>
    <w:rsid w:val="007D7CC3"/>
    <w:rsid w:val="007D7F5E"/>
    <w:rsid w:val="007E0185"/>
    <w:rsid w:val="007E06EA"/>
    <w:rsid w:val="007E08FA"/>
    <w:rsid w:val="007E1927"/>
    <w:rsid w:val="007E20E8"/>
    <w:rsid w:val="007E23A4"/>
    <w:rsid w:val="007E2CCF"/>
    <w:rsid w:val="007E3474"/>
    <w:rsid w:val="007E41EB"/>
    <w:rsid w:val="007E490D"/>
    <w:rsid w:val="007E4A1C"/>
    <w:rsid w:val="007E4EDF"/>
    <w:rsid w:val="007E531D"/>
    <w:rsid w:val="007E53B9"/>
    <w:rsid w:val="007E5612"/>
    <w:rsid w:val="007E61BC"/>
    <w:rsid w:val="007E664C"/>
    <w:rsid w:val="007E6D4F"/>
    <w:rsid w:val="007E6EB7"/>
    <w:rsid w:val="007E7A5D"/>
    <w:rsid w:val="007E7E77"/>
    <w:rsid w:val="007F04D2"/>
    <w:rsid w:val="007F0C25"/>
    <w:rsid w:val="007F0C2C"/>
    <w:rsid w:val="007F1023"/>
    <w:rsid w:val="007F13B4"/>
    <w:rsid w:val="007F1833"/>
    <w:rsid w:val="007F21B5"/>
    <w:rsid w:val="007F24CB"/>
    <w:rsid w:val="007F297C"/>
    <w:rsid w:val="007F2DB7"/>
    <w:rsid w:val="007F2EF7"/>
    <w:rsid w:val="007F3B48"/>
    <w:rsid w:val="007F3D56"/>
    <w:rsid w:val="007F3FA7"/>
    <w:rsid w:val="007F40A4"/>
    <w:rsid w:val="007F43CF"/>
    <w:rsid w:val="007F4831"/>
    <w:rsid w:val="007F493B"/>
    <w:rsid w:val="007F4F87"/>
    <w:rsid w:val="007F50DB"/>
    <w:rsid w:val="007F528D"/>
    <w:rsid w:val="007F5EAC"/>
    <w:rsid w:val="007F6DC0"/>
    <w:rsid w:val="007F719C"/>
    <w:rsid w:val="007F7444"/>
    <w:rsid w:val="007F7887"/>
    <w:rsid w:val="007F7A62"/>
    <w:rsid w:val="007F7D4C"/>
    <w:rsid w:val="00800D2C"/>
    <w:rsid w:val="0080136E"/>
    <w:rsid w:val="008013F4"/>
    <w:rsid w:val="00801982"/>
    <w:rsid w:val="00801D1B"/>
    <w:rsid w:val="008020C6"/>
    <w:rsid w:val="008027CF"/>
    <w:rsid w:val="00802D39"/>
    <w:rsid w:val="00803701"/>
    <w:rsid w:val="0080376A"/>
    <w:rsid w:val="008037DB"/>
    <w:rsid w:val="00804008"/>
    <w:rsid w:val="00804149"/>
    <w:rsid w:val="00804A2C"/>
    <w:rsid w:val="008055EA"/>
    <w:rsid w:val="0080561E"/>
    <w:rsid w:val="00805E98"/>
    <w:rsid w:val="00806268"/>
    <w:rsid w:val="00806370"/>
    <w:rsid w:val="00806C21"/>
    <w:rsid w:val="008072A2"/>
    <w:rsid w:val="00807564"/>
    <w:rsid w:val="0080790B"/>
    <w:rsid w:val="00807BDC"/>
    <w:rsid w:val="00807DF7"/>
    <w:rsid w:val="0081062B"/>
    <w:rsid w:val="008113AA"/>
    <w:rsid w:val="00811AAE"/>
    <w:rsid w:val="00811CE1"/>
    <w:rsid w:val="00812D70"/>
    <w:rsid w:val="00813073"/>
    <w:rsid w:val="00813438"/>
    <w:rsid w:val="008135DC"/>
    <w:rsid w:val="00813F61"/>
    <w:rsid w:val="00813FF2"/>
    <w:rsid w:val="00814023"/>
    <w:rsid w:val="00814062"/>
    <w:rsid w:val="0081454B"/>
    <w:rsid w:val="00814B6E"/>
    <w:rsid w:val="00814F03"/>
    <w:rsid w:val="00814F11"/>
    <w:rsid w:val="00814F5D"/>
    <w:rsid w:val="00815E6D"/>
    <w:rsid w:val="008163A5"/>
    <w:rsid w:val="00816A92"/>
    <w:rsid w:val="00817084"/>
    <w:rsid w:val="00817620"/>
    <w:rsid w:val="008177CE"/>
    <w:rsid w:val="00817DB4"/>
    <w:rsid w:val="00820200"/>
    <w:rsid w:val="00820491"/>
    <w:rsid w:val="008206A0"/>
    <w:rsid w:val="00820969"/>
    <w:rsid w:val="00820C91"/>
    <w:rsid w:val="00820FF4"/>
    <w:rsid w:val="00821214"/>
    <w:rsid w:val="0082166E"/>
    <w:rsid w:val="008217EB"/>
    <w:rsid w:val="00821F2A"/>
    <w:rsid w:val="00822ECE"/>
    <w:rsid w:val="00823015"/>
    <w:rsid w:val="00823D2E"/>
    <w:rsid w:val="00824665"/>
    <w:rsid w:val="00825618"/>
    <w:rsid w:val="00825F26"/>
    <w:rsid w:val="0082663D"/>
    <w:rsid w:val="00826713"/>
    <w:rsid w:val="00826AD3"/>
    <w:rsid w:val="00826E2C"/>
    <w:rsid w:val="0082740E"/>
    <w:rsid w:val="00827CB1"/>
    <w:rsid w:val="00827CD1"/>
    <w:rsid w:val="00830268"/>
    <w:rsid w:val="008303E3"/>
    <w:rsid w:val="0083070B"/>
    <w:rsid w:val="00830729"/>
    <w:rsid w:val="0083238F"/>
    <w:rsid w:val="00833027"/>
    <w:rsid w:val="008335EF"/>
    <w:rsid w:val="0083374C"/>
    <w:rsid w:val="00833781"/>
    <w:rsid w:val="00833F17"/>
    <w:rsid w:val="00834E12"/>
    <w:rsid w:val="00834EF1"/>
    <w:rsid w:val="008352AE"/>
    <w:rsid w:val="00835E1D"/>
    <w:rsid w:val="00836745"/>
    <w:rsid w:val="00836DF0"/>
    <w:rsid w:val="008372CA"/>
    <w:rsid w:val="00837507"/>
    <w:rsid w:val="008376F5"/>
    <w:rsid w:val="00840124"/>
    <w:rsid w:val="00840AB9"/>
    <w:rsid w:val="00840C46"/>
    <w:rsid w:val="00840FD1"/>
    <w:rsid w:val="008419C7"/>
    <w:rsid w:val="00842440"/>
    <w:rsid w:val="00842699"/>
    <w:rsid w:val="008427D2"/>
    <w:rsid w:val="00842D64"/>
    <w:rsid w:val="00843F50"/>
    <w:rsid w:val="00844548"/>
    <w:rsid w:val="00844B09"/>
    <w:rsid w:val="00844B2D"/>
    <w:rsid w:val="00844ED3"/>
    <w:rsid w:val="00845624"/>
    <w:rsid w:val="00845EB2"/>
    <w:rsid w:val="00845F5A"/>
    <w:rsid w:val="00847A4B"/>
    <w:rsid w:val="00847B8F"/>
    <w:rsid w:val="0085012E"/>
    <w:rsid w:val="00850B34"/>
    <w:rsid w:val="00851B6A"/>
    <w:rsid w:val="00852763"/>
    <w:rsid w:val="00852B66"/>
    <w:rsid w:val="00853155"/>
    <w:rsid w:val="0085461D"/>
    <w:rsid w:val="00854B27"/>
    <w:rsid w:val="00854EFF"/>
    <w:rsid w:val="00855111"/>
    <w:rsid w:val="008554DF"/>
    <w:rsid w:val="00855656"/>
    <w:rsid w:val="00855A44"/>
    <w:rsid w:val="00855BA9"/>
    <w:rsid w:val="00855C76"/>
    <w:rsid w:val="00856208"/>
    <w:rsid w:val="00856477"/>
    <w:rsid w:val="008565A6"/>
    <w:rsid w:val="008572ED"/>
    <w:rsid w:val="00857667"/>
    <w:rsid w:val="00857700"/>
    <w:rsid w:val="00857959"/>
    <w:rsid w:val="00857998"/>
    <w:rsid w:val="0086028D"/>
    <w:rsid w:val="00860F21"/>
    <w:rsid w:val="0086108A"/>
    <w:rsid w:val="00861305"/>
    <w:rsid w:val="0086195F"/>
    <w:rsid w:val="00861A38"/>
    <w:rsid w:val="00862F74"/>
    <w:rsid w:val="008630E1"/>
    <w:rsid w:val="008632A6"/>
    <w:rsid w:val="00863565"/>
    <w:rsid w:val="00863A5E"/>
    <w:rsid w:val="00863DD6"/>
    <w:rsid w:val="00863F5E"/>
    <w:rsid w:val="008640FA"/>
    <w:rsid w:val="00865037"/>
    <w:rsid w:val="0086539F"/>
    <w:rsid w:val="0086562F"/>
    <w:rsid w:val="0086578C"/>
    <w:rsid w:val="00865ABF"/>
    <w:rsid w:val="00865C41"/>
    <w:rsid w:val="008661C0"/>
    <w:rsid w:val="00866431"/>
    <w:rsid w:val="00866D81"/>
    <w:rsid w:val="00867761"/>
    <w:rsid w:val="0086779F"/>
    <w:rsid w:val="00867854"/>
    <w:rsid w:val="00867BC2"/>
    <w:rsid w:val="008705E8"/>
    <w:rsid w:val="00870DF9"/>
    <w:rsid w:val="00870E39"/>
    <w:rsid w:val="0087272F"/>
    <w:rsid w:val="0087274A"/>
    <w:rsid w:val="008730F5"/>
    <w:rsid w:val="008732DA"/>
    <w:rsid w:val="008741CA"/>
    <w:rsid w:val="00874B9F"/>
    <w:rsid w:val="00875C1F"/>
    <w:rsid w:val="00875ED8"/>
    <w:rsid w:val="008761AB"/>
    <w:rsid w:val="008765E7"/>
    <w:rsid w:val="0087718A"/>
    <w:rsid w:val="008771AE"/>
    <w:rsid w:val="008805A5"/>
    <w:rsid w:val="00880B9A"/>
    <w:rsid w:val="00882402"/>
    <w:rsid w:val="008824B7"/>
    <w:rsid w:val="00883060"/>
    <w:rsid w:val="008831C0"/>
    <w:rsid w:val="008831E5"/>
    <w:rsid w:val="008832DA"/>
    <w:rsid w:val="008834F9"/>
    <w:rsid w:val="00883FED"/>
    <w:rsid w:val="00884099"/>
    <w:rsid w:val="0088424F"/>
    <w:rsid w:val="00884602"/>
    <w:rsid w:val="008851C1"/>
    <w:rsid w:val="00885BFB"/>
    <w:rsid w:val="00885C1D"/>
    <w:rsid w:val="00885DAE"/>
    <w:rsid w:val="00886192"/>
    <w:rsid w:val="00886213"/>
    <w:rsid w:val="00886306"/>
    <w:rsid w:val="008868B1"/>
    <w:rsid w:val="008868EE"/>
    <w:rsid w:val="00886970"/>
    <w:rsid w:val="00886A1A"/>
    <w:rsid w:val="00886AB2"/>
    <w:rsid w:val="00886C1B"/>
    <w:rsid w:val="00886D44"/>
    <w:rsid w:val="00887F1E"/>
    <w:rsid w:val="008907E6"/>
    <w:rsid w:val="00890BFB"/>
    <w:rsid w:val="00890F47"/>
    <w:rsid w:val="008910B7"/>
    <w:rsid w:val="0089179E"/>
    <w:rsid w:val="00892D31"/>
    <w:rsid w:val="00892D65"/>
    <w:rsid w:val="00893607"/>
    <w:rsid w:val="00893C17"/>
    <w:rsid w:val="00893E3D"/>
    <w:rsid w:val="00893ED4"/>
    <w:rsid w:val="008942D1"/>
    <w:rsid w:val="008947E6"/>
    <w:rsid w:val="00894D03"/>
    <w:rsid w:val="00894FAB"/>
    <w:rsid w:val="00896C56"/>
    <w:rsid w:val="0089713C"/>
    <w:rsid w:val="0089720D"/>
    <w:rsid w:val="008973F3"/>
    <w:rsid w:val="00897576"/>
    <w:rsid w:val="008976BC"/>
    <w:rsid w:val="00897851"/>
    <w:rsid w:val="008A052B"/>
    <w:rsid w:val="008A05C6"/>
    <w:rsid w:val="008A0657"/>
    <w:rsid w:val="008A06D8"/>
    <w:rsid w:val="008A1037"/>
    <w:rsid w:val="008A1223"/>
    <w:rsid w:val="008A124C"/>
    <w:rsid w:val="008A188F"/>
    <w:rsid w:val="008A1BC7"/>
    <w:rsid w:val="008A3EAD"/>
    <w:rsid w:val="008A401B"/>
    <w:rsid w:val="008A462B"/>
    <w:rsid w:val="008A4963"/>
    <w:rsid w:val="008A4EB6"/>
    <w:rsid w:val="008A53AA"/>
    <w:rsid w:val="008A550F"/>
    <w:rsid w:val="008A5AB7"/>
    <w:rsid w:val="008A5F52"/>
    <w:rsid w:val="008A619E"/>
    <w:rsid w:val="008A778A"/>
    <w:rsid w:val="008B004B"/>
    <w:rsid w:val="008B0109"/>
    <w:rsid w:val="008B0272"/>
    <w:rsid w:val="008B0ECB"/>
    <w:rsid w:val="008B1553"/>
    <w:rsid w:val="008B15D7"/>
    <w:rsid w:val="008B1641"/>
    <w:rsid w:val="008B16AE"/>
    <w:rsid w:val="008B201E"/>
    <w:rsid w:val="008B29F7"/>
    <w:rsid w:val="008B2A62"/>
    <w:rsid w:val="008B2E26"/>
    <w:rsid w:val="008B392C"/>
    <w:rsid w:val="008B39A9"/>
    <w:rsid w:val="008B4A42"/>
    <w:rsid w:val="008B5153"/>
    <w:rsid w:val="008B5888"/>
    <w:rsid w:val="008B5D1A"/>
    <w:rsid w:val="008B5F91"/>
    <w:rsid w:val="008B6D7D"/>
    <w:rsid w:val="008B6EA5"/>
    <w:rsid w:val="008B6F8D"/>
    <w:rsid w:val="008B7734"/>
    <w:rsid w:val="008B7BB5"/>
    <w:rsid w:val="008C039D"/>
    <w:rsid w:val="008C08E4"/>
    <w:rsid w:val="008C0BBB"/>
    <w:rsid w:val="008C1112"/>
    <w:rsid w:val="008C150B"/>
    <w:rsid w:val="008C19B0"/>
    <w:rsid w:val="008C1A6D"/>
    <w:rsid w:val="008C1D01"/>
    <w:rsid w:val="008C1F91"/>
    <w:rsid w:val="008C224D"/>
    <w:rsid w:val="008C24E2"/>
    <w:rsid w:val="008C36B2"/>
    <w:rsid w:val="008C3911"/>
    <w:rsid w:val="008C3C8D"/>
    <w:rsid w:val="008C5482"/>
    <w:rsid w:val="008C552D"/>
    <w:rsid w:val="008C6132"/>
    <w:rsid w:val="008C6435"/>
    <w:rsid w:val="008C6BC5"/>
    <w:rsid w:val="008C6F40"/>
    <w:rsid w:val="008C6F44"/>
    <w:rsid w:val="008C73F7"/>
    <w:rsid w:val="008D0544"/>
    <w:rsid w:val="008D15C5"/>
    <w:rsid w:val="008D1D7F"/>
    <w:rsid w:val="008D1FBA"/>
    <w:rsid w:val="008D2405"/>
    <w:rsid w:val="008D259D"/>
    <w:rsid w:val="008D2961"/>
    <w:rsid w:val="008D2C7D"/>
    <w:rsid w:val="008D444F"/>
    <w:rsid w:val="008D5006"/>
    <w:rsid w:val="008D501F"/>
    <w:rsid w:val="008D5C3D"/>
    <w:rsid w:val="008D673C"/>
    <w:rsid w:val="008D6AA2"/>
    <w:rsid w:val="008D7243"/>
    <w:rsid w:val="008D7AEF"/>
    <w:rsid w:val="008E04A8"/>
    <w:rsid w:val="008E0E25"/>
    <w:rsid w:val="008E1244"/>
    <w:rsid w:val="008E22EE"/>
    <w:rsid w:val="008E3114"/>
    <w:rsid w:val="008E3323"/>
    <w:rsid w:val="008E43C5"/>
    <w:rsid w:val="008E4C6D"/>
    <w:rsid w:val="008E4CEE"/>
    <w:rsid w:val="008E4CF5"/>
    <w:rsid w:val="008E4ED8"/>
    <w:rsid w:val="008E5BD9"/>
    <w:rsid w:val="008E5C89"/>
    <w:rsid w:val="008E5E12"/>
    <w:rsid w:val="008E5F6B"/>
    <w:rsid w:val="008E626F"/>
    <w:rsid w:val="008E6334"/>
    <w:rsid w:val="008E6931"/>
    <w:rsid w:val="008E6B2E"/>
    <w:rsid w:val="008E6C26"/>
    <w:rsid w:val="008E6D35"/>
    <w:rsid w:val="008E7357"/>
    <w:rsid w:val="008E74A3"/>
    <w:rsid w:val="008E7F34"/>
    <w:rsid w:val="008F040B"/>
    <w:rsid w:val="008F0673"/>
    <w:rsid w:val="008F0B67"/>
    <w:rsid w:val="008F0C76"/>
    <w:rsid w:val="008F0E1F"/>
    <w:rsid w:val="008F1A47"/>
    <w:rsid w:val="008F1B4E"/>
    <w:rsid w:val="008F1C6B"/>
    <w:rsid w:val="008F2518"/>
    <w:rsid w:val="008F2A80"/>
    <w:rsid w:val="008F2A91"/>
    <w:rsid w:val="008F3818"/>
    <w:rsid w:val="008F3CAF"/>
    <w:rsid w:val="008F4AEF"/>
    <w:rsid w:val="008F5024"/>
    <w:rsid w:val="008F564C"/>
    <w:rsid w:val="008F64DE"/>
    <w:rsid w:val="008F69F4"/>
    <w:rsid w:val="008F7368"/>
    <w:rsid w:val="008F785A"/>
    <w:rsid w:val="008F7BED"/>
    <w:rsid w:val="0090019A"/>
    <w:rsid w:val="00900311"/>
    <w:rsid w:val="00900885"/>
    <w:rsid w:val="00900949"/>
    <w:rsid w:val="00901F4C"/>
    <w:rsid w:val="00902006"/>
    <w:rsid w:val="00902C24"/>
    <w:rsid w:val="00903001"/>
    <w:rsid w:val="009045A7"/>
    <w:rsid w:val="00904716"/>
    <w:rsid w:val="00904C7C"/>
    <w:rsid w:val="00904EC3"/>
    <w:rsid w:val="00907208"/>
    <w:rsid w:val="00907937"/>
    <w:rsid w:val="00910499"/>
    <w:rsid w:val="00910A15"/>
    <w:rsid w:val="009110C1"/>
    <w:rsid w:val="0091124F"/>
    <w:rsid w:val="0091161C"/>
    <w:rsid w:val="00911668"/>
    <w:rsid w:val="00911E93"/>
    <w:rsid w:val="00912018"/>
    <w:rsid w:val="009124C6"/>
    <w:rsid w:val="00912782"/>
    <w:rsid w:val="00912EEC"/>
    <w:rsid w:val="009131C6"/>
    <w:rsid w:val="009132D4"/>
    <w:rsid w:val="00913A36"/>
    <w:rsid w:val="0091416C"/>
    <w:rsid w:val="0091437D"/>
    <w:rsid w:val="009146B7"/>
    <w:rsid w:val="009147F0"/>
    <w:rsid w:val="00915446"/>
    <w:rsid w:val="00915D25"/>
    <w:rsid w:val="00915D9F"/>
    <w:rsid w:val="00915FA2"/>
    <w:rsid w:val="00916BC4"/>
    <w:rsid w:val="00917DEB"/>
    <w:rsid w:val="00917E70"/>
    <w:rsid w:val="0092063B"/>
    <w:rsid w:val="009210B9"/>
    <w:rsid w:val="0092119D"/>
    <w:rsid w:val="00921975"/>
    <w:rsid w:val="0092239B"/>
    <w:rsid w:val="0092253D"/>
    <w:rsid w:val="00922CE0"/>
    <w:rsid w:val="00922FBD"/>
    <w:rsid w:val="00923146"/>
    <w:rsid w:val="00923300"/>
    <w:rsid w:val="00923746"/>
    <w:rsid w:val="00923BF1"/>
    <w:rsid w:val="00923D52"/>
    <w:rsid w:val="00924455"/>
    <w:rsid w:val="00925665"/>
    <w:rsid w:val="009256B9"/>
    <w:rsid w:val="00926279"/>
    <w:rsid w:val="009264FD"/>
    <w:rsid w:val="00926BA9"/>
    <w:rsid w:val="00926EC8"/>
    <w:rsid w:val="009270C6"/>
    <w:rsid w:val="00927548"/>
    <w:rsid w:val="00927858"/>
    <w:rsid w:val="0093009D"/>
    <w:rsid w:val="009300A9"/>
    <w:rsid w:val="00930219"/>
    <w:rsid w:val="0093035E"/>
    <w:rsid w:val="00930F56"/>
    <w:rsid w:val="00931AB3"/>
    <w:rsid w:val="00931BFF"/>
    <w:rsid w:val="0093233A"/>
    <w:rsid w:val="00932D3C"/>
    <w:rsid w:val="00932DDB"/>
    <w:rsid w:val="0093434F"/>
    <w:rsid w:val="00934615"/>
    <w:rsid w:val="009360F9"/>
    <w:rsid w:val="00936147"/>
    <w:rsid w:val="009365D6"/>
    <w:rsid w:val="00936874"/>
    <w:rsid w:val="00936CFC"/>
    <w:rsid w:val="00936E51"/>
    <w:rsid w:val="0093731A"/>
    <w:rsid w:val="00937710"/>
    <w:rsid w:val="009404CC"/>
    <w:rsid w:val="00940C1A"/>
    <w:rsid w:val="00941310"/>
    <w:rsid w:val="00941940"/>
    <w:rsid w:val="00941EFA"/>
    <w:rsid w:val="00942573"/>
    <w:rsid w:val="00942F17"/>
    <w:rsid w:val="00943554"/>
    <w:rsid w:val="00943C40"/>
    <w:rsid w:val="00943C8F"/>
    <w:rsid w:val="00943F4A"/>
    <w:rsid w:val="00944135"/>
    <w:rsid w:val="009441DF"/>
    <w:rsid w:val="009451EF"/>
    <w:rsid w:val="0094523F"/>
    <w:rsid w:val="00945583"/>
    <w:rsid w:val="009458FA"/>
    <w:rsid w:val="00945B6D"/>
    <w:rsid w:val="00945EB4"/>
    <w:rsid w:val="009462E2"/>
    <w:rsid w:val="009464D4"/>
    <w:rsid w:val="00946C0D"/>
    <w:rsid w:val="00947259"/>
    <w:rsid w:val="00947A40"/>
    <w:rsid w:val="00950884"/>
    <w:rsid w:val="009508E9"/>
    <w:rsid w:val="00950B6F"/>
    <w:rsid w:val="00950B80"/>
    <w:rsid w:val="00950C59"/>
    <w:rsid w:val="0095104E"/>
    <w:rsid w:val="009512E6"/>
    <w:rsid w:val="0095193C"/>
    <w:rsid w:val="00952032"/>
    <w:rsid w:val="00952915"/>
    <w:rsid w:val="00952940"/>
    <w:rsid w:val="00952B28"/>
    <w:rsid w:val="00953240"/>
    <w:rsid w:val="00953485"/>
    <w:rsid w:val="0095350A"/>
    <w:rsid w:val="0095377C"/>
    <w:rsid w:val="00953A4C"/>
    <w:rsid w:val="00953DDF"/>
    <w:rsid w:val="00954BD5"/>
    <w:rsid w:val="00955757"/>
    <w:rsid w:val="00955EC9"/>
    <w:rsid w:val="0095626C"/>
    <w:rsid w:val="0095664A"/>
    <w:rsid w:val="00956B6B"/>
    <w:rsid w:val="00956F58"/>
    <w:rsid w:val="00957079"/>
    <w:rsid w:val="009574F4"/>
    <w:rsid w:val="00957573"/>
    <w:rsid w:val="009607CE"/>
    <w:rsid w:val="009608BF"/>
    <w:rsid w:val="009609E8"/>
    <w:rsid w:val="00960F33"/>
    <w:rsid w:val="00961A04"/>
    <w:rsid w:val="009624CC"/>
    <w:rsid w:val="0096291F"/>
    <w:rsid w:val="009632F8"/>
    <w:rsid w:val="009635AC"/>
    <w:rsid w:val="009635D9"/>
    <w:rsid w:val="00963D15"/>
    <w:rsid w:val="00964413"/>
    <w:rsid w:val="00964B6F"/>
    <w:rsid w:val="00964D3E"/>
    <w:rsid w:val="00965075"/>
    <w:rsid w:val="00965DA3"/>
    <w:rsid w:val="00965F8F"/>
    <w:rsid w:val="00966226"/>
    <w:rsid w:val="0096622A"/>
    <w:rsid w:val="00966397"/>
    <w:rsid w:val="009674DF"/>
    <w:rsid w:val="009707BB"/>
    <w:rsid w:val="00970B21"/>
    <w:rsid w:val="00970F30"/>
    <w:rsid w:val="009717ED"/>
    <w:rsid w:val="00971EA1"/>
    <w:rsid w:val="0097254A"/>
    <w:rsid w:val="0097292C"/>
    <w:rsid w:val="00972A9C"/>
    <w:rsid w:val="00972BB0"/>
    <w:rsid w:val="00972C9E"/>
    <w:rsid w:val="00973197"/>
    <w:rsid w:val="00973325"/>
    <w:rsid w:val="00973361"/>
    <w:rsid w:val="00973700"/>
    <w:rsid w:val="00973A4B"/>
    <w:rsid w:val="00973B05"/>
    <w:rsid w:val="00973CAC"/>
    <w:rsid w:val="00973F2C"/>
    <w:rsid w:val="00974002"/>
    <w:rsid w:val="00974037"/>
    <w:rsid w:val="00974483"/>
    <w:rsid w:val="00974961"/>
    <w:rsid w:val="009749D4"/>
    <w:rsid w:val="0097556D"/>
    <w:rsid w:val="0097582A"/>
    <w:rsid w:val="00975C7A"/>
    <w:rsid w:val="0097632E"/>
    <w:rsid w:val="00976381"/>
    <w:rsid w:val="009765BE"/>
    <w:rsid w:val="0097724B"/>
    <w:rsid w:val="00977C99"/>
    <w:rsid w:val="00980856"/>
    <w:rsid w:val="00981944"/>
    <w:rsid w:val="0098368B"/>
    <w:rsid w:val="009837D0"/>
    <w:rsid w:val="00983962"/>
    <w:rsid w:val="00983BE8"/>
    <w:rsid w:val="00983ED0"/>
    <w:rsid w:val="009842FE"/>
    <w:rsid w:val="00984881"/>
    <w:rsid w:val="00984EC8"/>
    <w:rsid w:val="009855FC"/>
    <w:rsid w:val="009856AA"/>
    <w:rsid w:val="009859C5"/>
    <w:rsid w:val="0098641F"/>
    <w:rsid w:val="009865EB"/>
    <w:rsid w:val="00986B24"/>
    <w:rsid w:val="0098794A"/>
    <w:rsid w:val="00987A1E"/>
    <w:rsid w:val="00990231"/>
    <w:rsid w:val="009902B8"/>
    <w:rsid w:val="009904F3"/>
    <w:rsid w:val="00990A42"/>
    <w:rsid w:val="00990D7F"/>
    <w:rsid w:val="009911D6"/>
    <w:rsid w:val="00991427"/>
    <w:rsid w:val="00991454"/>
    <w:rsid w:val="00991833"/>
    <w:rsid w:val="0099247A"/>
    <w:rsid w:val="009927B3"/>
    <w:rsid w:val="00992E97"/>
    <w:rsid w:val="0099363A"/>
    <w:rsid w:val="00994A78"/>
    <w:rsid w:val="00994C52"/>
    <w:rsid w:val="009951DF"/>
    <w:rsid w:val="00995370"/>
    <w:rsid w:val="0099561A"/>
    <w:rsid w:val="0099586A"/>
    <w:rsid w:val="00996802"/>
    <w:rsid w:val="009968A6"/>
    <w:rsid w:val="00997031"/>
    <w:rsid w:val="0099710E"/>
    <w:rsid w:val="00997669"/>
    <w:rsid w:val="00997876"/>
    <w:rsid w:val="00997A95"/>
    <w:rsid w:val="009A0345"/>
    <w:rsid w:val="009A048E"/>
    <w:rsid w:val="009A0891"/>
    <w:rsid w:val="009A0B27"/>
    <w:rsid w:val="009A1A32"/>
    <w:rsid w:val="009A1DA0"/>
    <w:rsid w:val="009A1ED9"/>
    <w:rsid w:val="009A2A33"/>
    <w:rsid w:val="009A2ABA"/>
    <w:rsid w:val="009A2D1B"/>
    <w:rsid w:val="009A318A"/>
    <w:rsid w:val="009A4167"/>
    <w:rsid w:val="009A4C90"/>
    <w:rsid w:val="009A4D8D"/>
    <w:rsid w:val="009A4DAA"/>
    <w:rsid w:val="009A514C"/>
    <w:rsid w:val="009A5349"/>
    <w:rsid w:val="009A5385"/>
    <w:rsid w:val="009A61B7"/>
    <w:rsid w:val="009A6348"/>
    <w:rsid w:val="009A73F4"/>
    <w:rsid w:val="009A7E00"/>
    <w:rsid w:val="009B110B"/>
    <w:rsid w:val="009B17D9"/>
    <w:rsid w:val="009B363B"/>
    <w:rsid w:val="009B3B72"/>
    <w:rsid w:val="009B3C42"/>
    <w:rsid w:val="009B3E38"/>
    <w:rsid w:val="009B4223"/>
    <w:rsid w:val="009B42B8"/>
    <w:rsid w:val="009B5324"/>
    <w:rsid w:val="009B5482"/>
    <w:rsid w:val="009B5D2A"/>
    <w:rsid w:val="009B5F6B"/>
    <w:rsid w:val="009B6441"/>
    <w:rsid w:val="009B6DF0"/>
    <w:rsid w:val="009B6E35"/>
    <w:rsid w:val="009B6F20"/>
    <w:rsid w:val="009B6FFF"/>
    <w:rsid w:val="009B75BE"/>
    <w:rsid w:val="009B7899"/>
    <w:rsid w:val="009B7934"/>
    <w:rsid w:val="009C05D1"/>
    <w:rsid w:val="009C0D02"/>
    <w:rsid w:val="009C0FF4"/>
    <w:rsid w:val="009C1391"/>
    <w:rsid w:val="009C13B2"/>
    <w:rsid w:val="009C17E6"/>
    <w:rsid w:val="009C1B08"/>
    <w:rsid w:val="009C2278"/>
    <w:rsid w:val="009C2694"/>
    <w:rsid w:val="009C31EC"/>
    <w:rsid w:val="009C333B"/>
    <w:rsid w:val="009C3681"/>
    <w:rsid w:val="009C372A"/>
    <w:rsid w:val="009C4367"/>
    <w:rsid w:val="009C44A8"/>
    <w:rsid w:val="009C484F"/>
    <w:rsid w:val="009C506C"/>
    <w:rsid w:val="009C5947"/>
    <w:rsid w:val="009C5B43"/>
    <w:rsid w:val="009C6679"/>
    <w:rsid w:val="009C73BC"/>
    <w:rsid w:val="009C76A0"/>
    <w:rsid w:val="009C7800"/>
    <w:rsid w:val="009C7C63"/>
    <w:rsid w:val="009C7FF3"/>
    <w:rsid w:val="009D002C"/>
    <w:rsid w:val="009D0F2C"/>
    <w:rsid w:val="009D179A"/>
    <w:rsid w:val="009D2092"/>
    <w:rsid w:val="009D25AD"/>
    <w:rsid w:val="009D27BF"/>
    <w:rsid w:val="009D2853"/>
    <w:rsid w:val="009D28A5"/>
    <w:rsid w:val="009D29F6"/>
    <w:rsid w:val="009D5977"/>
    <w:rsid w:val="009D5D85"/>
    <w:rsid w:val="009D605E"/>
    <w:rsid w:val="009D6531"/>
    <w:rsid w:val="009D655E"/>
    <w:rsid w:val="009D692D"/>
    <w:rsid w:val="009D70BA"/>
    <w:rsid w:val="009D77DD"/>
    <w:rsid w:val="009E01EB"/>
    <w:rsid w:val="009E0498"/>
    <w:rsid w:val="009E06A3"/>
    <w:rsid w:val="009E06E5"/>
    <w:rsid w:val="009E09C7"/>
    <w:rsid w:val="009E13C0"/>
    <w:rsid w:val="009E1688"/>
    <w:rsid w:val="009E16D7"/>
    <w:rsid w:val="009E19B5"/>
    <w:rsid w:val="009E1C38"/>
    <w:rsid w:val="009E2152"/>
    <w:rsid w:val="009E2B14"/>
    <w:rsid w:val="009E47E3"/>
    <w:rsid w:val="009E4DA9"/>
    <w:rsid w:val="009E4E07"/>
    <w:rsid w:val="009E55ED"/>
    <w:rsid w:val="009E6368"/>
    <w:rsid w:val="009E68A3"/>
    <w:rsid w:val="009E69BB"/>
    <w:rsid w:val="009E6E99"/>
    <w:rsid w:val="009E71F9"/>
    <w:rsid w:val="009F01AD"/>
    <w:rsid w:val="009F0DE8"/>
    <w:rsid w:val="009F1143"/>
    <w:rsid w:val="009F17EC"/>
    <w:rsid w:val="009F22D1"/>
    <w:rsid w:val="009F2572"/>
    <w:rsid w:val="009F29B7"/>
    <w:rsid w:val="009F3804"/>
    <w:rsid w:val="009F390F"/>
    <w:rsid w:val="009F3A4B"/>
    <w:rsid w:val="009F3C05"/>
    <w:rsid w:val="009F3CBD"/>
    <w:rsid w:val="009F3EDC"/>
    <w:rsid w:val="009F413C"/>
    <w:rsid w:val="009F41DA"/>
    <w:rsid w:val="009F55D8"/>
    <w:rsid w:val="009F5AF8"/>
    <w:rsid w:val="009F5C72"/>
    <w:rsid w:val="009F5E46"/>
    <w:rsid w:val="009F6387"/>
    <w:rsid w:val="009F6540"/>
    <w:rsid w:val="009F6C73"/>
    <w:rsid w:val="00A0005A"/>
    <w:rsid w:val="00A00536"/>
    <w:rsid w:val="00A00D4C"/>
    <w:rsid w:val="00A01727"/>
    <w:rsid w:val="00A02A22"/>
    <w:rsid w:val="00A02CFB"/>
    <w:rsid w:val="00A030B7"/>
    <w:rsid w:val="00A03520"/>
    <w:rsid w:val="00A03931"/>
    <w:rsid w:val="00A0485A"/>
    <w:rsid w:val="00A04DB2"/>
    <w:rsid w:val="00A052F5"/>
    <w:rsid w:val="00A0602D"/>
    <w:rsid w:val="00A061EC"/>
    <w:rsid w:val="00A1083C"/>
    <w:rsid w:val="00A10B5E"/>
    <w:rsid w:val="00A10CF6"/>
    <w:rsid w:val="00A10D19"/>
    <w:rsid w:val="00A10DBD"/>
    <w:rsid w:val="00A10E79"/>
    <w:rsid w:val="00A10FB3"/>
    <w:rsid w:val="00A1100E"/>
    <w:rsid w:val="00A11FFA"/>
    <w:rsid w:val="00A126BC"/>
    <w:rsid w:val="00A131A4"/>
    <w:rsid w:val="00A131F3"/>
    <w:rsid w:val="00A13236"/>
    <w:rsid w:val="00A1340A"/>
    <w:rsid w:val="00A135E0"/>
    <w:rsid w:val="00A1397B"/>
    <w:rsid w:val="00A1463E"/>
    <w:rsid w:val="00A147BE"/>
    <w:rsid w:val="00A14FAF"/>
    <w:rsid w:val="00A15AB0"/>
    <w:rsid w:val="00A16DBC"/>
    <w:rsid w:val="00A17035"/>
    <w:rsid w:val="00A176AD"/>
    <w:rsid w:val="00A203AA"/>
    <w:rsid w:val="00A21B40"/>
    <w:rsid w:val="00A224E4"/>
    <w:rsid w:val="00A228F5"/>
    <w:rsid w:val="00A22A7D"/>
    <w:rsid w:val="00A22CEE"/>
    <w:rsid w:val="00A22FCD"/>
    <w:rsid w:val="00A23468"/>
    <w:rsid w:val="00A24C41"/>
    <w:rsid w:val="00A2509E"/>
    <w:rsid w:val="00A250A3"/>
    <w:rsid w:val="00A25ADC"/>
    <w:rsid w:val="00A25B82"/>
    <w:rsid w:val="00A25F61"/>
    <w:rsid w:val="00A261C0"/>
    <w:rsid w:val="00A26350"/>
    <w:rsid w:val="00A26A73"/>
    <w:rsid w:val="00A27335"/>
    <w:rsid w:val="00A278DA"/>
    <w:rsid w:val="00A2798F"/>
    <w:rsid w:val="00A3023C"/>
    <w:rsid w:val="00A302AF"/>
    <w:rsid w:val="00A3092B"/>
    <w:rsid w:val="00A30A1B"/>
    <w:rsid w:val="00A319CF"/>
    <w:rsid w:val="00A31B2A"/>
    <w:rsid w:val="00A323B4"/>
    <w:rsid w:val="00A32654"/>
    <w:rsid w:val="00A32A6C"/>
    <w:rsid w:val="00A330F4"/>
    <w:rsid w:val="00A331EC"/>
    <w:rsid w:val="00A334A4"/>
    <w:rsid w:val="00A337DD"/>
    <w:rsid w:val="00A33F1D"/>
    <w:rsid w:val="00A33F9C"/>
    <w:rsid w:val="00A34567"/>
    <w:rsid w:val="00A34CCD"/>
    <w:rsid w:val="00A34CE0"/>
    <w:rsid w:val="00A35019"/>
    <w:rsid w:val="00A350D9"/>
    <w:rsid w:val="00A3547A"/>
    <w:rsid w:val="00A3560E"/>
    <w:rsid w:val="00A37350"/>
    <w:rsid w:val="00A37790"/>
    <w:rsid w:val="00A37828"/>
    <w:rsid w:val="00A37B9A"/>
    <w:rsid w:val="00A37D88"/>
    <w:rsid w:val="00A404DD"/>
    <w:rsid w:val="00A4068A"/>
    <w:rsid w:val="00A407CB"/>
    <w:rsid w:val="00A40AB2"/>
    <w:rsid w:val="00A40EA7"/>
    <w:rsid w:val="00A41789"/>
    <w:rsid w:val="00A418B7"/>
    <w:rsid w:val="00A4223C"/>
    <w:rsid w:val="00A4229A"/>
    <w:rsid w:val="00A43386"/>
    <w:rsid w:val="00A439B8"/>
    <w:rsid w:val="00A43FE6"/>
    <w:rsid w:val="00A44045"/>
    <w:rsid w:val="00A444E2"/>
    <w:rsid w:val="00A444EE"/>
    <w:rsid w:val="00A448AF"/>
    <w:rsid w:val="00A448C0"/>
    <w:rsid w:val="00A44BC0"/>
    <w:rsid w:val="00A45282"/>
    <w:rsid w:val="00A45573"/>
    <w:rsid w:val="00A45E9B"/>
    <w:rsid w:val="00A46C38"/>
    <w:rsid w:val="00A472F3"/>
    <w:rsid w:val="00A4763C"/>
    <w:rsid w:val="00A477C5"/>
    <w:rsid w:val="00A479AC"/>
    <w:rsid w:val="00A47BEA"/>
    <w:rsid w:val="00A47C28"/>
    <w:rsid w:val="00A47E8F"/>
    <w:rsid w:val="00A50775"/>
    <w:rsid w:val="00A50BEC"/>
    <w:rsid w:val="00A517E7"/>
    <w:rsid w:val="00A51E9F"/>
    <w:rsid w:val="00A51F2C"/>
    <w:rsid w:val="00A52438"/>
    <w:rsid w:val="00A52733"/>
    <w:rsid w:val="00A52EC8"/>
    <w:rsid w:val="00A53337"/>
    <w:rsid w:val="00A53A09"/>
    <w:rsid w:val="00A53C32"/>
    <w:rsid w:val="00A53E26"/>
    <w:rsid w:val="00A54008"/>
    <w:rsid w:val="00A541D4"/>
    <w:rsid w:val="00A5457B"/>
    <w:rsid w:val="00A55B96"/>
    <w:rsid w:val="00A5639F"/>
    <w:rsid w:val="00A564BA"/>
    <w:rsid w:val="00A567B7"/>
    <w:rsid w:val="00A56A39"/>
    <w:rsid w:val="00A57583"/>
    <w:rsid w:val="00A57645"/>
    <w:rsid w:val="00A6010A"/>
    <w:rsid w:val="00A613D0"/>
    <w:rsid w:val="00A616E6"/>
    <w:rsid w:val="00A61984"/>
    <w:rsid w:val="00A61FE6"/>
    <w:rsid w:val="00A62012"/>
    <w:rsid w:val="00A6254C"/>
    <w:rsid w:val="00A62633"/>
    <w:rsid w:val="00A62764"/>
    <w:rsid w:val="00A63196"/>
    <w:rsid w:val="00A636A7"/>
    <w:rsid w:val="00A63AE6"/>
    <w:rsid w:val="00A63BFB"/>
    <w:rsid w:val="00A6415E"/>
    <w:rsid w:val="00A647F8"/>
    <w:rsid w:val="00A64FAE"/>
    <w:rsid w:val="00A65548"/>
    <w:rsid w:val="00A655AF"/>
    <w:rsid w:val="00A655FF"/>
    <w:rsid w:val="00A65651"/>
    <w:rsid w:val="00A65A3A"/>
    <w:rsid w:val="00A65C5C"/>
    <w:rsid w:val="00A6660F"/>
    <w:rsid w:val="00A667A4"/>
    <w:rsid w:val="00A66E61"/>
    <w:rsid w:val="00A67251"/>
    <w:rsid w:val="00A67DB4"/>
    <w:rsid w:val="00A70C50"/>
    <w:rsid w:val="00A70E80"/>
    <w:rsid w:val="00A716FD"/>
    <w:rsid w:val="00A723A8"/>
    <w:rsid w:val="00A72918"/>
    <w:rsid w:val="00A72F20"/>
    <w:rsid w:val="00A72F82"/>
    <w:rsid w:val="00A73782"/>
    <w:rsid w:val="00A73C53"/>
    <w:rsid w:val="00A74259"/>
    <w:rsid w:val="00A74303"/>
    <w:rsid w:val="00A74905"/>
    <w:rsid w:val="00A74ADA"/>
    <w:rsid w:val="00A75321"/>
    <w:rsid w:val="00A753E9"/>
    <w:rsid w:val="00A754C4"/>
    <w:rsid w:val="00A756AB"/>
    <w:rsid w:val="00A75797"/>
    <w:rsid w:val="00A75E26"/>
    <w:rsid w:val="00A77240"/>
    <w:rsid w:val="00A772F7"/>
    <w:rsid w:val="00A7768A"/>
    <w:rsid w:val="00A77D27"/>
    <w:rsid w:val="00A77DD5"/>
    <w:rsid w:val="00A77EA7"/>
    <w:rsid w:val="00A800C7"/>
    <w:rsid w:val="00A80D97"/>
    <w:rsid w:val="00A8138D"/>
    <w:rsid w:val="00A81585"/>
    <w:rsid w:val="00A81EA3"/>
    <w:rsid w:val="00A82531"/>
    <w:rsid w:val="00A8310C"/>
    <w:rsid w:val="00A83184"/>
    <w:rsid w:val="00A83C94"/>
    <w:rsid w:val="00A8415A"/>
    <w:rsid w:val="00A84432"/>
    <w:rsid w:val="00A84548"/>
    <w:rsid w:val="00A84977"/>
    <w:rsid w:val="00A84C51"/>
    <w:rsid w:val="00A855CB"/>
    <w:rsid w:val="00A85E7C"/>
    <w:rsid w:val="00A8622F"/>
    <w:rsid w:val="00A862D7"/>
    <w:rsid w:val="00A86471"/>
    <w:rsid w:val="00A86BA8"/>
    <w:rsid w:val="00A872D6"/>
    <w:rsid w:val="00A875DC"/>
    <w:rsid w:val="00A9013A"/>
    <w:rsid w:val="00A90B37"/>
    <w:rsid w:val="00A910B7"/>
    <w:rsid w:val="00A91457"/>
    <w:rsid w:val="00A92134"/>
    <w:rsid w:val="00A92850"/>
    <w:rsid w:val="00A92FCC"/>
    <w:rsid w:val="00A93B64"/>
    <w:rsid w:val="00A93ED0"/>
    <w:rsid w:val="00A93FC5"/>
    <w:rsid w:val="00A948D2"/>
    <w:rsid w:val="00A94919"/>
    <w:rsid w:val="00A94B2A"/>
    <w:rsid w:val="00A94D22"/>
    <w:rsid w:val="00A94F31"/>
    <w:rsid w:val="00A951AC"/>
    <w:rsid w:val="00A95748"/>
    <w:rsid w:val="00A96150"/>
    <w:rsid w:val="00A9734C"/>
    <w:rsid w:val="00A97BA5"/>
    <w:rsid w:val="00A97D56"/>
    <w:rsid w:val="00AA0C6B"/>
    <w:rsid w:val="00AA0CD2"/>
    <w:rsid w:val="00AA107D"/>
    <w:rsid w:val="00AA13A1"/>
    <w:rsid w:val="00AA1640"/>
    <w:rsid w:val="00AA191E"/>
    <w:rsid w:val="00AA1D18"/>
    <w:rsid w:val="00AA1D1A"/>
    <w:rsid w:val="00AA2408"/>
    <w:rsid w:val="00AA3BDF"/>
    <w:rsid w:val="00AA4E41"/>
    <w:rsid w:val="00AA550B"/>
    <w:rsid w:val="00AA6394"/>
    <w:rsid w:val="00AA654E"/>
    <w:rsid w:val="00AA683E"/>
    <w:rsid w:val="00AA6B61"/>
    <w:rsid w:val="00AA6DF8"/>
    <w:rsid w:val="00AA757F"/>
    <w:rsid w:val="00AA7803"/>
    <w:rsid w:val="00AA7F9B"/>
    <w:rsid w:val="00AB1397"/>
    <w:rsid w:val="00AB197F"/>
    <w:rsid w:val="00AB1FD5"/>
    <w:rsid w:val="00AB2195"/>
    <w:rsid w:val="00AB22BB"/>
    <w:rsid w:val="00AB238B"/>
    <w:rsid w:val="00AB23C6"/>
    <w:rsid w:val="00AB24A0"/>
    <w:rsid w:val="00AB24D8"/>
    <w:rsid w:val="00AB25A6"/>
    <w:rsid w:val="00AB3475"/>
    <w:rsid w:val="00AB3BBE"/>
    <w:rsid w:val="00AB40FF"/>
    <w:rsid w:val="00AB4154"/>
    <w:rsid w:val="00AB4344"/>
    <w:rsid w:val="00AB4945"/>
    <w:rsid w:val="00AB4A47"/>
    <w:rsid w:val="00AB4A51"/>
    <w:rsid w:val="00AB4EBD"/>
    <w:rsid w:val="00AB5516"/>
    <w:rsid w:val="00AB5568"/>
    <w:rsid w:val="00AB569E"/>
    <w:rsid w:val="00AB637F"/>
    <w:rsid w:val="00AB6A29"/>
    <w:rsid w:val="00AB748C"/>
    <w:rsid w:val="00AB7722"/>
    <w:rsid w:val="00AB775A"/>
    <w:rsid w:val="00AB7EC8"/>
    <w:rsid w:val="00AC0115"/>
    <w:rsid w:val="00AC043F"/>
    <w:rsid w:val="00AC0732"/>
    <w:rsid w:val="00AC0C62"/>
    <w:rsid w:val="00AC0D70"/>
    <w:rsid w:val="00AC0E11"/>
    <w:rsid w:val="00AC17FB"/>
    <w:rsid w:val="00AC1A93"/>
    <w:rsid w:val="00AC1B3C"/>
    <w:rsid w:val="00AC3443"/>
    <w:rsid w:val="00AC3751"/>
    <w:rsid w:val="00AC38DC"/>
    <w:rsid w:val="00AC3AF9"/>
    <w:rsid w:val="00AC3D32"/>
    <w:rsid w:val="00AC405D"/>
    <w:rsid w:val="00AC4170"/>
    <w:rsid w:val="00AC4580"/>
    <w:rsid w:val="00AC48BF"/>
    <w:rsid w:val="00AC4AB4"/>
    <w:rsid w:val="00AC4F2E"/>
    <w:rsid w:val="00AC539D"/>
    <w:rsid w:val="00AC5D30"/>
    <w:rsid w:val="00AC5D46"/>
    <w:rsid w:val="00AC5EFE"/>
    <w:rsid w:val="00AC60FE"/>
    <w:rsid w:val="00AC686C"/>
    <w:rsid w:val="00AC6F9D"/>
    <w:rsid w:val="00AC745F"/>
    <w:rsid w:val="00AC7DEB"/>
    <w:rsid w:val="00AD0549"/>
    <w:rsid w:val="00AD1472"/>
    <w:rsid w:val="00AD1709"/>
    <w:rsid w:val="00AD19FD"/>
    <w:rsid w:val="00AD1BC1"/>
    <w:rsid w:val="00AD1FB4"/>
    <w:rsid w:val="00AD213B"/>
    <w:rsid w:val="00AD35B1"/>
    <w:rsid w:val="00AD3F9A"/>
    <w:rsid w:val="00AD406B"/>
    <w:rsid w:val="00AD41D4"/>
    <w:rsid w:val="00AD428B"/>
    <w:rsid w:val="00AD4472"/>
    <w:rsid w:val="00AD4C98"/>
    <w:rsid w:val="00AD4D48"/>
    <w:rsid w:val="00AD4E79"/>
    <w:rsid w:val="00AD557C"/>
    <w:rsid w:val="00AD57A3"/>
    <w:rsid w:val="00AD645D"/>
    <w:rsid w:val="00AD6A1F"/>
    <w:rsid w:val="00AD6AE6"/>
    <w:rsid w:val="00AD6B41"/>
    <w:rsid w:val="00AD6B60"/>
    <w:rsid w:val="00AD6D4A"/>
    <w:rsid w:val="00AD6E10"/>
    <w:rsid w:val="00AD6FAC"/>
    <w:rsid w:val="00AD72AE"/>
    <w:rsid w:val="00AD7728"/>
    <w:rsid w:val="00AD7AAE"/>
    <w:rsid w:val="00AE0007"/>
    <w:rsid w:val="00AE021B"/>
    <w:rsid w:val="00AE0AAF"/>
    <w:rsid w:val="00AE0C09"/>
    <w:rsid w:val="00AE207E"/>
    <w:rsid w:val="00AE4490"/>
    <w:rsid w:val="00AE4812"/>
    <w:rsid w:val="00AE4A57"/>
    <w:rsid w:val="00AE4E81"/>
    <w:rsid w:val="00AE520E"/>
    <w:rsid w:val="00AE5606"/>
    <w:rsid w:val="00AE58E2"/>
    <w:rsid w:val="00AE5C25"/>
    <w:rsid w:val="00AE6969"/>
    <w:rsid w:val="00AE6DBA"/>
    <w:rsid w:val="00AE6E65"/>
    <w:rsid w:val="00AE6F43"/>
    <w:rsid w:val="00AE6FB4"/>
    <w:rsid w:val="00AE732C"/>
    <w:rsid w:val="00AE746F"/>
    <w:rsid w:val="00AE7925"/>
    <w:rsid w:val="00AE7F8A"/>
    <w:rsid w:val="00AF053F"/>
    <w:rsid w:val="00AF065E"/>
    <w:rsid w:val="00AF0685"/>
    <w:rsid w:val="00AF1193"/>
    <w:rsid w:val="00AF14FA"/>
    <w:rsid w:val="00AF16E5"/>
    <w:rsid w:val="00AF183F"/>
    <w:rsid w:val="00AF23DB"/>
    <w:rsid w:val="00AF2A23"/>
    <w:rsid w:val="00AF2AE3"/>
    <w:rsid w:val="00AF2C8D"/>
    <w:rsid w:val="00AF3289"/>
    <w:rsid w:val="00AF370A"/>
    <w:rsid w:val="00AF4462"/>
    <w:rsid w:val="00AF4628"/>
    <w:rsid w:val="00AF468C"/>
    <w:rsid w:val="00AF4ACA"/>
    <w:rsid w:val="00AF5A4E"/>
    <w:rsid w:val="00AF600B"/>
    <w:rsid w:val="00AF613A"/>
    <w:rsid w:val="00AF614B"/>
    <w:rsid w:val="00AF627C"/>
    <w:rsid w:val="00AF650D"/>
    <w:rsid w:val="00AF6A38"/>
    <w:rsid w:val="00AF74C3"/>
    <w:rsid w:val="00AF77C6"/>
    <w:rsid w:val="00AF7FFD"/>
    <w:rsid w:val="00B00459"/>
    <w:rsid w:val="00B00711"/>
    <w:rsid w:val="00B00828"/>
    <w:rsid w:val="00B008AC"/>
    <w:rsid w:val="00B00EA6"/>
    <w:rsid w:val="00B01648"/>
    <w:rsid w:val="00B01A5B"/>
    <w:rsid w:val="00B02340"/>
    <w:rsid w:val="00B0342D"/>
    <w:rsid w:val="00B04B1A"/>
    <w:rsid w:val="00B04C48"/>
    <w:rsid w:val="00B04F35"/>
    <w:rsid w:val="00B056E9"/>
    <w:rsid w:val="00B06977"/>
    <w:rsid w:val="00B06DBC"/>
    <w:rsid w:val="00B07035"/>
    <w:rsid w:val="00B075DE"/>
    <w:rsid w:val="00B10F42"/>
    <w:rsid w:val="00B11401"/>
    <w:rsid w:val="00B1174A"/>
    <w:rsid w:val="00B12172"/>
    <w:rsid w:val="00B121B2"/>
    <w:rsid w:val="00B12964"/>
    <w:rsid w:val="00B13D72"/>
    <w:rsid w:val="00B13F35"/>
    <w:rsid w:val="00B1466B"/>
    <w:rsid w:val="00B14BA7"/>
    <w:rsid w:val="00B14E95"/>
    <w:rsid w:val="00B1531A"/>
    <w:rsid w:val="00B16B28"/>
    <w:rsid w:val="00B1737C"/>
    <w:rsid w:val="00B2005A"/>
    <w:rsid w:val="00B205E3"/>
    <w:rsid w:val="00B215EF"/>
    <w:rsid w:val="00B21A13"/>
    <w:rsid w:val="00B21CD6"/>
    <w:rsid w:val="00B21D00"/>
    <w:rsid w:val="00B21DFE"/>
    <w:rsid w:val="00B221EC"/>
    <w:rsid w:val="00B22521"/>
    <w:rsid w:val="00B22838"/>
    <w:rsid w:val="00B22EA3"/>
    <w:rsid w:val="00B239F9"/>
    <w:rsid w:val="00B23BC8"/>
    <w:rsid w:val="00B24A34"/>
    <w:rsid w:val="00B24A48"/>
    <w:rsid w:val="00B24EE9"/>
    <w:rsid w:val="00B25201"/>
    <w:rsid w:val="00B2598C"/>
    <w:rsid w:val="00B259E4"/>
    <w:rsid w:val="00B25CFC"/>
    <w:rsid w:val="00B26007"/>
    <w:rsid w:val="00B26242"/>
    <w:rsid w:val="00B26791"/>
    <w:rsid w:val="00B27132"/>
    <w:rsid w:val="00B274E4"/>
    <w:rsid w:val="00B27A69"/>
    <w:rsid w:val="00B27DC6"/>
    <w:rsid w:val="00B3030C"/>
    <w:rsid w:val="00B303B5"/>
    <w:rsid w:val="00B303FD"/>
    <w:rsid w:val="00B30519"/>
    <w:rsid w:val="00B308B3"/>
    <w:rsid w:val="00B30D2F"/>
    <w:rsid w:val="00B30E9C"/>
    <w:rsid w:val="00B30FDB"/>
    <w:rsid w:val="00B310AC"/>
    <w:rsid w:val="00B313B5"/>
    <w:rsid w:val="00B31572"/>
    <w:rsid w:val="00B321A5"/>
    <w:rsid w:val="00B3258B"/>
    <w:rsid w:val="00B32781"/>
    <w:rsid w:val="00B32835"/>
    <w:rsid w:val="00B3287A"/>
    <w:rsid w:val="00B3287C"/>
    <w:rsid w:val="00B32B87"/>
    <w:rsid w:val="00B3344F"/>
    <w:rsid w:val="00B33F47"/>
    <w:rsid w:val="00B341E9"/>
    <w:rsid w:val="00B341F4"/>
    <w:rsid w:val="00B34295"/>
    <w:rsid w:val="00B34D5D"/>
    <w:rsid w:val="00B34F7A"/>
    <w:rsid w:val="00B34FC0"/>
    <w:rsid w:val="00B35251"/>
    <w:rsid w:val="00B352C4"/>
    <w:rsid w:val="00B35374"/>
    <w:rsid w:val="00B353EA"/>
    <w:rsid w:val="00B35742"/>
    <w:rsid w:val="00B357E2"/>
    <w:rsid w:val="00B3614E"/>
    <w:rsid w:val="00B36E6D"/>
    <w:rsid w:val="00B36EDA"/>
    <w:rsid w:val="00B37322"/>
    <w:rsid w:val="00B375F6"/>
    <w:rsid w:val="00B376EF"/>
    <w:rsid w:val="00B378E9"/>
    <w:rsid w:val="00B37911"/>
    <w:rsid w:val="00B37A00"/>
    <w:rsid w:val="00B37A7E"/>
    <w:rsid w:val="00B37CA0"/>
    <w:rsid w:val="00B37E69"/>
    <w:rsid w:val="00B40019"/>
    <w:rsid w:val="00B400F5"/>
    <w:rsid w:val="00B4011A"/>
    <w:rsid w:val="00B40347"/>
    <w:rsid w:val="00B404DC"/>
    <w:rsid w:val="00B40979"/>
    <w:rsid w:val="00B40E0D"/>
    <w:rsid w:val="00B40E31"/>
    <w:rsid w:val="00B4107D"/>
    <w:rsid w:val="00B41A39"/>
    <w:rsid w:val="00B4232E"/>
    <w:rsid w:val="00B4261B"/>
    <w:rsid w:val="00B4290E"/>
    <w:rsid w:val="00B42D74"/>
    <w:rsid w:val="00B43442"/>
    <w:rsid w:val="00B43701"/>
    <w:rsid w:val="00B43F3C"/>
    <w:rsid w:val="00B4420C"/>
    <w:rsid w:val="00B44635"/>
    <w:rsid w:val="00B44B8A"/>
    <w:rsid w:val="00B45098"/>
    <w:rsid w:val="00B456C9"/>
    <w:rsid w:val="00B46CAB"/>
    <w:rsid w:val="00B46E6A"/>
    <w:rsid w:val="00B474A6"/>
    <w:rsid w:val="00B47788"/>
    <w:rsid w:val="00B47A55"/>
    <w:rsid w:val="00B47EB6"/>
    <w:rsid w:val="00B50064"/>
    <w:rsid w:val="00B5089F"/>
    <w:rsid w:val="00B50E1C"/>
    <w:rsid w:val="00B51B94"/>
    <w:rsid w:val="00B51BEB"/>
    <w:rsid w:val="00B51FF7"/>
    <w:rsid w:val="00B52BF5"/>
    <w:rsid w:val="00B52EFA"/>
    <w:rsid w:val="00B539DC"/>
    <w:rsid w:val="00B53E4A"/>
    <w:rsid w:val="00B54BD3"/>
    <w:rsid w:val="00B54EE0"/>
    <w:rsid w:val="00B5593C"/>
    <w:rsid w:val="00B55A36"/>
    <w:rsid w:val="00B56455"/>
    <w:rsid w:val="00B56FE8"/>
    <w:rsid w:val="00B570A9"/>
    <w:rsid w:val="00B572F4"/>
    <w:rsid w:val="00B602F6"/>
    <w:rsid w:val="00B60742"/>
    <w:rsid w:val="00B608F0"/>
    <w:rsid w:val="00B60C70"/>
    <w:rsid w:val="00B61852"/>
    <w:rsid w:val="00B6187D"/>
    <w:rsid w:val="00B61FF2"/>
    <w:rsid w:val="00B6354A"/>
    <w:rsid w:val="00B64A0B"/>
    <w:rsid w:val="00B65AC4"/>
    <w:rsid w:val="00B65EBB"/>
    <w:rsid w:val="00B661E1"/>
    <w:rsid w:val="00B6646D"/>
    <w:rsid w:val="00B66D77"/>
    <w:rsid w:val="00B67784"/>
    <w:rsid w:val="00B67808"/>
    <w:rsid w:val="00B67910"/>
    <w:rsid w:val="00B67A15"/>
    <w:rsid w:val="00B67B9B"/>
    <w:rsid w:val="00B67FC8"/>
    <w:rsid w:val="00B70DD1"/>
    <w:rsid w:val="00B712A6"/>
    <w:rsid w:val="00B71301"/>
    <w:rsid w:val="00B73084"/>
    <w:rsid w:val="00B730EB"/>
    <w:rsid w:val="00B73179"/>
    <w:rsid w:val="00B738F9"/>
    <w:rsid w:val="00B73A90"/>
    <w:rsid w:val="00B74600"/>
    <w:rsid w:val="00B74822"/>
    <w:rsid w:val="00B7501D"/>
    <w:rsid w:val="00B758B1"/>
    <w:rsid w:val="00B75FA7"/>
    <w:rsid w:val="00B7617C"/>
    <w:rsid w:val="00B7698A"/>
    <w:rsid w:val="00B76DAF"/>
    <w:rsid w:val="00B77231"/>
    <w:rsid w:val="00B77325"/>
    <w:rsid w:val="00B77D59"/>
    <w:rsid w:val="00B80385"/>
    <w:rsid w:val="00B80BB8"/>
    <w:rsid w:val="00B81E7B"/>
    <w:rsid w:val="00B81EA3"/>
    <w:rsid w:val="00B8249A"/>
    <w:rsid w:val="00B8253F"/>
    <w:rsid w:val="00B82B89"/>
    <w:rsid w:val="00B836D1"/>
    <w:rsid w:val="00B83953"/>
    <w:rsid w:val="00B843C0"/>
    <w:rsid w:val="00B84C3E"/>
    <w:rsid w:val="00B84D34"/>
    <w:rsid w:val="00B852FB"/>
    <w:rsid w:val="00B858A2"/>
    <w:rsid w:val="00B859DB"/>
    <w:rsid w:val="00B85BC3"/>
    <w:rsid w:val="00B85D0C"/>
    <w:rsid w:val="00B8697C"/>
    <w:rsid w:val="00B86B26"/>
    <w:rsid w:val="00B86F68"/>
    <w:rsid w:val="00B87460"/>
    <w:rsid w:val="00B87C27"/>
    <w:rsid w:val="00B9045B"/>
    <w:rsid w:val="00B90678"/>
    <w:rsid w:val="00B90CFE"/>
    <w:rsid w:val="00B91B39"/>
    <w:rsid w:val="00B92AF8"/>
    <w:rsid w:val="00B92E35"/>
    <w:rsid w:val="00B931EF"/>
    <w:rsid w:val="00B93694"/>
    <w:rsid w:val="00B94A09"/>
    <w:rsid w:val="00B94B49"/>
    <w:rsid w:val="00B95436"/>
    <w:rsid w:val="00B9549F"/>
    <w:rsid w:val="00B9594F"/>
    <w:rsid w:val="00B96324"/>
    <w:rsid w:val="00B96F55"/>
    <w:rsid w:val="00B975B9"/>
    <w:rsid w:val="00BA0249"/>
    <w:rsid w:val="00BA0A1D"/>
    <w:rsid w:val="00BA0A1E"/>
    <w:rsid w:val="00BA0B7E"/>
    <w:rsid w:val="00BA0C64"/>
    <w:rsid w:val="00BA13B5"/>
    <w:rsid w:val="00BA1727"/>
    <w:rsid w:val="00BA221E"/>
    <w:rsid w:val="00BA2334"/>
    <w:rsid w:val="00BA2C43"/>
    <w:rsid w:val="00BA2FA7"/>
    <w:rsid w:val="00BA3756"/>
    <w:rsid w:val="00BA4056"/>
    <w:rsid w:val="00BA4444"/>
    <w:rsid w:val="00BA4790"/>
    <w:rsid w:val="00BA4A13"/>
    <w:rsid w:val="00BA4B01"/>
    <w:rsid w:val="00BA5A27"/>
    <w:rsid w:val="00BA5EDC"/>
    <w:rsid w:val="00BA65CF"/>
    <w:rsid w:val="00BA6BE6"/>
    <w:rsid w:val="00BA6E23"/>
    <w:rsid w:val="00BA76A7"/>
    <w:rsid w:val="00BA7960"/>
    <w:rsid w:val="00BB1226"/>
    <w:rsid w:val="00BB1593"/>
    <w:rsid w:val="00BB286B"/>
    <w:rsid w:val="00BB2F17"/>
    <w:rsid w:val="00BB35BB"/>
    <w:rsid w:val="00BB3945"/>
    <w:rsid w:val="00BB4056"/>
    <w:rsid w:val="00BB4393"/>
    <w:rsid w:val="00BB508F"/>
    <w:rsid w:val="00BB5133"/>
    <w:rsid w:val="00BB58E9"/>
    <w:rsid w:val="00BB5A64"/>
    <w:rsid w:val="00BB5BE3"/>
    <w:rsid w:val="00BB5E43"/>
    <w:rsid w:val="00BB6059"/>
    <w:rsid w:val="00BB674D"/>
    <w:rsid w:val="00BB73F4"/>
    <w:rsid w:val="00BB7D56"/>
    <w:rsid w:val="00BB7E8B"/>
    <w:rsid w:val="00BC00AB"/>
    <w:rsid w:val="00BC0481"/>
    <w:rsid w:val="00BC0487"/>
    <w:rsid w:val="00BC0871"/>
    <w:rsid w:val="00BC0B19"/>
    <w:rsid w:val="00BC0CB1"/>
    <w:rsid w:val="00BC0F19"/>
    <w:rsid w:val="00BC1572"/>
    <w:rsid w:val="00BC1BDE"/>
    <w:rsid w:val="00BC1C65"/>
    <w:rsid w:val="00BC2B10"/>
    <w:rsid w:val="00BC31CE"/>
    <w:rsid w:val="00BC3270"/>
    <w:rsid w:val="00BC35D3"/>
    <w:rsid w:val="00BC3A37"/>
    <w:rsid w:val="00BC3CF1"/>
    <w:rsid w:val="00BC45AB"/>
    <w:rsid w:val="00BC46CD"/>
    <w:rsid w:val="00BC4D0E"/>
    <w:rsid w:val="00BC4EA3"/>
    <w:rsid w:val="00BC5471"/>
    <w:rsid w:val="00BC5869"/>
    <w:rsid w:val="00BC6331"/>
    <w:rsid w:val="00BC68D2"/>
    <w:rsid w:val="00BC6DCD"/>
    <w:rsid w:val="00BC74C0"/>
    <w:rsid w:val="00BD11D4"/>
    <w:rsid w:val="00BD13A1"/>
    <w:rsid w:val="00BD213B"/>
    <w:rsid w:val="00BD2981"/>
    <w:rsid w:val="00BD2E06"/>
    <w:rsid w:val="00BD34CB"/>
    <w:rsid w:val="00BD3B8B"/>
    <w:rsid w:val="00BD4009"/>
    <w:rsid w:val="00BD4095"/>
    <w:rsid w:val="00BD4459"/>
    <w:rsid w:val="00BD4A68"/>
    <w:rsid w:val="00BD4C12"/>
    <w:rsid w:val="00BD53EE"/>
    <w:rsid w:val="00BD54FD"/>
    <w:rsid w:val="00BD57C6"/>
    <w:rsid w:val="00BD5837"/>
    <w:rsid w:val="00BD5E0C"/>
    <w:rsid w:val="00BD5E2A"/>
    <w:rsid w:val="00BD6368"/>
    <w:rsid w:val="00BD6458"/>
    <w:rsid w:val="00BD66BA"/>
    <w:rsid w:val="00BD66DF"/>
    <w:rsid w:val="00BD784C"/>
    <w:rsid w:val="00BD78B8"/>
    <w:rsid w:val="00BD7D2A"/>
    <w:rsid w:val="00BE0021"/>
    <w:rsid w:val="00BE03EA"/>
    <w:rsid w:val="00BE16A2"/>
    <w:rsid w:val="00BE1972"/>
    <w:rsid w:val="00BE19E5"/>
    <w:rsid w:val="00BE1A09"/>
    <w:rsid w:val="00BE231A"/>
    <w:rsid w:val="00BE32E9"/>
    <w:rsid w:val="00BE41E5"/>
    <w:rsid w:val="00BE52F8"/>
    <w:rsid w:val="00BE54F9"/>
    <w:rsid w:val="00BE599D"/>
    <w:rsid w:val="00BE6260"/>
    <w:rsid w:val="00BE695C"/>
    <w:rsid w:val="00BE6BC4"/>
    <w:rsid w:val="00BE6E16"/>
    <w:rsid w:val="00BE78D9"/>
    <w:rsid w:val="00BE7C7B"/>
    <w:rsid w:val="00BE7EB4"/>
    <w:rsid w:val="00BF03BC"/>
    <w:rsid w:val="00BF06B5"/>
    <w:rsid w:val="00BF0AB9"/>
    <w:rsid w:val="00BF112B"/>
    <w:rsid w:val="00BF1761"/>
    <w:rsid w:val="00BF1BF8"/>
    <w:rsid w:val="00BF20CD"/>
    <w:rsid w:val="00BF2431"/>
    <w:rsid w:val="00BF2435"/>
    <w:rsid w:val="00BF269B"/>
    <w:rsid w:val="00BF2959"/>
    <w:rsid w:val="00BF2D3E"/>
    <w:rsid w:val="00BF37D9"/>
    <w:rsid w:val="00BF419F"/>
    <w:rsid w:val="00BF4230"/>
    <w:rsid w:val="00BF4545"/>
    <w:rsid w:val="00BF499C"/>
    <w:rsid w:val="00BF4C65"/>
    <w:rsid w:val="00BF4FFC"/>
    <w:rsid w:val="00BF5C1B"/>
    <w:rsid w:val="00BF5FB7"/>
    <w:rsid w:val="00BF65BC"/>
    <w:rsid w:val="00BF65D1"/>
    <w:rsid w:val="00BF6907"/>
    <w:rsid w:val="00BF74EE"/>
    <w:rsid w:val="00BF7600"/>
    <w:rsid w:val="00BF7EBD"/>
    <w:rsid w:val="00C00168"/>
    <w:rsid w:val="00C002A7"/>
    <w:rsid w:val="00C002EF"/>
    <w:rsid w:val="00C0045A"/>
    <w:rsid w:val="00C00906"/>
    <w:rsid w:val="00C009A1"/>
    <w:rsid w:val="00C00D0F"/>
    <w:rsid w:val="00C018E3"/>
    <w:rsid w:val="00C02122"/>
    <w:rsid w:val="00C02DC9"/>
    <w:rsid w:val="00C03EB4"/>
    <w:rsid w:val="00C04A07"/>
    <w:rsid w:val="00C0568C"/>
    <w:rsid w:val="00C05A70"/>
    <w:rsid w:val="00C06294"/>
    <w:rsid w:val="00C06393"/>
    <w:rsid w:val="00C063B3"/>
    <w:rsid w:val="00C06E2A"/>
    <w:rsid w:val="00C07043"/>
    <w:rsid w:val="00C070E8"/>
    <w:rsid w:val="00C071EB"/>
    <w:rsid w:val="00C07BEF"/>
    <w:rsid w:val="00C07C42"/>
    <w:rsid w:val="00C07C61"/>
    <w:rsid w:val="00C10DA1"/>
    <w:rsid w:val="00C11203"/>
    <w:rsid w:val="00C120DF"/>
    <w:rsid w:val="00C1249E"/>
    <w:rsid w:val="00C13507"/>
    <w:rsid w:val="00C13B86"/>
    <w:rsid w:val="00C13D8D"/>
    <w:rsid w:val="00C13F2A"/>
    <w:rsid w:val="00C13FE2"/>
    <w:rsid w:val="00C1469E"/>
    <w:rsid w:val="00C1517B"/>
    <w:rsid w:val="00C152A4"/>
    <w:rsid w:val="00C1530A"/>
    <w:rsid w:val="00C15661"/>
    <w:rsid w:val="00C15A3B"/>
    <w:rsid w:val="00C15FC5"/>
    <w:rsid w:val="00C16112"/>
    <w:rsid w:val="00C165F5"/>
    <w:rsid w:val="00C16687"/>
    <w:rsid w:val="00C16E26"/>
    <w:rsid w:val="00C178B4"/>
    <w:rsid w:val="00C200BE"/>
    <w:rsid w:val="00C20A6B"/>
    <w:rsid w:val="00C20BD5"/>
    <w:rsid w:val="00C20C10"/>
    <w:rsid w:val="00C20E90"/>
    <w:rsid w:val="00C21226"/>
    <w:rsid w:val="00C2177E"/>
    <w:rsid w:val="00C222D7"/>
    <w:rsid w:val="00C22741"/>
    <w:rsid w:val="00C22A43"/>
    <w:rsid w:val="00C23012"/>
    <w:rsid w:val="00C23A0E"/>
    <w:rsid w:val="00C23C1E"/>
    <w:rsid w:val="00C23DE6"/>
    <w:rsid w:val="00C2436A"/>
    <w:rsid w:val="00C24658"/>
    <w:rsid w:val="00C2465D"/>
    <w:rsid w:val="00C24C4A"/>
    <w:rsid w:val="00C251A5"/>
    <w:rsid w:val="00C2525C"/>
    <w:rsid w:val="00C2555A"/>
    <w:rsid w:val="00C2603B"/>
    <w:rsid w:val="00C2652C"/>
    <w:rsid w:val="00C26838"/>
    <w:rsid w:val="00C306C7"/>
    <w:rsid w:val="00C3130E"/>
    <w:rsid w:val="00C313D0"/>
    <w:rsid w:val="00C3177E"/>
    <w:rsid w:val="00C32098"/>
    <w:rsid w:val="00C32D77"/>
    <w:rsid w:val="00C347BB"/>
    <w:rsid w:val="00C347C4"/>
    <w:rsid w:val="00C3494F"/>
    <w:rsid w:val="00C353DB"/>
    <w:rsid w:val="00C3551C"/>
    <w:rsid w:val="00C358AD"/>
    <w:rsid w:val="00C3616B"/>
    <w:rsid w:val="00C36498"/>
    <w:rsid w:val="00C36777"/>
    <w:rsid w:val="00C36D55"/>
    <w:rsid w:val="00C36DFC"/>
    <w:rsid w:val="00C37566"/>
    <w:rsid w:val="00C376F7"/>
    <w:rsid w:val="00C377AF"/>
    <w:rsid w:val="00C37D4B"/>
    <w:rsid w:val="00C4068E"/>
    <w:rsid w:val="00C40909"/>
    <w:rsid w:val="00C409B1"/>
    <w:rsid w:val="00C40B08"/>
    <w:rsid w:val="00C41618"/>
    <w:rsid w:val="00C421C0"/>
    <w:rsid w:val="00C42A8F"/>
    <w:rsid w:val="00C43570"/>
    <w:rsid w:val="00C43A3F"/>
    <w:rsid w:val="00C43E4C"/>
    <w:rsid w:val="00C444D5"/>
    <w:rsid w:val="00C44E1B"/>
    <w:rsid w:val="00C44FE3"/>
    <w:rsid w:val="00C4546C"/>
    <w:rsid w:val="00C45479"/>
    <w:rsid w:val="00C45B31"/>
    <w:rsid w:val="00C46041"/>
    <w:rsid w:val="00C461B7"/>
    <w:rsid w:val="00C46430"/>
    <w:rsid w:val="00C465E9"/>
    <w:rsid w:val="00C46D6B"/>
    <w:rsid w:val="00C4708E"/>
    <w:rsid w:val="00C47114"/>
    <w:rsid w:val="00C47669"/>
    <w:rsid w:val="00C4792D"/>
    <w:rsid w:val="00C47CDB"/>
    <w:rsid w:val="00C503D0"/>
    <w:rsid w:val="00C50410"/>
    <w:rsid w:val="00C50490"/>
    <w:rsid w:val="00C509EB"/>
    <w:rsid w:val="00C50D25"/>
    <w:rsid w:val="00C51511"/>
    <w:rsid w:val="00C51594"/>
    <w:rsid w:val="00C51765"/>
    <w:rsid w:val="00C51B38"/>
    <w:rsid w:val="00C5202C"/>
    <w:rsid w:val="00C522AC"/>
    <w:rsid w:val="00C52410"/>
    <w:rsid w:val="00C528A7"/>
    <w:rsid w:val="00C53758"/>
    <w:rsid w:val="00C53D7D"/>
    <w:rsid w:val="00C54000"/>
    <w:rsid w:val="00C540E7"/>
    <w:rsid w:val="00C54758"/>
    <w:rsid w:val="00C54AE1"/>
    <w:rsid w:val="00C54B22"/>
    <w:rsid w:val="00C54D92"/>
    <w:rsid w:val="00C54F24"/>
    <w:rsid w:val="00C5539C"/>
    <w:rsid w:val="00C553BC"/>
    <w:rsid w:val="00C55E0B"/>
    <w:rsid w:val="00C56041"/>
    <w:rsid w:val="00C56138"/>
    <w:rsid w:val="00C56589"/>
    <w:rsid w:val="00C57549"/>
    <w:rsid w:val="00C57935"/>
    <w:rsid w:val="00C57C88"/>
    <w:rsid w:val="00C603D6"/>
    <w:rsid w:val="00C612CC"/>
    <w:rsid w:val="00C6168C"/>
    <w:rsid w:val="00C61B58"/>
    <w:rsid w:val="00C61CA2"/>
    <w:rsid w:val="00C61EB4"/>
    <w:rsid w:val="00C6254A"/>
    <w:rsid w:val="00C627F6"/>
    <w:rsid w:val="00C6356B"/>
    <w:rsid w:val="00C64423"/>
    <w:rsid w:val="00C6491B"/>
    <w:rsid w:val="00C64E7B"/>
    <w:rsid w:val="00C6578D"/>
    <w:rsid w:val="00C65B29"/>
    <w:rsid w:val="00C65D06"/>
    <w:rsid w:val="00C66BDC"/>
    <w:rsid w:val="00C671C3"/>
    <w:rsid w:val="00C700BB"/>
    <w:rsid w:val="00C706E7"/>
    <w:rsid w:val="00C71811"/>
    <w:rsid w:val="00C718C0"/>
    <w:rsid w:val="00C71963"/>
    <w:rsid w:val="00C71DBF"/>
    <w:rsid w:val="00C7203C"/>
    <w:rsid w:val="00C72588"/>
    <w:rsid w:val="00C73A7D"/>
    <w:rsid w:val="00C73A9D"/>
    <w:rsid w:val="00C748D7"/>
    <w:rsid w:val="00C749E9"/>
    <w:rsid w:val="00C74D0A"/>
    <w:rsid w:val="00C752E3"/>
    <w:rsid w:val="00C7550A"/>
    <w:rsid w:val="00C7596B"/>
    <w:rsid w:val="00C75DB1"/>
    <w:rsid w:val="00C76277"/>
    <w:rsid w:val="00C7684F"/>
    <w:rsid w:val="00C76B73"/>
    <w:rsid w:val="00C76B98"/>
    <w:rsid w:val="00C76ECE"/>
    <w:rsid w:val="00C77741"/>
    <w:rsid w:val="00C77859"/>
    <w:rsid w:val="00C779EF"/>
    <w:rsid w:val="00C77E75"/>
    <w:rsid w:val="00C80029"/>
    <w:rsid w:val="00C8058C"/>
    <w:rsid w:val="00C805C2"/>
    <w:rsid w:val="00C8064C"/>
    <w:rsid w:val="00C8074E"/>
    <w:rsid w:val="00C80C34"/>
    <w:rsid w:val="00C80C79"/>
    <w:rsid w:val="00C813FD"/>
    <w:rsid w:val="00C81576"/>
    <w:rsid w:val="00C815EB"/>
    <w:rsid w:val="00C81685"/>
    <w:rsid w:val="00C81693"/>
    <w:rsid w:val="00C81D52"/>
    <w:rsid w:val="00C82237"/>
    <w:rsid w:val="00C82D53"/>
    <w:rsid w:val="00C82F15"/>
    <w:rsid w:val="00C83478"/>
    <w:rsid w:val="00C836C3"/>
    <w:rsid w:val="00C841F0"/>
    <w:rsid w:val="00C842CB"/>
    <w:rsid w:val="00C8439B"/>
    <w:rsid w:val="00C849CF"/>
    <w:rsid w:val="00C84A37"/>
    <w:rsid w:val="00C85B0D"/>
    <w:rsid w:val="00C86417"/>
    <w:rsid w:val="00C86C2A"/>
    <w:rsid w:val="00C86D0D"/>
    <w:rsid w:val="00C86D8B"/>
    <w:rsid w:val="00C86FA2"/>
    <w:rsid w:val="00C87321"/>
    <w:rsid w:val="00C87941"/>
    <w:rsid w:val="00C87A05"/>
    <w:rsid w:val="00C87D10"/>
    <w:rsid w:val="00C908D7"/>
    <w:rsid w:val="00C90CC9"/>
    <w:rsid w:val="00C9134B"/>
    <w:rsid w:val="00C914F2"/>
    <w:rsid w:val="00C91553"/>
    <w:rsid w:val="00C916E7"/>
    <w:rsid w:val="00C916F6"/>
    <w:rsid w:val="00C919D1"/>
    <w:rsid w:val="00C91A00"/>
    <w:rsid w:val="00C91E19"/>
    <w:rsid w:val="00C91F78"/>
    <w:rsid w:val="00C92707"/>
    <w:rsid w:val="00C92A73"/>
    <w:rsid w:val="00C92CA2"/>
    <w:rsid w:val="00C92D5A"/>
    <w:rsid w:val="00C92EE0"/>
    <w:rsid w:val="00C9341A"/>
    <w:rsid w:val="00C938E7"/>
    <w:rsid w:val="00C94DBC"/>
    <w:rsid w:val="00C9510C"/>
    <w:rsid w:val="00C954B3"/>
    <w:rsid w:val="00C95688"/>
    <w:rsid w:val="00C95A6F"/>
    <w:rsid w:val="00C95DD5"/>
    <w:rsid w:val="00C960AF"/>
    <w:rsid w:val="00C96121"/>
    <w:rsid w:val="00C97556"/>
    <w:rsid w:val="00C9776D"/>
    <w:rsid w:val="00CA00BE"/>
    <w:rsid w:val="00CA1C8A"/>
    <w:rsid w:val="00CA1CBC"/>
    <w:rsid w:val="00CA1ED6"/>
    <w:rsid w:val="00CA214F"/>
    <w:rsid w:val="00CA23C8"/>
    <w:rsid w:val="00CA260B"/>
    <w:rsid w:val="00CA2723"/>
    <w:rsid w:val="00CA2AE0"/>
    <w:rsid w:val="00CA31D8"/>
    <w:rsid w:val="00CA322C"/>
    <w:rsid w:val="00CA35F1"/>
    <w:rsid w:val="00CA37F1"/>
    <w:rsid w:val="00CA3B75"/>
    <w:rsid w:val="00CA3C45"/>
    <w:rsid w:val="00CA4752"/>
    <w:rsid w:val="00CA4B20"/>
    <w:rsid w:val="00CA4B42"/>
    <w:rsid w:val="00CA5540"/>
    <w:rsid w:val="00CA55C4"/>
    <w:rsid w:val="00CA5A8D"/>
    <w:rsid w:val="00CA5E62"/>
    <w:rsid w:val="00CA65E8"/>
    <w:rsid w:val="00CA666A"/>
    <w:rsid w:val="00CA6A8F"/>
    <w:rsid w:val="00CA6AF5"/>
    <w:rsid w:val="00CA6B9F"/>
    <w:rsid w:val="00CA71B6"/>
    <w:rsid w:val="00CB023C"/>
    <w:rsid w:val="00CB0491"/>
    <w:rsid w:val="00CB0502"/>
    <w:rsid w:val="00CB05DA"/>
    <w:rsid w:val="00CB06EA"/>
    <w:rsid w:val="00CB0A99"/>
    <w:rsid w:val="00CB0B93"/>
    <w:rsid w:val="00CB0EC8"/>
    <w:rsid w:val="00CB18CF"/>
    <w:rsid w:val="00CB1AE9"/>
    <w:rsid w:val="00CB1AEA"/>
    <w:rsid w:val="00CB23C2"/>
    <w:rsid w:val="00CB2446"/>
    <w:rsid w:val="00CB27AA"/>
    <w:rsid w:val="00CB3040"/>
    <w:rsid w:val="00CB35BC"/>
    <w:rsid w:val="00CB3BC5"/>
    <w:rsid w:val="00CB4030"/>
    <w:rsid w:val="00CB45D6"/>
    <w:rsid w:val="00CB4923"/>
    <w:rsid w:val="00CB4FE7"/>
    <w:rsid w:val="00CB548F"/>
    <w:rsid w:val="00CB5794"/>
    <w:rsid w:val="00CB5C51"/>
    <w:rsid w:val="00CB5E9C"/>
    <w:rsid w:val="00CB64B9"/>
    <w:rsid w:val="00CB680A"/>
    <w:rsid w:val="00CB6CB4"/>
    <w:rsid w:val="00CB6FF5"/>
    <w:rsid w:val="00CB7744"/>
    <w:rsid w:val="00CB78A8"/>
    <w:rsid w:val="00CB7BBE"/>
    <w:rsid w:val="00CC0160"/>
    <w:rsid w:val="00CC0354"/>
    <w:rsid w:val="00CC0486"/>
    <w:rsid w:val="00CC06AD"/>
    <w:rsid w:val="00CC0F15"/>
    <w:rsid w:val="00CC12FB"/>
    <w:rsid w:val="00CC1DF7"/>
    <w:rsid w:val="00CC1EE3"/>
    <w:rsid w:val="00CC222A"/>
    <w:rsid w:val="00CC23EF"/>
    <w:rsid w:val="00CC24EC"/>
    <w:rsid w:val="00CC262A"/>
    <w:rsid w:val="00CC2A8C"/>
    <w:rsid w:val="00CC30E2"/>
    <w:rsid w:val="00CC31A0"/>
    <w:rsid w:val="00CC3E1B"/>
    <w:rsid w:val="00CC4218"/>
    <w:rsid w:val="00CC4305"/>
    <w:rsid w:val="00CC4651"/>
    <w:rsid w:val="00CC55C0"/>
    <w:rsid w:val="00CC562D"/>
    <w:rsid w:val="00CC57CE"/>
    <w:rsid w:val="00CC59C8"/>
    <w:rsid w:val="00CC5C14"/>
    <w:rsid w:val="00CC5CE1"/>
    <w:rsid w:val="00CC5D7C"/>
    <w:rsid w:val="00CC5E3C"/>
    <w:rsid w:val="00CC62FD"/>
    <w:rsid w:val="00CC6CD8"/>
    <w:rsid w:val="00CC6DF6"/>
    <w:rsid w:val="00CC71B9"/>
    <w:rsid w:val="00CC78E0"/>
    <w:rsid w:val="00CD0ECA"/>
    <w:rsid w:val="00CD1070"/>
    <w:rsid w:val="00CD1258"/>
    <w:rsid w:val="00CD15F2"/>
    <w:rsid w:val="00CD1FFD"/>
    <w:rsid w:val="00CD2D47"/>
    <w:rsid w:val="00CD31A0"/>
    <w:rsid w:val="00CD4338"/>
    <w:rsid w:val="00CD44FB"/>
    <w:rsid w:val="00CD46C5"/>
    <w:rsid w:val="00CD4AF1"/>
    <w:rsid w:val="00CD57A4"/>
    <w:rsid w:val="00CD5B7D"/>
    <w:rsid w:val="00CD6A48"/>
    <w:rsid w:val="00CD6BF9"/>
    <w:rsid w:val="00CD6E7C"/>
    <w:rsid w:val="00CD7551"/>
    <w:rsid w:val="00CD79FC"/>
    <w:rsid w:val="00CE0A24"/>
    <w:rsid w:val="00CE1271"/>
    <w:rsid w:val="00CE1394"/>
    <w:rsid w:val="00CE1488"/>
    <w:rsid w:val="00CE161F"/>
    <w:rsid w:val="00CE2643"/>
    <w:rsid w:val="00CE2775"/>
    <w:rsid w:val="00CE2C8B"/>
    <w:rsid w:val="00CE347C"/>
    <w:rsid w:val="00CE3D29"/>
    <w:rsid w:val="00CE3F96"/>
    <w:rsid w:val="00CE3FBF"/>
    <w:rsid w:val="00CE4398"/>
    <w:rsid w:val="00CE545D"/>
    <w:rsid w:val="00CE55A5"/>
    <w:rsid w:val="00CE5A81"/>
    <w:rsid w:val="00CE5BC6"/>
    <w:rsid w:val="00CE5F52"/>
    <w:rsid w:val="00CE6153"/>
    <w:rsid w:val="00CE6EA1"/>
    <w:rsid w:val="00CE6EAF"/>
    <w:rsid w:val="00CE7D32"/>
    <w:rsid w:val="00CF002D"/>
    <w:rsid w:val="00CF055A"/>
    <w:rsid w:val="00CF0A4B"/>
    <w:rsid w:val="00CF10D2"/>
    <w:rsid w:val="00CF13F1"/>
    <w:rsid w:val="00CF1A50"/>
    <w:rsid w:val="00CF1F18"/>
    <w:rsid w:val="00CF2040"/>
    <w:rsid w:val="00CF211F"/>
    <w:rsid w:val="00CF24A9"/>
    <w:rsid w:val="00CF2F8B"/>
    <w:rsid w:val="00CF32B8"/>
    <w:rsid w:val="00CF4442"/>
    <w:rsid w:val="00CF455F"/>
    <w:rsid w:val="00CF45F7"/>
    <w:rsid w:val="00CF481E"/>
    <w:rsid w:val="00CF4890"/>
    <w:rsid w:val="00CF4A84"/>
    <w:rsid w:val="00CF516D"/>
    <w:rsid w:val="00CF5284"/>
    <w:rsid w:val="00CF5319"/>
    <w:rsid w:val="00CF594B"/>
    <w:rsid w:val="00CF5CE4"/>
    <w:rsid w:val="00CF60B6"/>
    <w:rsid w:val="00CF6924"/>
    <w:rsid w:val="00CF69C1"/>
    <w:rsid w:val="00CF6E1F"/>
    <w:rsid w:val="00CF6FD2"/>
    <w:rsid w:val="00CF7166"/>
    <w:rsid w:val="00CF73C5"/>
    <w:rsid w:val="00CF771A"/>
    <w:rsid w:val="00CF7A4B"/>
    <w:rsid w:val="00CF7BCF"/>
    <w:rsid w:val="00CF7C4F"/>
    <w:rsid w:val="00D00877"/>
    <w:rsid w:val="00D00EEF"/>
    <w:rsid w:val="00D021B3"/>
    <w:rsid w:val="00D034D6"/>
    <w:rsid w:val="00D03BCC"/>
    <w:rsid w:val="00D03F27"/>
    <w:rsid w:val="00D05D73"/>
    <w:rsid w:val="00D05EE6"/>
    <w:rsid w:val="00D06077"/>
    <w:rsid w:val="00D061F9"/>
    <w:rsid w:val="00D06445"/>
    <w:rsid w:val="00D064CB"/>
    <w:rsid w:val="00D06DB5"/>
    <w:rsid w:val="00D077D8"/>
    <w:rsid w:val="00D078CB"/>
    <w:rsid w:val="00D07A40"/>
    <w:rsid w:val="00D07F0A"/>
    <w:rsid w:val="00D10DA7"/>
    <w:rsid w:val="00D1157A"/>
    <w:rsid w:val="00D11D45"/>
    <w:rsid w:val="00D128AE"/>
    <w:rsid w:val="00D12C64"/>
    <w:rsid w:val="00D132B1"/>
    <w:rsid w:val="00D1403A"/>
    <w:rsid w:val="00D15161"/>
    <w:rsid w:val="00D17084"/>
    <w:rsid w:val="00D1712B"/>
    <w:rsid w:val="00D17A7C"/>
    <w:rsid w:val="00D17B51"/>
    <w:rsid w:val="00D20142"/>
    <w:rsid w:val="00D203C4"/>
    <w:rsid w:val="00D20438"/>
    <w:rsid w:val="00D20B02"/>
    <w:rsid w:val="00D20BE2"/>
    <w:rsid w:val="00D21810"/>
    <w:rsid w:val="00D21986"/>
    <w:rsid w:val="00D21A1D"/>
    <w:rsid w:val="00D22CAE"/>
    <w:rsid w:val="00D22E1D"/>
    <w:rsid w:val="00D23422"/>
    <w:rsid w:val="00D23457"/>
    <w:rsid w:val="00D23850"/>
    <w:rsid w:val="00D242D1"/>
    <w:rsid w:val="00D2592A"/>
    <w:rsid w:val="00D26058"/>
    <w:rsid w:val="00D26A04"/>
    <w:rsid w:val="00D272EC"/>
    <w:rsid w:val="00D27DCB"/>
    <w:rsid w:val="00D30654"/>
    <w:rsid w:val="00D30A80"/>
    <w:rsid w:val="00D30BF5"/>
    <w:rsid w:val="00D30C1E"/>
    <w:rsid w:val="00D30FF3"/>
    <w:rsid w:val="00D3163F"/>
    <w:rsid w:val="00D317AA"/>
    <w:rsid w:val="00D3184A"/>
    <w:rsid w:val="00D31CD2"/>
    <w:rsid w:val="00D3281B"/>
    <w:rsid w:val="00D32E9E"/>
    <w:rsid w:val="00D336E6"/>
    <w:rsid w:val="00D33A6F"/>
    <w:rsid w:val="00D33F4F"/>
    <w:rsid w:val="00D34A76"/>
    <w:rsid w:val="00D34DEA"/>
    <w:rsid w:val="00D34DEF"/>
    <w:rsid w:val="00D35093"/>
    <w:rsid w:val="00D35899"/>
    <w:rsid w:val="00D35B8B"/>
    <w:rsid w:val="00D35CA4"/>
    <w:rsid w:val="00D35D64"/>
    <w:rsid w:val="00D361A7"/>
    <w:rsid w:val="00D36278"/>
    <w:rsid w:val="00D363E2"/>
    <w:rsid w:val="00D36C5B"/>
    <w:rsid w:val="00D36E08"/>
    <w:rsid w:val="00D373A5"/>
    <w:rsid w:val="00D376D3"/>
    <w:rsid w:val="00D405A3"/>
    <w:rsid w:val="00D40B19"/>
    <w:rsid w:val="00D41471"/>
    <w:rsid w:val="00D415AE"/>
    <w:rsid w:val="00D4176E"/>
    <w:rsid w:val="00D41773"/>
    <w:rsid w:val="00D41A7E"/>
    <w:rsid w:val="00D41AE0"/>
    <w:rsid w:val="00D41B52"/>
    <w:rsid w:val="00D428B2"/>
    <w:rsid w:val="00D43555"/>
    <w:rsid w:val="00D435B5"/>
    <w:rsid w:val="00D44B2C"/>
    <w:rsid w:val="00D44CB9"/>
    <w:rsid w:val="00D44EF3"/>
    <w:rsid w:val="00D4589F"/>
    <w:rsid w:val="00D4596C"/>
    <w:rsid w:val="00D45E06"/>
    <w:rsid w:val="00D46B3E"/>
    <w:rsid w:val="00D47CC1"/>
    <w:rsid w:val="00D47CD2"/>
    <w:rsid w:val="00D47F18"/>
    <w:rsid w:val="00D47FF4"/>
    <w:rsid w:val="00D50453"/>
    <w:rsid w:val="00D50781"/>
    <w:rsid w:val="00D507BD"/>
    <w:rsid w:val="00D50810"/>
    <w:rsid w:val="00D50975"/>
    <w:rsid w:val="00D51194"/>
    <w:rsid w:val="00D51508"/>
    <w:rsid w:val="00D518EC"/>
    <w:rsid w:val="00D5213C"/>
    <w:rsid w:val="00D5217B"/>
    <w:rsid w:val="00D523D2"/>
    <w:rsid w:val="00D52C6B"/>
    <w:rsid w:val="00D53191"/>
    <w:rsid w:val="00D531DD"/>
    <w:rsid w:val="00D53527"/>
    <w:rsid w:val="00D53964"/>
    <w:rsid w:val="00D539A2"/>
    <w:rsid w:val="00D53CB3"/>
    <w:rsid w:val="00D54132"/>
    <w:rsid w:val="00D54319"/>
    <w:rsid w:val="00D5488A"/>
    <w:rsid w:val="00D548D8"/>
    <w:rsid w:val="00D54942"/>
    <w:rsid w:val="00D55500"/>
    <w:rsid w:val="00D557C4"/>
    <w:rsid w:val="00D55DFB"/>
    <w:rsid w:val="00D56064"/>
    <w:rsid w:val="00D56520"/>
    <w:rsid w:val="00D56FF6"/>
    <w:rsid w:val="00D57623"/>
    <w:rsid w:val="00D6069D"/>
    <w:rsid w:val="00D60823"/>
    <w:rsid w:val="00D60C5B"/>
    <w:rsid w:val="00D611AB"/>
    <w:rsid w:val="00D614A0"/>
    <w:rsid w:val="00D6160A"/>
    <w:rsid w:val="00D61A07"/>
    <w:rsid w:val="00D62105"/>
    <w:rsid w:val="00D62117"/>
    <w:rsid w:val="00D62FED"/>
    <w:rsid w:val="00D63632"/>
    <w:rsid w:val="00D63A49"/>
    <w:rsid w:val="00D6474E"/>
    <w:rsid w:val="00D64965"/>
    <w:rsid w:val="00D64F1C"/>
    <w:rsid w:val="00D6615B"/>
    <w:rsid w:val="00D6625C"/>
    <w:rsid w:val="00D6663B"/>
    <w:rsid w:val="00D66AC4"/>
    <w:rsid w:val="00D66C8C"/>
    <w:rsid w:val="00D674E1"/>
    <w:rsid w:val="00D67755"/>
    <w:rsid w:val="00D70FAB"/>
    <w:rsid w:val="00D713C0"/>
    <w:rsid w:val="00D717F5"/>
    <w:rsid w:val="00D71D3D"/>
    <w:rsid w:val="00D725CB"/>
    <w:rsid w:val="00D73281"/>
    <w:rsid w:val="00D733EF"/>
    <w:rsid w:val="00D73676"/>
    <w:rsid w:val="00D74173"/>
    <w:rsid w:val="00D7490A"/>
    <w:rsid w:val="00D74AE1"/>
    <w:rsid w:val="00D74B2A"/>
    <w:rsid w:val="00D75263"/>
    <w:rsid w:val="00D754C9"/>
    <w:rsid w:val="00D75631"/>
    <w:rsid w:val="00D76378"/>
    <w:rsid w:val="00D76DCC"/>
    <w:rsid w:val="00D76E70"/>
    <w:rsid w:val="00D771C6"/>
    <w:rsid w:val="00D77238"/>
    <w:rsid w:val="00D77409"/>
    <w:rsid w:val="00D77498"/>
    <w:rsid w:val="00D805DA"/>
    <w:rsid w:val="00D80EBE"/>
    <w:rsid w:val="00D810D8"/>
    <w:rsid w:val="00D8140B"/>
    <w:rsid w:val="00D8154A"/>
    <w:rsid w:val="00D81D16"/>
    <w:rsid w:val="00D8221E"/>
    <w:rsid w:val="00D823C5"/>
    <w:rsid w:val="00D826AC"/>
    <w:rsid w:val="00D82EB2"/>
    <w:rsid w:val="00D82EEB"/>
    <w:rsid w:val="00D8331C"/>
    <w:rsid w:val="00D83EE4"/>
    <w:rsid w:val="00D84F9F"/>
    <w:rsid w:val="00D8518C"/>
    <w:rsid w:val="00D85A8A"/>
    <w:rsid w:val="00D85CAF"/>
    <w:rsid w:val="00D8641D"/>
    <w:rsid w:val="00D8653C"/>
    <w:rsid w:val="00D86DAD"/>
    <w:rsid w:val="00D86F69"/>
    <w:rsid w:val="00D87D1E"/>
    <w:rsid w:val="00D9038A"/>
    <w:rsid w:val="00D9041E"/>
    <w:rsid w:val="00D9071F"/>
    <w:rsid w:val="00D90D2E"/>
    <w:rsid w:val="00D90FC9"/>
    <w:rsid w:val="00D9113A"/>
    <w:rsid w:val="00D91711"/>
    <w:rsid w:val="00D91DE7"/>
    <w:rsid w:val="00D9271E"/>
    <w:rsid w:val="00D9294D"/>
    <w:rsid w:val="00D933E8"/>
    <w:rsid w:val="00D9342C"/>
    <w:rsid w:val="00D93FDD"/>
    <w:rsid w:val="00D94622"/>
    <w:rsid w:val="00D9475E"/>
    <w:rsid w:val="00D947EB"/>
    <w:rsid w:val="00D948C2"/>
    <w:rsid w:val="00D949E0"/>
    <w:rsid w:val="00D94A3F"/>
    <w:rsid w:val="00D94C2D"/>
    <w:rsid w:val="00D94F41"/>
    <w:rsid w:val="00D952C6"/>
    <w:rsid w:val="00D95452"/>
    <w:rsid w:val="00D9567D"/>
    <w:rsid w:val="00D95A20"/>
    <w:rsid w:val="00D95C6A"/>
    <w:rsid w:val="00D966AC"/>
    <w:rsid w:val="00D96717"/>
    <w:rsid w:val="00D96A09"/>
    <w:rsid w:val="00D96C67"/>
    <w:rsid w:val="00D97478"/>
    <w:rsid w:val="00D97841"/>
    <w:rsid w:val="00D97BB7"/>
    <w:rsid w:val="00DA043A"/>
    <w:rsid w:val="00DA075C"/>
    <w:rsid w:val="00DA08CC"/>
    <w:rsid w:val="00DA0A2E"/>
    <w:rsid w:val="00DA0BE1"/>
    <w:rsid w:val="00DA0C2A"/>
    <w:rsid w:val="00DA0ECB"/>
    <w:rsid w:val="00DA103E"/>
    <w:rsid w:val="00DA132D"/>
    <w:rsid w:val="00DA1336"/>
    <w:rsid w:val="00DA13B4"/>
    <w:rsid w:val="00DA16D4"/>
    <w:rsid w:val="00DA17C3"/>
    <w:rsid w:val="00DA19D6"/>
    <w:rsid w:val="00DA2301"/>
    <w:rsid w:val="00DA2810"/>
    <w:rsid w:val="00DA2B99"/>
    <w:rsid w:val="00DA2DF2"/>
    <w:rsid w:val="00DA3A7F"/>
    <w:rsid w:val="00DA3B1F"/>
    <w:rsid w:val="00DA42C9"/>
    <w:rsid w:val="00DA454A"/>
    <w:rsid w:val="00DA471F"/>
    <w:rsid w:val="00DA4F05"/>
    <w:rsid w:val="00DA52D2"/>
    <w:rsid w:val="00DA764F"/>
    <w:rsid w:val="00DA79B5"/>
    <w:rsid w:val="00DA7C76"/>
    <w:rsid w:val="00DB022A"/>
    <w:rsid w:val="00DB0539"/>
    <w:rsid w:val="00DB0C9A"/>
    <w:rsid w:val="00DB0DD6"/>
    <w:rsid w:val="00DB0DFC"/>
    <w:rsid w:val="00DB1761"/>
    <w:rsid w:val="00DB1E26"/>
    <w:rsid w:val="00DB2D11"/>
    <w:rsid w:val="00DB40A8"/>
    <w:rsid w:val="00DB4D71"/>
    <w:rsid w:val="00DB5822"/>
    <w:rsid w:val="00DB605D"/>
    <w:rsid w:val="00DB61F9"/>
    <w:rsid w:val="00DB7554"/>
    <w:rsid w:val="00DB7CF8"/>
    <w:rsid w:val="00DB7E67"/>
    <w:rsid w:val="00DC03E7"/>
    <w:rsid w:val="00DC0E00"/>
    <w:rsid w:val="00DC0F4B"/>
    <w:rsid w:val="00DC1A0A"/>
    <w:rsid w:val="00DC1AFD"/>
    <w:rsid w:val="00DC1DCB"/>
    <w:rsid w:val="00DC1E62"/>
    <w:rsid w:val="00DC1F85"/>
    <w:rsid w:val="00DC2455"/>
    <w:rsid w:val="00DC2565"/>
    <w:rsid w:val="00DC28A2"/>
    <w:rsid w:val="00DC2C51"/>
    <w:rsid w:val="00DC2EB5"/>
    <w:rsid w:val="00DC321A"/>
    <w:rsid w:val="00DC4441"/>
    <w:rsid w:val="00DC44AB"/>
    <w:rsid w:val="00DC463F"/>
    <w:rsid w:val="00DC4934"/>
    <w:rsid w:val="00DC4A44"/>
    <w:rsid w:val="00DC4DF9"/>
    <w:rsid w:val="00DC4FEF"/>
    <w:rsid w:val="00DC56E2"/>
    <w:rsid w:val="00DC5D31"/>
    <w:rsid w:val="00DC5E36"/>
    <w:rsid w:val="00DC65CC"/>
    <w:rsid w:val="00DC6A53"/>
    <w:rsid w:val="00DC6E0E"/>
    <w:rsid w:val="00DC78A5"/>
    <w:rsid w:val="00DC78AE"/>
    <w:rsid w:val="00DC7AAC"/>
    <w:rsid w:val="00DD0060"/>
    <w:rsid w:val="00DD08CF"/>
    <w:rsid w:val="00DD0C08"/>
    <w:rsid w:val="00DD1104"/>
    <w:rsid w:val="00DD1CFD"/>
    <w:rsid w:val="00DD1DBC"/>
    <w:rsid w:val="00DD1EBF"/>
    <w:rsid w:val="00DD2537"/>
    <w:rsid w:val="00DD2BF8"/>
    <w:rsid w:val="00DD3720"/>
    <w:rsid w:val="00DD3D36"/>
    <w:rsid w:val="00DD3D66"/>
    <w:rsid w:val="00DD3FAA"/>
    <w:rsid w:val="00DD429E"/>
    <w:rsid w:val="00DD4325"/>
    <w:rsid w:val="00DD43A5"/>
    <w:rsid w:val="00DD49A2"/>
    <w:rsid w:val="00DD4C70"/>
    <w:rsid w:val="00DD4D85"/>
    <w:rsid w:val="00DD4D8B"/>
    <w:rsid w:val="00DD4E61"/>
    <w:rsid w:val="00DD5580"/>
    <w:rsid w:val="00DD5DC5"/>
    <w:rsid w:val="00DD66E6"/>
    <w:rsid w:val="00DD6DAF"/>
    <w:rsid w:val="00DD7171"/>
    <w:rsid w:val="00DD7965"/>
    <w:rsid w:val="00DD7B79"/>
    <w:rsid w:val="00DD7BA8"/>
    <w:rsid w:val="00DE0568"/>
    <w:rsid w:val="00DE067D"/>
    <w:rsid w:val="00DE0A89"/>
    <w:rsid w:val="00DE0E0C"/>
    <w:rsid w:val="00DE1207"/>
    <w:rsid w:val="00DE1AC5"/>
    <w:rsid w:val="00DE20DA"/>
    <w:rsid w:val="00DE25F8"/>
    <w:rsid w:val="00DE29C3"/>
    <w:rsid w:val="00DE35B1"/>
    <w:rsid w:val="00DE42B3"/>
    <w:rsid w:val="00DE464D"/>
    <w:rsid w:val="00DE4971"/>
    <w:rsid w:val="00DE5246"/>
    <w:rsid w:val="00DE5B4B"/>
    <w:rsid w:val="00DE5F3F"/>
    <w:rsid w:val="00DE632A"/>
    <w:rsid w:val="00DE6E6B"/>
    <w:rsid w:val="00DF06C3"/>
    <w:rsid w:val="00DF09E6"/>
    <w:rsid w:val="00DF117E"/>
    <w:rsid w:val="00DF1180"/>
    <w:rsid w:val="00DF12DC"/>
    <w:rsid w:val="00DF16A0"/>
    <w:rsid w:val="00DF1F8D"/>
    <w:rsid w:val="00DF220B"/>
    <w:rsid w:val="00DF225E"/>
    <w:rsid w:val="00DF2638"/>
    <w:rsid w:val="00DF3792"/>
    <w:rsid w:val="00DF3EF0"/>
    <w:rsid w:val="00DF4622"/>
    <w:rsid w:val="00DF48B4"/>
    <w:rsid w:val="00DF4CE7"/>
    <w:rsid w:val="00DF4E1E"/>
    <w:rsid w:val="00DF6274"/>
    <w:rsid w:val="00DF6B63"/>
    <w:rsid w:val="00DF74EE"/>
    <w:rsid w:val="00DF7D39"/>
    <w:rsid w:val="00E003BA"/>
    <w:rsid w:val="00E009F1"/>
    <w:rsid w:val="00E00BC8"/>
    <w:rsid w:val="00E01095"/>
    <w:rsid w:val="00E01194"/>
    <w:rsid w:val="00E01868"/>
    <w:rsid w:val="00E01B5D"/>
    <w:rsid w:val="00E022F4"/>
    <w:rsid w:val="00E027FD"/>
    <w:rsid w:val="00E03717"/>
    <w:rsid w:val="00E053C7"/>
    <w:rsid w:val="00E055EC"/>
    <w:rsid w:val="00E055F0"/>
    <w:rsid w:val="00E0569D"/>
    <w:rsid w:val="00E05B08"/>
    <w:rsid w:val="00E060C5"/>
    <w:rsid w:val="00E06423"/>
    <w:rsid w:val="00E06520"/>
    <w:rsid w:val="00E06ACF"/>
    <w:rsid w:val="00E06B42"/>
    <w:rsid w:val="00E07456"/>
    <w:rsid w:val="00E07621"/>
    <w:rsid w:val="00E07B81"/>
    <w:rsid w:val="00E1098A"/>
    <w:rsid w:val="00E10A01"/>
    <w:rsid w:val="00E10ED5"/>
    <w:rsid w:val="00E11A73"/>
    <w:rsid w:val="00E11CBD"/>
    <w:rsid w:val="00E120F6"/>
    <w:rsid w:val="00E12333"/>
    <w:rsid w:val="00E13013"/>
    <w:rsid w:val="00E13168"/>
    <w:rsid w:val="00E13AB2"/>
    <w:rsid w:val="00E140D1"/>
    <w:rsid w:val="00E1443F"/>
    <w:rsid w:val="00E14EB1"/>
    <w:rsid w:val="00E1554D"/>
    <w:rsid w:val="00E15E20"/>
    <w:rsid w:val="00E15E30"/>
    <w:rsid w:val="00E15F6C"/>
    <w:rsid w:val="00E16335"/>
    <w:rsid w:val="00E16340"/>
    <w:rsid w:val="00E176FD"/>
    <w:rsid w:val="00E17722"/>
    <w:rsid w:val="00E200C9"/>
    <w:rsid w:val="00E20CB3"/>
    <w:rsid w:val="00E20CB4"/>
    <w:rsid w:val="00E20E7F"/>
    <w:rsid w:val="00E20F7F"/>
    <w:rsid w:val="00E21070"/>
    <w:rsid w:val="00E212C8"/>
    <w:rsid w:val="00E21927"/>
    <w:rsid w:val="00E21A5D"/>
    <w:rsid w:val="00E21BF6"/>
    <w:rsid w:val="00E223FD"/>
    <w:rsid w:val="00E22747"/>
    <w:rsid w:val="00E22BC5"/>
    <w:rsid w:val="00E2452C"/>
    <w:rsid w:val="00E2467B"/>
    <w:rsid w:val="00E2480A"/>
    <w:rsid w:val="00E24CB4"/>
    <w:rsid w:val="00E24CFC"/>
    <w:rsid w:val="00E254DD"/>
    <w:rsid w:val="00E25876"/>
    <w:rsid w:val="00E25D45"/>
    <w:rsid w:val="00E269D0"/>
    <w:rsid w:val="00E26F3E"/>
    <w:rsid w:val="00E2724C"/>
    <w:rsid w:val="00E273D2"/>
    <w:rsid w:val="00E278FB"/>
    <w:rsid w:val="00E3040F"/>
    <w:rsid w:val="00E3077F"/>
    <w:rsid w:val="00E3094A"/>
    <w:rsid w:val="00E30B55"/>
    <w:rsid w:val="00E30C1A"/>
    <w:rsid w:val="00E3127B"/>
    <w:rsid w:val="00E312B0"/>
    <w:rsid w:val="00E320C1"/>
    <w:rsid w:val="00E32798"/>
    <w:rsid w:val="00E33229"/>
    <w:rsid w:val="00E338FA"/>
    <w:rsid w:val="00E33AF3"/>
    <w:rsid w:val="00E3431A"/>
    <w:rsid w:val="00E348F4"/>
    <w:rsid w:val="00E351BF"/>
    <w:rsid w:val="00E35222"/>
    <w:rsid w:val="00E3530F"/>
    <w:rsid w:val="00E35907"/>
    <w:rsid w:val="00E35C29"/>
    <w:rsid w:val="00E362AA"/>
    <w:rsid w:val="00E36522"/>
    <w:rsid w:val="00E36588"/>
    <w:rsid w:val="00E365C5"/>
    <w:rsid w:val="00E36CD1"/>
    <w:rsid w:val="00E371C8"/>
    <w:rsid w:val="00E37546"/>
    <w:rsid w:val="00E37EA9"/>
    <w:rsid w:val="00E37F6A"/>
    <w:rsid w:val="00E405EB"/>
    <w:rsid w:val="00E41B9E"/>
    <w:rsid w:val="00E41E8F"/>
    <w:rsid w:val="00E423EA"/>
    <w:rsid w:val="00E42CE4"/>
    <w:rsid w:val="00E42E9D"/>
    <w:rsid w:val="00E42EC6"/>
    <w:rsid w:val="00E45F77"/>
    <w:rsid w:val="00E46211"/>
    <w:rsid w:val="00E464EA"/>
    <w:rsid w:val="00E46828"/>
    <w:rsid w:val="00E511DB"/>
    <w:rsid w:val="00E52134"/>
    <w:rsid w:val="00E52255"/>
    <w:rsid w:val="00E523FF"/>
    <w:rsid w:val="00E524FF"/>
    <w:rsid w:val="00E53AE6"/>
    <w:rsid w:val="00E53DC3"/>
    <w:rsid w:val="00E547A0"/>
    <w:rsid w:val="00E54ACF"/>
    <w:rsid w:val="00E552B5"/>
    <w:rsid w:val="00E555CC"/>
    <w:rsid w:val="00E55976"/>
    <w:rsid w:val="00E55C71"/>
    <w:rsid w:val="00E55F07"/>
    <w:rsid w:val="00E561CB"/>
    <w:rsid w:val="00E5627B"/>
    <w:rsid w:val="00E56C2B"/>
    <w:rsid w:val="00E57104"/>
    <w:rsid w:val="00E57791"/>
    <w:rsid w:val="00E5792A"/>
    <w:rsid w:val="00E5793B"/>
    <w:rsid w:val="00E6023D"/>
    <w:rsid w:val="00E6088F"/>
    <w:rsid w:val="00E60D41"/>
    <w:rsid w:val="00E611B5"/>
    <w:rsid w:val="00E6171D"/>
    <w:rsid w:val="00E61AE5"/>
    <w:rsid w:val="00E620B8"/>
    <w:rsid w:val="00E624C3"/>
    <w:rsid w:val="00E62720"/>
    <w:rsid w:val="00E62C54"/>
    <w:rsid w:val="00E62DB6"/>
    <w:rsid w:val="00E63369"/>
    <w:rsid w:val="00E634A5"/>
    <w:rsid w:val="00E637E0"/>
    <w:rsid w:val="00E63E4D"/>
    <w:rsid w:val="00E63EEB"/>
    <w:rsid w:val="00E64433"/>
    <w:rsid w:val="00E644A8"/>
    <w:rsid w:val="00E645DE"/>
    <w:rsid w:val="00E64725"/>
    <w:rsid w:val="00E65965"/>
    <w:rsid w:val="00E65F33"/>
    <w:rsid w:val="00E66495"/>
    <w:rsid w:val="00E6681B"/>
    <w:rsid w:val="00E66B42"/>
    <w:rsid w:val="00E66BD1"/>
    <w:rsid w:val="00E66CEB"/>
    <w:rsid w:val="00E675CD"/>
    <w:rsid w:val="00E67D07"/>
    <w:rsid w:val="00E7139B"/>
    <w:rsid w:val="00E71407"/>
    <w:rsid w:val="00E717C8"/>
    <w:rsid w:val="00E71BBC"/>
    <w:rsid w:val="00E71EB7"/>
    <w:rsid w:val="00E72B91"/>
    <w:rsid w:val="00E73006"/>
    <w:rsid w:val="00E7355F"/>
    <w:rsid w:val="00E74121"/>
    <w:rsid w:val="00E742B8"/>
    <w:rsid w:val="00E743DC"/>
    <w:rsid w:val="00E75B28"/>
    <w:rsid w:val="00E75B67"/>
    <w:rsid w:val="00E76681"/>
    <w:rsid w:val="00E766DA"/>
    <w:rsid w:val="00E76B96"/>
    <w:rsid w:val="00E76C14"/>
    <w:rsid w:val="00E76FAE"/>
    <w:rsid w:val="00E7709B"/>
    <w:rsid w:val="00E7729F"/>
    <w:rsid w:val="00E77791"/>
    <w:rsid w:val="00E77913"/>
    <w:rsid w:val="00E80CD1"/>
    <w:rsid w:val="00E80E3E"/>
    <w:rsid w:val="00E81257"/>
    <w:rsid w:val="00E81324"/>
    <w:rsid w:val="00E81580"/>
    <w:rsid w:val="00E82478"/>
    <w:rsid w:val="00E828A5"/>
    <w:rsid w:val="00E82C26"/>
    <w:rsid w:val="00E82F8A"/>
    <w:rsid w:val="00E82FBA"/>
    <w:rsid w:val="00E83432"/>
    <w:rsid w:val="00E834F8"/>
    <w:rsid w:val="00E8375E"/>
    <w:rsid w:val="00E83AE9"/>
    <w:rsid w:val="00E83C10"/>
    <w:rsid w:val="00E8443D"/>
    <w:rsid w:val="00E850DA"/>
    <w:rsid w:val="00E857C6"/>
    <w:rsid w:val="00E85AC9"/>
    <w:rsid w:val="00E85F28"/>
    <w:rsid w:val="00E86021"/>
    <w:rsid w:val="00E86417"/>
    <w:rsid w:val="00E86573"/>
    <w:rsid w:val="00E867D7"/>
    <w:rsid w:val="00E9014F"/>
    <w:rsid w:val="00E90599"/>
    <w:rsid w:val="00E908C7"/>
    <w:rsid w:val="00E90CEE"/>
    <w:rsid w:val="00E91E65"/>
    <w:rsid w:val="00E923CC"/>
    <w:rsid w:val="00E924EF"/>
    <w:rsid w:val="00E9263F"/>
    <w:rsid w:val="00E92BAC"/>
    <w:rsid w:val="00E9349D"/>
    <w:rsid w:val="00E9413D"/>
    <w:rsid w:val="00E94205"/>
    <w:rsid w:val="00E945F0"/>
    <w:rsid w:val="00E949F1"/>
    <w:rsid w:val="00E95286"/>
    <w:rsid w:val="00E953C2"/>
    <w:rsid w:val="00E954E6"/>
    <w:rsid w:val="00E95788"/>
    <w:rsid w:val="00E9612A"/>
    <w:rsid w:val="00E9635A"/>
    <w:rsid w:val="00E965F4"/>
    <w:rsid w:val="00E96989"/>
    <w:rsid w:val="00E969D0"/>
    <w:rsid w:val="00E96AC8"/>
    <w:rsid w:val="00E96D84"/>
    <w:rsid w:val="00E9718E"/>
    <w:rsid w:val="00E9737A"/>
    <w:rsid w:val="00E973EB"/>
    <w:rsid w:val="00E97C61"/>
    <w:rsid w:val="00E97CF4"/>
    <w:rsid w:val="00EA0034"/>
    <w:rsid w:val="00EA00BC"/>
    <w:rsid w:val="00EA04CA"/>
    <w:rsid w:val="00EA08D4"/>
    <w:rsid w:val="00EA0B67"/>
    <w:rsid w:val="00EA149C"/>
    <w:rsid w:val="00EA158F"/>
    <w:rsid w:val="00EA186B"/>
    <w:rsid w:val="00EA1E3B"/>
    <w:rsid w:val="00EA2329"/>
    <w:rsid w:val="00EA3B53"/>
    <w:rsid w:val="00EA3DA9"/>
    <w:rsid w:val="00EA4214"/>
    <w:rsid w:val="00EA4689"/>
    <w:rsid w:val="00EA5242"/>
    <w:rsid w:val="00EA5399"/>
    <w:rsid w:val="00EA53D3"/>
    <w:rsid w:val="00EA56C6"/>
    <w:rsid w:val="00EA5D1E"/>
    <w:rsid w:val="00EA5F9E"/>
    <w:rsid w:val="00EA64B0"/>
    <w:rsid w:val="00EA6F82"/>
    <w:rsid w:val="00EA73BA"/>
    <w:rsid w:val="00EB02E6"/>
    <w:rsid w:val="00EB05CD"/>
    <w:rsid w:val="00EB05F7"/>
    <w:rsid w:val="00EB069C"/>
    <w:rsid w:val="00EB0FCB"/>
    <w:rsid w:val="00EB1E7D"/>
    <w:rsid w:val="00EB1FB6"/>
    <w:rsid w:val="00EB2193"/>
    <w:rsid w:val="00EB21A0"/>
    <w:rsid w:val="00EB254D"/>
    <w:rsid w:val="00EB2E2D"/>
    <w:rsid w:val="00EB2E9C"/>
    <w:rsid w:val="00EB2FE4"/>
    <w:rsid w:val="00EB3414"/>
    <w:rsid w:val="00EB34A6"/>
    <w:rsid w:val="00EB3974"/>
    <w:rsid w:val="00EB3A2B"/>
    <w:rsid w:val="00EB3B5E"/>
    <w:rsid w:val="00EB3D22"/>
    <w:rsid w:val="00EB4215"/>
    <w:rsid w:val="00EB42DD"/>
    <w:rsid w:val="00EB446D"/>
    <w:rsid w:val="00EB4907"/>
    <w:rsid w:val="00EB5118"/>
    <w:rsid w:val="00EB5AE5"/>
    <w:rsid w:val="00EB63AF"/>
    <w:rsid w:val="00EB69C7"/>
    <w:rsid w:val="00EB6A23"/>
    <w:rsid w:val="00EB71C2"/>
    <w:rsid w:val="00EB725D"/>
    <w:rsid w:val="00EB728F"/>
    <w:rsid w:val="00EB75D0"/>
    <w:rsid w:val="00EBBC7C"/>
    <w:rsid w:val="00EC1022"/>
    <w:rsid w:val="00EC10A4"/>
    <w:rsid w:val="00EC19D0"/>
    <w:rsid w:val="00EC1C42"/>
    <w:rsid w:val="00EC1D10"/>
    <w:rsid w:val="00EC242D"/>
    <w:rsid w:val="00EC2834"/>
    <w:rsid w:val="00EC2B4E"/>
    <w:rsid w:val="00EC3196"/>
    <w:rsid w:val="00EC35E2"/>
    <w:rsid w:val="00EC37B5"/>
    <w:rsid w:val="00EC4769"/>
    <w:rsid w:val="00EC4993"/>
    <w:rsid w:val="00EC49A4"/>
    <w:rsid w:val="00EC4DD0"/>
    <w:rsid w:val="00EC5711"/>
    <w:rsid w:val="00EC5920"/>
    <w:rsid w:val="00EC6D87"/>
    <w:rsid w:val="00EC7408"/>
    <w:rsid w:val="00ED07BC"/>
    <w:rsid w:val="00ED0B5F"/>
    <w:rsid w:val="00ED13FD"/>
    <w:rsid w:val="00ED1A5C"/>
    <w:rsid w:val="00ED1B60"/>
    <w:rsid w:val="00ED1C4B"/>
    <w:rsid w:val="00ED1CF4"/>
    <w:rsid w:val="00ED1F97"/>
    <w:rsid w:val="00ED2D44"/>
    <w:rsid w:val="00ED40FF"/>
    <w:rsid w:val="00ED4AD8"/>
    <w:rsid w:val="00ED4B59"/>
    <w:rsid w:val="00ED56AE"/>
    <w:rsid w:val="00ED5DB0"/>
    <w:rsid w:val="00ED6CD6"/>
    <w:rsid w:val="00ED7C3E"/>
    <w:rsid w:val="00ED7C73"/>
    <w:rsid w:val="00EE0351"/>
    <w:rsid w:val="00EE0FFC"/>
    <w:rsid w:val="00EE1786"/>
    <w:rsid w:val="00EE19DE"/>
    <w:rsid w:val="00EE282D"/>
    <w:rsid w:val="00EE3456"/>
    <w:rsid w:val="00EE35F3"/>
    <w:rsid w:val="00EE3715"/>
    <w:rsid w:val="00EE3BC6"/>
    <w:rsid w:val="00EE3CC2"/>
    <w:rsid w:val="00EE3EBC"/>
    <w:rsid w:val="00EE4614"/>
    <w:rsid w:val="00EE4AE2"/>
    <w:rsid w:val="00EE4FD2"/>
    <w:rsid w:val="00EE5910"/>
    <w:rsid w:val="00EE5E9D"/>
    <w:rsid w:val="00EE62B7"/>
    <w:rsid w:val="00EE742D"/>
    <w:rsid w:val="00EE79F4"/>
    <w:rsid w:val="00EE7DE5"/>
    <w:rsid w:val="00EE7E2B"/>
    <w:rsid w:val="00EF016E"/>
    <w:rsid w:val="00EF0577"/>
    <w:rsid w:val="00EF0582"/>
    <w:rsid w:val="00EF063E"/>
    <w:rsid w:val="00EF0962"/>
    <w:rsid w:val="00EF0F35"/>
    <w:rsid w:val="00EF1AD6"/>
    <w:rsid w:val="00EF1C4F"/>
    <w:rsid w:val="00EF2377"/>
    <w:rsid w:val="00EF275F"/>
    <w:rsid w:val="00EF2EE3"/>
    <w:rsid w:val="00EF337B"/>
    <w:rsid w:val="00EF3CA6"/>
    <w:rsid w:val="00EF3E62"/>
    <w:rsid w:val="00EF41C3"/>
    <w:rsid w:val="00EF426A"/>
    <w:rsid w:val="00EF4310"/>
    <w:rsid w:val="00EF4B01"/>
    <w:rsid w:val="00EF544E"/>
    <w:rsid w:val="00EF6915"/>
    <w:rsid w:val="00EF6C74"/>
    <w:rsid w:val="00EF715F"/>
    <w:rsid w:val="00EF786C"/>
    <w:rsid w:val="00F01207"/>
    <w:rsid w:val="00F01696"/>
    <w:rsid w:val="00F02320"/>
    <w:rsid w:val="00F02346"/>
    <w:rsid w:val="00F023B7"/>
    <w:rsid w:val="00F02515"/>
    <w:rsid w:val="00F02533"/>
    <w:rsid w:val="00F02B02"/>
    <w:rsid w:val="00F02CAD"/>
    <w:rsid w:val="00F0364E"/>
    <w:rsid w:val="00F048BA"/>
    <w:rsid w:val="00F04AE8"/>
    <w:rsid w:val="00F04D4A"/>
    <w:rsid w:val="00F05505"/>
    <w:rsid w:val="00F0555D"/>
    <w:rsid w:val="00F06007"/>
    <w:rsid w:val="00F06E62"/>
    <w:rsid w:val="00F074F3"/>
    <w:rsid w:val="00F079F7"/>
    <w:rsid w:val="00F07DA8"/>
    <w:rsid w:val="00F10B57"/>
    <w:rsid w:val="00F10D1C"/>
    <w:rsid w:val="00F11EF0"/>
    <w:rsid w:val="00F11F65"/>
    <w:rsid w:val="00F126DD"/>
    <w:rsid w:val="00F1296C"/>
    <w:rsid w:val="00F12E36"/>
    <w:rsid w:val="00F138D1"/>
    <w:rsid w:val="00F13B6D"/>
    <w:rsid w:val="00F1459B"/>
    <w:rsid w:val="00F14838"/>
    <w:rsid w:val="00F14949"/>
    <w:rsid w:val="00F154C5"/>
    <w:rsid w:val="00F15AF3"/>
    <w:rsid w:val="00F168F7"/>
    <w:rsid w:val="00F17538"/>
    <w:rsid w:val="00F17B25"/>
    <w:rsid w:val="00F17B29"/>
    <w:rsid w:val="00F17BC5"/>
    <w:rsid w:val="00F17C00"/>
    <w:rsid w:val="00F20268"/>
    <w:rsid w:val="00F20D26"/>
    <w:rsid w:val="00F21F1D"/>
    <w:rsid w:val="00F21F79"/>
    <w:rsid w:val="00F231FE"/>
    <w:rsid w:val="00F23775"/>
    <w:rsid w:val="00F23C1D"/>
    <w:rsid w:val="00F24106"/>
    <w:rsid w:val="00F24181"/>
    <w:rsid w:val="00F2451C"/>
    <w:rsid w:val="00F24567"/>
    <w:rsid w:val="00F24876"/>
    <w:rsid w:val="00F24B94"/>
    <w:rsid w:val="00F24D88"/>
    <w:rsid w:val="00F252BA"/>
    <w:rsid w:val="00F2532C"/>
    <w:rsid w:val="00F259CC"/>
    <w:rsid w:val="00F25DA0"/>
    <w:rsid w:val="00F260EE"/>
    <w:rsid w:val="00F2695F"/>
    <w:rsid w:val="00F2697C"/>
    <w:rsid w:val="00F27317"/>
    <w:rsid w:val="00F2748D"/>
    <w:rsid w:val="00F2799F"/>
    <w:rsid w:val="00F27B26"/>
    <w:rsid w:val="00F30DB3"/>
    <w:rsid w:val="00F30EAB"/>
    <w:rsid w:val="00F315A3"/>
    <w:rsid w:val="00F3174F"/>
    <w:rsid w:val="00F31768"/>
    <w:rsid w:val="00F31BB5"/>
    <w:rsid w:val="00F3373F"/>
    <w:rsid w:val="00F33817"/>
    <w:rsid w:val="00F33EC9"/>
    <w:rsid w:val="00F34E3B"/>
    <w:rsid w:val="00F34FF4"/>
    <w:rsid w:val="00F35038"/>
    <w:rsid w:val="00F35BA9"/>
    <w:rsid w:val="00F36592"/>
    <w:rsid w:val="00F36AB8"/>
    <w:rsid w:val="00F36DAB"/>
    <w:rsid w:val="00F374BC"/>
    <w:rsid w:val="00F376D1"/>
    <w:rsid w:val="00F37BD0"/>
    <w:rsid w:val="00F37FB3"/>
    <w:rsid w:val="00F4049D"/>
    <w:rsid w:val="00F40A96"/>
    <w:rsid w:val="00F40D17"/>
    <w:rsid w:val="00F41C10"/>
    <w:rsid w:val="00F422B6"/>
    <w:rsid w:val="00F424AF"/>
    <w:rsid w:val="00F42FF0"/>
    <w:rsid w:val="00F431DC"/>
    <w:rsid w:val="00F433A3"/>
    <w:rsid w:val="00F43668"/>
    <w:rsid w:val="00F4372D"/>
    <w:rsid w:val="00F44383"/>
    <w:rsid w:val="00F4464A"/>
    <w:rsid w:val="00F450FB"/>
    <w:rsid w:val="00F45145"/>
    <w:rsid w:val="00F45186"/>
    <w:rsid w:val="00F4534F"/>
    <w:rsid w:val="00F455F2"/>
    <w:rsid w:val="00F45A6D"/>
    <w:rsid w:val="00F45D0A"/>
    <w:rsid w:val="00F46571"/>
    <w:rsid w:val="00F46776"/>
    <w:rsid w:val="00F46C64"/>
    <w:rsid w:val="00F46DDC"/>
    <w:rsid w:val="00F47431"/>
    <w:rsid w:val="00F47552"/>
    <w:rsid w:val="00F50767"/>
    <w:rsid w:val="00F50E9E"/>
    <w:rsid w:val="00F51056"/>
    <w:rsid w:val="00F5142A"/>
    <w:rsid w:val="00F514C6"/>
    <w:rsid w:val="00F51ADA"/>
    <w:rsid w:val="00F51AF8"/>
    <w:rsid w:val="00F528DE"/>
    <w:rsid w:val="00F52D63"/>
    <w:rsid w:val="00F53085"/>
    <w:rsid w:val="00F5374E"/>
    <w:rsid w:val="00F53897"/>
    <w:rsid w:val="00F53C1F"/>
    <w:rsid w:val="00F53D20"/>
    <w:rsid w:val="00F53FF6"/>
    <w:rsid w:val="00F55081"/>
    <w:rsid w:val="00F550A2"/>
    <w:rsid w:val="00F55176"/>
    <w:rsid w:val="00F55B35"/>
    <w:rsid w:val="00F55BED"/>
    <w:rsid w:val="00F569E8"/>
    <w:rsid w:val="00F56E75"/>
    <w:rsid w:val="00F5758F"/>
    <w:rsid w:val="00F579F8"/>
    <w:rsid w:val="00F57AFC"/>
    <w:rsid w:val="00F57E01"/>
    <w:rsid w:val="00F601AF"/>
    <w:rsid w:val="00F63835"/>
    <w:rsid w:val="00F63F0C"/>
    <w:rsid w:val="00F63F9B"/>
    <w:rsid w:val="00F640B5"/>
    <w:rsid w:val="00F64127"/>
    <w:rsid w:val="00F64169"/>
    <w:rsid w:val="00F64322"/>
    <w:rsid w:val="00F64748"/>
    <w:rsid w:val="00F6474F"/>
    <w:rsid w:val="00F65053"/>
    <w:rsid w:val="00F659B1"/>
    <w:rsid w:val="00F659C7"/>
    <w:rsid w:val="00F65B84"/>
    <w:rsid w:val="00F65F4A"/>
    <w:rsid w:val="00F65F6E"/>
    <w:rsid w:val="00F664CB"/>
    <w:rsid w:val="00F6650D"/>
    <w:rsid w:val="00F6665E"/>
    <w:rsid w:val="00F66C33"/>
    <w:rsid w:val="00F67330"/>
    <w:rsid w:val="00F67594"/>
    <w:rsid w:val="00F67927"/>
    <w:rsid w:val="00F70195"/>
    <w:rsid w:val="00F70FF8"/>
    <w:rsid w:val="00F71302"/>
    <w:rsid w:val="00F71830"/>
    <w:rsid w:val="00F71AD9"/>
    <w:rsid w:val="00F71BC3"/>
    <w:rsid w:val="00F7242E"/>
    <w:rsid w:val="00F7253D"/>
    <w:rsid w:val="00F72C64"/>
    <w:rsid w:val="00F7324D"/>
    <w:rsid w:val="00F737B7"/>
    <w:rsid w:val="00F73952"/>
    <w:rsid w:val="00F73FB5"/>
    <w:rsid w:val="00F740DE"/>
    <w:rsid w:val="00F74E39"/>
    <w:rsid w:val="00F75E0D"/>
    <w:rsid w:val="00F762AB"/>
    <w:rsid w:val="00F764D8"/>
    <w:rsid w:val="00F7664D"/>
    <w:rsid w:val="00F766DA"/>
    <w:rsid w:val="00F76B9D"/>
    <w:rsid w:val="00F77307"/>
    <w:rsid w:val="00F773C9"/>
    <w:rsid w:val="00F77914"/>
    <w:rsid w:val="00F77B85"/>
    <w:rsid w:val="00F77F3A"/>
    <w:rsid w:val="00F80436"/>
    <w:rsid w:val="00F8047C"/>
    <w:rsid w:val="00F80992"/>
    <w:rsid w:val="00F809BA"/>
    <w:rsid w:val="00F80B23"/>
    <w:rsid w:val="00F80B56"/>
    <w:rsid w:val="00F80F07"/>
    <w:rsid w:val="00F81446"/>
    <w:rsid w:val="00F8160A"/>
    <w:rsid w:val="00F819E3"/>
    <w:rsid w:val="00F81E18"/>
    <w:rsid w:val="00F832A2"/>
    <w:rsid w:val="00F8397F"/>
    <w:rsid w:val="00F84144"/>
    <w:rsid w:val="00F84E85"/>
    <w:rsid w:val="00F85B17"/>
    <w:rsid w:val="00F85FF8"/>
    <w:rsid w:val="00F86727"/>
    <w:rsid w:val="00F86AEB"/>
    <w:rsid w:val="00F86FCB"/>
    <w:rsid w:val="00F87CCB"/>
    <w:rsid w:val="00F87CD7"/>
    <w:rsid w:val="00F90BEA"/>
    <w:rsid w:val="00F91833"/>
    <w:rsid w:val="00F92790"/>
    <w:rsid w:val="00F92E04"/>
    <w:rsid w:val="00F932FF"/>
    <w:rsid w:val="00F9359D"/>
    <w:rsid w:val="00F939AA"/>
    <w:rsid w:val="00F947EF"/>
    <w:rsid w:val="00F94AC9"/>
    <w:rsid w:val="00F9503C"/>
    <w:rsid w:val="00F95126"/>
    <w:rsid w:val="00F9539C"/>
    <w:rsid w:val="00F95A8A"/>
    <w:rsid w:val="00F96370"/>
    <w:rsid w:val="00F974DE"/>
    <w:rsid w:val="00F977BF"/>
    <w:rsid w:val="00F97B2A"/>
    <w:rsid w:val="00F97FB8"/>
    <w:rsid w:val="00FA1468"/>
    <w:rsid w:val="00FA2200"/>
    <w:rsid w:val="00FA2448"/>
    <w:rsid w:val="00FA2503"/>
    <w:rsid w:val="00FA250C"/>
    <w:rsid w:val="00FA2B7C"/>
    <w:rsid w:val="00FA358D"/>
    <w:rsid w:val="00FA3BDC"/>
    <w:rsid w:val="00FA3CCA"/>
    <w:rsid w:val="00FA4A7D"/>
    <w:rsid w:val="00FA4F7C"/>
    <w:rsid w:val="00FA53EA"/>
    <w:rsid w:val="00FA55C5"/>
    <w:rsid w:val="00FA59ED"/>
    <w:rsid w:val="00FA62DB"/>
    <w:rsid w:val="00FA7503"/>
    <w:rsid w:val="00FA75CE"/>
    <w:rsid w:val="00FA7A57"/>
    <w:rsid w:val="00FA7C2E"/>
    <w:rsid w:val="00FA7F66"/>
    <w:rsid w:val="00FB0079"/>
    <w:rsid w:val="00FB030C"/>
    <w:rsid w:val="00FB0D36"/>
    <w:rsid w:val="00FB0F11"/>
    <w:rsid w:val="00FB1A06"/>
    <w:rsid w:val="00FB1F00"/>
    <w:rsid w:val="00FB225B"/>
    <w:rsid w:val="00FB2690"/>
    <w:rsid w:val="00FB2833"/>
    <w:rsid w:val="00FB2C63"/>
    <w:rsid w:val="00FB35FB"/>
    <w:rsid w:val="00FB3F45"/>
    <w:rsid w:val="00FB4571"/>
    <w:rsid w:val="00FB465E"/>
    <w:rsid w:val="00FB4762"/>
    <w:rsid w:val="00FB4950"/>
    <w:rsid w:val="00FB4DFD"/>
    <w:rsid w:val="00FB4E7D"/>
    <w:rsid w:val="00FB57A0"/>
    <w:rsid w:val="00FB5B68"/>
    <w:rsid w:val="00FB5E4A"/>
    <w:rsid w:val="00FB67FE"/>
    <w:rsid w:val="00FB6924"/>
    <w:rsid w:val="00FB7085"/>
    <w:rsid w:val="00FC0003"/>
    <w:rsid w:val="00FC0137"/>
    <w:rsid w:val="00FC0452"/>
    <w:rsid w:val="00FC05C1"/>
    <w:rsid w:val="00FC06F3"/>
    <w:rsid w:val="00FC0700"/>
    <w:rsid w:val="00FC094C"/>
    <w:rsid w:val="00FC0A47"/>
    <w:rsid w:val="00FC1190"/>
    <w:rsid w:val="00FC1575"/>
    <w:rsid w:val="00FC1B77"/>
    <w:rsid w:val="00FC20AE"/>
    <w:rsid w:val="00FC26E0"/>
    <w:rsid w:val="00FC26EB"/>
    <w:rsid w:val="00FC2E75"/>
    <w:rsid w:val="00FC2E7B"/>
    <w:rsid w:val="00FC32AE"/>
    <w:rsid w:val="00FC37AC"/>
    <w:rsid w:val="00FC3918"/>
    <w:rsid w:val="00FC39D7"/>
    <w:rsid w:val="00FC3F5E"/>
    <w:rsid w:val="00FC40B1"/>
    <w:rsid w:val="00FC4A8E"/>
    <w:rsid w:val="00FC4B5E"/>
    <w:rsid w:val="00FC4BB7"/>
    <w:rsid w:val="00FC5608"/>
    <w:rsid w:val="00FC5C37"/>
    <w:rsid w:val="00FC5CDA"/>
    <w:rsid w:val="00FC5D36"/>
    <w:rsid w:val="00FC685B"/>
    <w:rsid w:val="00FC6C11"/>
    <w:rsid w:val="00FC6EFC"/>
    <w:rsid w:val="00FC76B3"/>
    <w:rsid w:val="00FD0E25"/>
    <w:rsid w:val="00FD16F4"/>
    <w:rsid w:val="00FD18CE"/>
    <w:rsid w:val="00FD1D3D"/>
    <w:rsid w:val="00FD1D67"/>
    <w:rsid w:val="00FD1E47"/>
    <w:rsid w:val="00FD24F9"/>
    <w:rsid w:val="00FD27EF"/>
    <w:rsid w:val="00FD31EA"/>
    <w:rsid w:val="00FD39F8"/>
    <w:rsid w:val="00FD3A2C"/>
    <w:rsid w:val="00FD3D39"/>
    <w:rsid w:val="00FD3E62"/>
    <w:rsid w:val="00FD4263"/>
    <w:rsid w:val="00FD4ACC"/>
    <w:rsid w:val="00FD4E37"/>
    <w:rsid w:val="00FD56CC"/>
    <w:rsid w:val="00FD5E64"/>
    <w:rsid w:val="00FD5ED9"/>
    <w:rsid w:val="00FD6204"/>
    <w:rsid w:val="00FD6DFC"/>
    <w:rsid w:val="00FD6FF9"/>
    <w:rsid w:val="00FD7108"/>
    <w:rsid w:val="00FD7BB6"/>
    <w:rsid w:val="00FD7D6B"/>
    <w:rsid w:val="00FE0F2E"/>
    <w:rsid w:val="00FE0F8B"/>
    <w:rsid w:val="00FE0FE0"/>
    <w:rsid w:val="00FE10EA"/>
    <w:rsid w:val="00FE214E"/>
    <w:rsid w:val="00FE2411"/>
    <w:rsid w:val="00FE28D5"/>
    <w:rsid w:val="00FE2B30"/>
    <w:rsid w:val="00FE2C00"/>
    <w:rsid w:val="00FE32CA"/>
    <w:rsid w:val="00FE335E"/>
    <w:rsid w:val="00FE35CB"/>
    <w:rsid w:val="00FE3B5D"/>
    <w:rsid w:val="00FE3D72"/>
    <w:rsid w:val="00FE3D73"/>
    <w:rsid w:val="00FE5155"/>
    <w:rsid w:val="00FE5DD7"/>
    <w:rsid w:val="00FE6118"/>
    <w:rsid w:val="00FE6588"/>
    <w:rsid w:val="00FE6C09"/>
    <w:rsid w:val="00FE7B9D"/>
    <w:rsid w:val="00FE7BED"/>
    <w:rsid w:val="00FE7D7F"/>
    <w:rsid w:val="00FF00DF"/>
    <w:rsid w:val="00FF1635"/>
    <w:rsid w:val="00FF2270"/>
    <w:rsid w:val="00FF22DF"/>
    <w:rsid w:val="00FF3B27"/>
    <w:rsid w:val="00FF4B4D"/>
    <w:rsid w:val="00FF4C67"/>
    <w:rsid w:val="00FF532E"/>
    <w:rsid w:val="00FF58CD"/>
    <w:rsid w:val="00FF61CF"/>
    <w:rsid w:val="00FF6367"/>
    <w:rsid w:val="00FF6F64"/>
    <w:rsid w:val="00FF7227"/>
    <w:rsid w:val="00FF7420"/>
    <w:rsid w:val="00FF7753"/>
    <w:rsid w:val="00FF785E"/>
    <w:rsid w:val="01138714"/>
    <w:rsid w:val="01391568"/>
    <w:rsid w:val="015EA4A9"/>
    <w:rsid w:val="0181A627"/>
    <w:rsid w:val="0252C9E4"/>
    <w:rsid w:val="0254261B"/>
    <w:rsid w:val="02C04C90"/>
    <w:rsid w:val="0306EB1D"/>
    <w:rsid w:val="030A85F6"/>
    <w:rsid w:val="03402AF8"/>
    <w:rsid w:val="03CAFBE9"/>
    <w:rsid w:val="03E3FCBA"/>
    <w:rsid w:val="0408305D"/>
    <w:rsid w:val="0429A6AA"/>
    <w:rsid w:val="04A3117F"/>
    <w:rsid w:val="04DF512C"/>
    <w:rsid w:val="054E0D05"/>
    <w:rsid w:val="055989A5"/>
    <w:rsid w:val="05EA0709"/>
    <w:rsid w:val="05ED9C13"/>
    <w:rsid w:val="05FDC3ED"/>
    <w:rsid w:val="06CF2A36"/>
    <w:rsid w:val="07FAAD95"/>
    <w:rsid w:val="080F1DD6"/>
    <w:rsid w:val="081C1094"/>
    <w:rsid w:val="088E01A7"/>
    <w:rsid w:val="08A6A8F7"/>
    <w:rsid w:val="08C127C0"/>
    <w:rsid w:val="09114C2A"/>
    <w:rsid w:val="09246A52"/>
    <w:rsid w:val="0946F086"/>
    <w:rsid w:val="094B159E"/>
    <w:rsid w:val="094FE09B"/>
    <w:rsid w:val="09510C06"/>
    <w:rsid w:val="0962E8ED"/>
    <w:rsid w:val="0B93AE4B"/>
    <w:rsid w:val="0BD89F08"/>
    <w:rsid w:val="0BF5FA28"/>
    <w:rsid w:val="0C159FF4"/>
    <w:rsid w:val="0C3960AF"/>
    <w:rsid w:val="0C4F0F51"/>
    <w:rsid w:val="0CBB4EB3"/>
    <w:rsid w:val="0CD28E50"/>
    <w:rsid w:val="0CDB84EB"/>
    <w:rsid w:val="0D162357"/>
    <w:rsid w:val="0D2690C5"/>
    <w:rsid w:val="0DA56837"/>
    <w:rsid w:val="0DD575FA"/>
    <w:rsid w:val="0DEF8EF0"/>
    <w:rsid w:val="0EFD73AD"/>
    <w:rsid w:val="0F0C8129"/>
    <w:rsid w:val="0F1B0E50"/>
    <w:rsid w:val="0F74182F"/>
    <w:rsid w:val="0F7E8841"/>
    <w:rsid w:val="0FE80248"/>
    <w:rsid w:val="100B2BB1"/>
    <w:rsid w:val="105CF23B"/>
    <w:rsid w:val="113F369A"/>
    <w:rsid w:val="1281BE24"/>
    <w:rsid w:val="1382F268"/>
    <w:rsid w:val="13F42851"/>
    <w:rsid w:val="1460B559"/>
    <w:rsid w:val="146C8763"/>
    <w:rsid w:val="14874168"/>
    <w:rsid w:val="14A4C593"/>
    <w:rsid w:val="14ADB283"/>
    <w:rsid w:val="14C3E6E0"/>
    <w:rsid w:val="14CDF010"/>
    <w:rsid w:val="14ECB415"/>
    <w:rsid w:val="153D8810"/>
    <w:rsid w:val="1545078F"/>
    <w:rsid w:val="1573B045"/>
    <w:rsid w:val="15DF48E0"/>
    <w:rsid w:val="15F14B8E"/>
    <w:rsid w:val="16735C5A"/>
    <w:rsid w:val="17539E4B"/>
    <w:rsid w:val="17636CC3"/>
    <w:rsid w:val="17959263"/>
    <w:rsid w:val="1796D7EE"/>
    <w:rsid w:val="17B124FB"/>
    <w:rsid w:val="17D10A09"/>
    <w:rsid w:val="17DCEDDA"/>
    <w:rsid w:val="1815271C"/>
    <w:rsid w:val="182E4B56"/>
    <w:rsid w:val="18EFA2E5"/>
    <w:rsid w:val="19349CD8"/>
    <w:rsid w:val="19A008EB"/>
    <w:rsid w:val="19D175EB"/>
    <w:rsid w:val="19F24AAE"/>
    <w:rsid w:val="1A3AC9DE"/>
    <w:rsid w:val="1AA506D8"/>
    <w:rsid w:val="1ADC7F28"/>
    <w:rsid w:val="1B0F4275"/>
    <w:rsid w:val="1B44E48B"/>
    <w:rsid w:val="1B486097"/>
    <w:rsid w:val="1B610B97"/>
    <w:rsid w:val="1B7F2B0D"/>
    <w:rsid w:val="1B9C6020"/>
    <w:rsid w:val="1BC17908"/>
    <w:rsid w:val="1BC6F963"/>
    <w:rsid w:val="1C0691FE"/>
    <w:rsid w:val="1C1C60F5"/>
    <w:rsid w:val="1C282B32"/>
    <w:rsid w:val="1C2FFAE6"/>
    <w:rsid w:val="1C5496B2"/>
    <w:rsid w:val="1C7E079B"/>
    <w:rsid w:val="1C9DE985"/>
    <w:rsid w:val="1CA2C44C"/>
    <w:rsid w:val="1CFC05B2"/>
    <w:rsid w:val="1D4167F3"/>
    <w:rsid w:val="1D579A90"/>
    <w:rsid w:val="1D5DC3D1"/>
    <w:rsid w:val="1D8976AA"/>
    <w:rsid w:val="1D8AF2EB"/>
    <w:rsid w:val="1E138727"/>
    <w:rsid w:val="1E457C42"/>
    <w:rsid w:val="1E9BDC4A"/>
    <w:rsid w:val="1F072C9C"/>
    <w:rsid w:val="1F37C520"/>
    <w:rsid w:val="201D2E20"/>
    <w:rsid w:val="2103441F"/>
    <w:rsid w:val="21066AAA"/>
    <w:rsid w:val="21599372"/>
    <w:rsid w:val="2172F897"/>
    <w:rsid w:val="223134F4"/>
    <w:rsid w:val="228B9406"/>
    <w:rsid w:val="22A60082"/>
    <w:rsid w:val="22DCF9AA"/>
    <w:rsid w:val="236583A1"/>
    <w:rsid w:val="2455422D"/>
    <w:rsid w:val="2485E1C3"/>
    <w:rsid w:val="24DC007A"/>
    <w:rsid w:val="24DC67F3"/>
    <w:rsid w:val="25173EA6"/>
    <w:rsid w:val="2551989B"/>
    <w:rsid w:val="255A9967"/>
    <w:rsid w:val="25A94B40"/>
    <w:rsid w:val="2611471B"/>
    <w:rsid w:val="262F1911"/>
    <w:rsid w:val="268E49AF"/>
    <w:rsid w:val="26BBA48B"/>
    <w:rsid w:val="2718ACD4"/>
    <w:rsid w:val="27A748E6"/>
    <w:rsid w:val="2808BAC8"/>
    <w:rsid w:val="28109782"/>
    <w:rsid w:val="28261BBB"/>
    <w:rsid w:val="284BA835"/>
    <w:rsid w:val="2869743A"/>
    <w:rsid w:val="290E7FC3"/>
    <w:rsid w:val="2985155F"/>
    <w:rsid w:val="2A4688AA"/>
    <w:rsid w:val="2A491B75"/>
    <w:rsid w:val="2A5ECAA7"/>
    <w:rsid w:val="2B578C3E"/>
    <w:rsid w:val="2C001BDE"/>
    <w:rsid w:val="2CB92E9A"/>
    <w:rsid w:val="2D26BDB6"/>
    <w:rsid w:val="2D9716D5"/>
    <w:rsid w:val="2DA0274C"/>
    <w:rsid w:val="2DD010F9"/>
    <w:rsid w:val="2DD12BE2"/>
    <w:rsid w:val="2F4A93CA"/>
    <w:rsid w:val="2F5F351D"/>
    <w:rsid w:val="2F899848"/>
    <w:rsid w:val="300928C5"/>
    <w:rsid w:val="30E2933C"/>
    <w:rsid w:val="310FB69C"/>
    <w:rsid w:val="31864161"/>
    <w:rsid w:val="31A903C4"/>
    <w:rsid w:val="31B31EB8"/>
    <w:rsid w:val="31F27E8D"/>
    <w:rsid w:val="31FEB0EE"/>
    <w:rsid w:val="32495843"/>
    <w:rsid w:val="32788B18"/>
    <w:rsid w:val="329D1EA8"/>
    <w:rsid w:val="33CDFDCC"/>
    <w:rsid w:val="3425BE22"/>
    <w:rsid w:val="342ABF6D"/>
    <w:rsid w:val="34580EFA"/>
    <w:rsid w:val="3480C8F0"/>
    <w:rsid w:val="3492A11B"/>
    <w:rsid w:val="3493BB7D"/>
    <w:rsid w:val="34E5C3A9"/>
    <w:rsid w:val="35324079"/>
    <w:rsid w:val="35787F05"/>
    <w:rsid w:val="35CAF6C6"/>
    <w:rsid w:val="35CEDB66"/>
    <w:rsid w:val="3609957A"/>
    <w:rsid w:val="363BBB7B"/>
    <w:rsid w:val="36A51258"/>
    <w:rsid w:val="36A7FC8B"/>
    <w:rsid w:val="378C26DA"/>
    <w:rsid w:val="37D23F1C"/>
    <w:rsid w:val="380424FA"/>
    <w:rsid w:val="38852933"/>
    <w:rsid w:val="38978512"/>
    <w:rsid w:val="38C483E3"/>
    <w:rsid w:val="38C4A814"/>
    <w:rsid w:val="38C67892"/>
    <w:rsid w:val="38ECAF99"/>
    <w:rsid w:val="38FB5B4A"/>
    <w:rsid w:val="3939D34B"/>
    <w:rsid w:val="3949E755"/>
    <w:rsid w:val="399134D8"/>
    <w:rsid w:val="39DA801D"/>
    <w:rsid w:val="39F5D097"/>
    <w:rsid w:val="3A263340"/>
    <w:rsid w:val="3A4EC836"/>
    <w:rsid w:val="3A59A71C"/>
    <w:rsid w:val="3A5F0017"/>
    <w:rsid w:val="3B23983F"/>
    <w:rsid w:val="3B6B356F"/>
    <w:rsid w:val="3B864F9F"/>
    <w:rsid w:val="3B956C70"/>
    <w:rsid w:val="3BED78A6"/>
    <w:rsid w:val="3C48F428"/>
    <w:rsid w:val="3C5E88E0"/>
    <w:rsid w:val="3C7DCDEA"/>
    <w:rsid w:val="3C95AEA2"/>
    <w:rsid w:val="3CDC6091"/>
    <w:rsid w:val="3E30B5F5"/>
    <w:rsid w:val="3E91EF8A"/>
    <w:rsid w:val="3FAF763D"/>
    <w:rsid w:val="4011F1E1"/>
    <w:rsid w:val="4046D13E"/>
    <w:rsid w:val="407E9AF8"/>
    <w:rsid w:val="409C4FC5"/>
    <w:rsid w:val="40CC202E"/>
    <w:rsid w:val="40DBE781"/>
    <w:rsid w:val="40FE433B"/>
    <w:rsid w:val="41440E72"/>
    <w:rsid w:val="41F60AC2"/>
    <w:rsid w:val="42EC14CB"/>
    <w:rsid w:val="431CA7CF"/>
    <w:rsid w:val="431F2CDD"/>
    <w:rsid w:val="432065E4"/>
    <w:rsid w:val="433F57FA"/>
    <w:rsid w:val="435C3E58"/>
    <w:rsid w:val="437B4772"/>
    <w:rsid w:val="43C5732A"/>
    <w:rsid w:val="443BC984"/>
    <w:rsid w:val="452BABA7"/>
    <w:rsid w:val="45BD3D67"/>
    <w:rsid w:val="46478014"/>
    <w:rsid w:val="46DF024A"/>
    <w:rsid w:val="4700CE6A"/>
    <w:rsid w:val="47265B9C"/>
    <w:rsid w:val="488133ED"/>
    <w:rsid w:val="4894FE7A"/>
    <w:rsid w:val="48A38BE0"/>
    <w:rsid w:val="48A3A29E"/>
    <w:rsid w:val="48DBBD60"/>
    <w:rsid w:val="48E54F40"/>
    <w:rsid w:val="48FCEFDD"/>
    <w:rsid w:val="492C4CCB"/>
    <w:rsid w:val="492D4EBD"/>
    <w:rsid w:val="49862E92"/>
    <w:rsid w:val="4A0E17B8"/>
    <w:rsid w:val="4AA1A4B3"/>
    <w:rsid w:val="4ADE617E"/>
    <w:rsid w:val="4B109FE7"/>
    <w:rsid w:val="4BA922BB"/>
    <w:rsid w:val="4BA98BA7"/>
    <w:rsid w:val="4BD691DA"/>
    <w:rsid w:val="4BDA7BC0"/>
    <w:rsid w:val="4C32A3F6"/>
    <w:rsid w:val="4C78194F"/>
    <w:rsid w:val="4C9A4FA2"/>
    <w:rsid w:val="4D0683B7"/>
    <w:rsid w:val="4D227C8F"/>
    <w:rsid w:val="4D253F49"/>
    <w:rsid w:val="4D2D60B4"/>
    <w:rsid w:val="4D2DAF8C"/>
    <w:rsid w:val="4DC1873E"/>
    <w:rsid w:val="4E728F71"/>
    <w:rsid w:val="4F497AC9"/>
    <w:rsid w:val="4F57D324"/>
    <w:rsid w:val="4F9A570E"/>
    <w:rsid w:val="500DFE75"/>
    <w:rsid w:val="5060C68B"/>
    <w:rsid w:val="5175133F"/>
    <w:rsid w:val="5184EC8B"/>
    <w:rsid w:val="518B265A"/>
    <w:rsid w:val="51A52CAB"/>
    <w:rsid w:val="52502784"/>
    <w:rsid w:val="52AACBF2"/>
    <w:rsid w:val="52B5AEED"/>
    <w:rsid w:val="531943A3"/>
    <w:rsid w:val="53195E11"/>
    <w:rsid w:val="53786921"/>
    <w:rsid w:val="53890EC9"/>
    <w:rsid w:val="53A5A48B"/>
    <w:rsid w:val="53B1E82F"/>
    <w:rsid w:val="54398F3A"/>
    <w:rsid w:val="54857CD2"/>
    <w:rsid w:val="54A30682"/>
    <w:rsid w:val="54BD1C6B"/>
    <w:rsid w:val="54D15686"/>
    <w:rsid w:val="555781AE"/>
    <w:rsid w:val="5598273B"/>
    <w:rsid w:val="566ADAC4"/>
    <w:rsid w:val="5670A9C6"/>
    <w:rsid w:val="569933F1"/>
    <w:rsid w:val="56DAFB4C"/>
    <w:rsid w:val="57050B4D"/>
    <w:rsid w:val="570DD011"/>
    <w:rsid w:val="57316550"/>
    <w:rsid w:val="5759C225"/>
    <w:rsid w:val="5762834E"/>
    <w:rsid w:val="5781CCC8"/>
    <w:rsid w:val="57E1C2AC"/>
    <w:rsid w:val="586BB08A"/>
    <w:rsid w:val="589B5CF3"/>
    <w:rsid w:val="58B3EF0C"/>
    <w:rsid w:val="5971492D"/>
    <w:rsid w:val="5979BC7B"/>
    <w:rsid w:val="5998DE9E"/>
    <w:rsid w:val="59AD9336"/>
    <w:rsid w:val="59C3ED23"/>
    <w:rsid w:val="59D9448A"/>
    <w:rsid w:val="59F6F0E6"/>
    <w:rsid w:val="5A00907F"/>
    <w:rsid w:val="5A119612"/>
    <w:rsid w:val="5A183CD0"/>
    <w:rsid w:val="5A4EC690"/>
    <w:rsid w:val="5ABF03C3"/>
    <w:rsid w:val="5B7F2903"/>
    <w:rsid w:val="5B8CD18F"/>
    <w:rsid w:val="5C16EF7E"/>
    <w:rsid w:val="5C417378"/>
    <w:rsid w:val="5C8DB067"/>
    <w:rsid w:val="5C9EF5A9"/>
    <w:rsid w:val="5CE2E4FF"/>
    <w:rsid w:val="5CE8DCFE"/>
    <w:rsid w:val="5D3584A2"/>
    <w:rsid w:val="5D5CE15C"/>
    <w:rsid w:val="5D7E1E83"/>
    <w:rsid w:val="5DB9A6DF"/>
    <w:rsid w:val="5DCA1E15"/>
    <w:rsid w:val="5DF60D0D"/>
    <w:rsid w:val="5E038E14"/>
    <w:rsid w:val="5E4BF311"/>
    <w:rsid w:val="5E6E9054"/>
    <w:rsid w:val="5E8CB3E5"/>
    <w:rsid w:val="5F197311"/>
    <w:rsid w:val="5FA75308"/>
    <w:rsid w:val="5FB738AD"/>
    <w:rsid w:val="5FDD4667"/>
    <w:rsid w:val="601A85C1"/>
    <w:rsid w:val="6023B119"/>
    <w:rsid w:val="6046E062"/>
    <w:rsid w:val="6067825C"/>
    <w:rsid w:val="60C3F47E"/>
    <w:rsid w:val="60EC498C"/>
    <w:rsid w:val="60FACCB3"/>
    <w:rsid w:val="610D2EFE"/>
    <w:rsid w:val="61793529"/>
    <w:rsid w:val="61CB42A4"/>
    <w:rsid w:val="627A8331"/>
    <w:rsid w:val="629F61E0"/>
    <w:rsid w:val="62B97165"/>
    <w:rsid w:val="62C1F64C"/>
    <w:rsid w:val="633C567D"/>
    <w:rsid w:val="63904410"/>
    <w:rsid w:val="64678535"/>
    <w:rsid w:val="64F194DB"/>
    <w:rsid w:val="65101954"/>
    <w:rsid w:val="65968510"/>
    <w:rsid w:val="65DE71E6"/>
    <w:rsid w:val="66407ED6"/>
    <w:rsid w:val="6751B090"/>
    <w:rsid w:val="676D52D4"/>
    <w:rsid w:val="677271C5"/>
    <w:rsid w:val="68380F61"/>
    <w:rsid w:val="68E008A9"/>
    <w:rsid w:val="699E34C6"/>
    <w:rsid w:val="69A5DD40"/>
    <w:rsid w:val="69BCDCEC"/>
    <w:rsid w:val="6A22DF78"/>
    <w:rsid w:val="6AC2AA26"/>
    <w:rsid w:val="6AE143FA"/>
    <w:rsid w:val="6B8E9868"/>
    <w:rsid w:val="6BE79A66"/>
    <w:rsid w:val="6C54C77C"/>
    <w:rsid w:val="6C5A6AB8"/>
    <w:rsid w:val="6C641A2B"/>
    <w:rsid w:val="6CC5FE18"/>
    <w:rsid w:val="6CE28934"/>
    <w:rsid w:val="6D186D18"/>
    <w:rsid w:val="6D29E54E"/>
    <w:rsid w:val="6DB90F2E"/>
    <w:rsid w:val="6DF27A30"/>
    <w:rsid w:val="6E307785"/>
    <w:rsid w:val="6E4C38B7"/>
    <w:rsid w:val="6E4FD21C"/>
    <w:rsid w:val="6E91DF05"/>
    <w:rsid w:val="6F196306"/>
    <w:rsid w:val="6F337653"/>
    <w:rsid w:val="6F91C775"/>
    <w:rsid w:val="700A4E69"/>
    <w:rsid w:val="7015DC09"/>
    <w:rsid w:val="706C378E"/>
    <w:rsid w:val="70A841B2"/>
    <w:rsid w:val="7172AA8C"/>
    <w:rsid w:val="71A570B7"/>
    <w:rsid w:val="71AE7FE1"/>
    <w:rsid w:val="71B48452"/>
    <w:rsid w:val="721DBFBD"/>
    <w:rsid w:val="721FBC0F"/>
    <w:rsid w:val="72269AAC"/>
    <w:rsid w:val="72AA320D"/>
    <w:rsid w:val="72C666C3"/>
    <w:rsid w:val="72F06DB5"/>
    <w:rsid w:val="731AD8FD"/>
    <w:rsid w:val="7341C1EF"/>
    <w:rsid w:val="73708A13"/>
    <w:rsid w:val="7488BD53"/>
    <w:rsid w:val="74CC1062"/>
    <w:rsid w:val="74D6EAE4"/>
    <w:rsid w:val="7512E71E"/>
    <w:rsid w:val="752BFD23"/>
    <w:rsid w:val="75708F85"/>
    <w:rsid w:val="76489EA2"/>
    <w:rsid w:val="769A2B4D"/>
    <w:rsid w:val="76ACE663"/>
    <w:rsid w:val="76DA0DFC"/>
    <w:rsid w:val="76DEC8FE"/>
    <w:rsid w:val="7748D6A6"/>
    <w:rsid w:val="775C4DD5"/>
    <w:rsid w:val="7769F46A"/>
    <w:rsid w:val="782F353A"/>
    <w:rsid w:val="786954B4"/>
    <w:rsid w:val="786D0687"/>
    <w:rsid w:val="786D4C55"/>
    <w:rsid w:val="79674CD4"/>
    <w:rsid w:val="7981365A"/>
    <w:rsid w:val="79B6A02D"/>
    <w:rsid w:val="7A32813D"/>
    <w:rsid w:val="7A60942B"/>
    <w:rsid w:val="7A78B7DC"/>
    <w:rsid w:val="7AF06D81"/>
    <w:rsid w:val="7B011B2E"/>
    <w:rsid w:val="7BD3F2D8"/>
    <w:rsid w:val="7C965D6F"/>
    <w:rsid w:val="7CA76356"/>
    <w:rsid w:val="7D0DAF97"/>
    <w:rsid w:val="7E0B12C6"/>
    <w:rsid w:val="7E8AB1C3"/>
    <w:rsid w:val="7FBDB50C"/>
    <w:rsid w:val="7FC383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3147B2F"/>
  <w15:chartTrackingRefBased/>
  <w15:docId w15:val="{DBC77589-8ED9-471C-A945-FF837C2BB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iPriority="0" w:unhideWhenUsed="1" w:qFormat="1"/>
    <w:lsdException w:name="heading 7" w:semiHidden="1" w:uiPriority="6" w:unhideWhenUsed="1" w:qFormat="1"/>
    <w:lsdException w:name="heading 8" w:semiHidden="1" w:uiPriority="7" w:unhideWhenUsed="1" w:qFormat="1"/>
    <w:lsdException w:name="heading 9" w:semiHidden="1" w:uiPriority="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E81"/>
    <w:rPr>
      <w:rFonts w:ascii="Times New Roman" w:hAnsi="Times New Roman"/>
      <w:sz w:val="24"/>
    </w:rPr>
  </w:style>
  <w:style w:type="paragraph" w:styleId="Heading1">
    <w:name w:val="heading 1"/>
    <w:aliases w:val="Title_1,CROMS_Heading 1"/>
    <w:basedOn w:val="Normal"/>
    <w:next w:val="Normal"/>
    <w:link w:val="Heading1Char"/>
    <w:qFormat/>
    <w:rsid w:val="00645E31"/>
    <w:pPr>
      <w:keepNext/>
      <w:keepLines/>
      <w:numPr>
        <w:numId w:val="2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Level 2 Heading,CROMS_Heading 2"/>
    <w:basedOn w:val="Normal"/>
    <w:next w:val="Normal"/>
    <w:link w:val="Heading2Char"/>
    <w:unhideWhenUsed/>
    <w:qFormat/>
    <w:rsid w:val="002B49F8"/>
    <w:pPr>
      <w:keepNext/>
      <w:keepLines/>
      <w:numPr>
        <w:ilvl w:val="1"/>
        <w:numId w:val="2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Level 3 Heading,CROMS_Heading 3"/>
    <w:basedOn w:val="Normal"/>
    <w:next w:val="Normal"/>
    <w:link w:val="Heading3Char"/>
    <w:uiPriority w:val="2"/>
    <w:unhideWhenUsed/>
    <w:qFormat/>
    <w:rsid w:val="00D9294D"/>
    <w:pPr>
      <w:keepNext/>
      <w:keepLines/>
      <w:numPr>
        <w:ilvl w:val="2"/>
        <w:numId w:val="25"/>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aliases w:val="CROMS_Heading 4"/>
    <w:basedOn w:val="Normal"/>
    <w:next w:val="Normal"/>
    <w:link w:val="Heading4Char"/>
    <w:uiPriority w:val="3"/>
    <w:unhideWhenUsed/>
    <w:rsid w:val="008B5888"/>
    <w:pPr>
      <w:numPr>
        <w:ilvl w:val="3"/>
        <w:numId w:val="25"/>
      </w:numPr>
      <w:pBdr>
        <w:top w:val="dotted" w:sz="6" w:space="2" w:color="4472C4" w:themeColor="accent1"/>
        <w:left w:val="dotted" w:sz="6" w:space="2" w:color="4472C4" w:themeColor="accent1"/>
      </w:pBdr>
      <w:spacing w:before="300" w:after="0" w:line="276" w:lineRule="auto"/>
      <w:outlineLvl w:val="3"/>
    </w:pPr>
    <w:rPr>
      <w:rFonts w:asciiTheme="minorHAnsi" w:hAnsiTheme="minorHAnsi"/>
      <w:caps/>
      <w:color w:val="2F5496" w:themeColor="accent1" w:themeShade="BF"/>
      <w:spacing w:val="10"/>
      <w:sz w:val="22"/>
      <w:lang w:eastAsia="en-US"/>
    </w:rPr>
  </w:style>
  <w:style w:type="paragraph" w:styleId="Heading5">
    <w:name w:val="heading 5"/>
    <w:aliases w:val="CROMS_Heading 5"/>
    <w:basedOn w:val="Normal"/>
    <w:next w:val="Normal"/>
    <w:link w:val="Heading5Char"/>
    <w:uiPriority w:val="4"/>
    <w:unhideWhenUsed/>
    <w:rsid w:val="008B5888"/>
    <w:pPr>
      <w:numPr>
        <w:ilvl w:val="4"/>
        <w:numId w:val="25"/>
      </w:numPr>
      <w:pBdr>
        <w:bottom w:val="single" w:sz="6" w:space="1" w:color="4472C4" w:themeColor="accent1"/>
      </w:pBdr>
      <w:spacing w:before="300" w:after="0" w:line="276" w:lineRule="auto"/>
      <w:outlineLvl w:val="4"/>
    </w:pPr>
    <w:rPr>
      <w:rFonts w:asciiTheme="minorHAnsi" w:hAnsiTheme="minorHAnsi"/>
      <w:caps/>
      <w:color w:val="2F5496" w:themeColor="accent1" w:themeShade="BF"/>
      <w:spacing w:val="10"/>
      <w:sz w:val="22"/>
      <w:lang w:eastAsia="en-US"/>
    </w:rPr>
  </w:style>
  <w:style w:type="paragraph" w:styleId="Heading6">
    <w:name w:val="heading 6"/>
    <w:aliases w:val="CROMS_Heading 6"/>
    <w:basedOn w:val="Normal"/>
    <w:next w:val="Normal"/>
    <w:link w:val="Heading6Char"/>
    <w:unhideWhenUsed/>
    <w:rsid w:val="008B5888"/>
    <w:pPr>
      <w:numPr>
        <w:ilvl w:val="5"/>
        <w:numId w:val="25"/>
      </w:numPr>
      <w:pBdr>
        <w:bottom w:val="dotted" w:sz="6" w:space="1" w:color="4472C4" w:themeColor="accent1"/>
      </w:pBdr>
      <w:spacing w:before="300" w:after="0" w:line="276" w:lineRule="auto"/>
      <w:outlineLvl w:val="5"/>
    </w:pPr>
    <w:rPr>
      <w:rFonts w:asciiTheme="minorHAnsi" w:hAnsiTheme="minorHAnsi"/>
      <w:caps/>
      <w:color w:val="2F5496" w:themeColor="accent1" w:themeShade="BF"/>
      <w:spacing w:val="10"/>
      <w:sz w:val="22"/>
      <w:lang w:eastAsia="en-US"/>
    </w:rPr>
  </w:style>
  <w:style w:type="paragraph" w:styleId="Heading7">
    <w:name w:val="heading 7"/>
    <w:aliases w:val="CROMS_Heading 7"/>
    <w:basedOn w:val="Normal"/>
    <w:next w:val="Normal"/>
    <w:link w:val="Heading7Char"/>
    <w:uiPriority w:val="6"/>
    <w:unhideWhenUsed/>
    <w:rsid w:val="008B5888"/>
    <w:pPr>
      <w:numPr>
        <w:ilvl w:val="6"/>
        <w:numId w:val="25"/>
      </w:numPr>
      <w:spacing w:before="300" w:after="0" w:line="276" w:lineRule="auto"/>
      <w:outlineLvl w:val="6"/>
    </w:pPr>
    <w:rPr>
      <w:rFonts w:asciiTheme="minorHAnsi" w:hAnsiTheme="minorHAnsi"/>
      <w:caps/>
      <w:color w:val="2F5496" w:themeColor="accent1" w:themeShade="BF"/>
      <w:spacing w:val="10"/>
      <w:sz w:val="22"/>
      <w:lang w:eastAsia="en-US"/>
    </w:rPr>
  </w:style>
  <w:style w:type="paragraph" w:styleId="Heading8">
    <w:name w:val="heading 8"/>
    <w:aliases w:val="CROMS_Heading 8"/>
    <w:basedOn w:val="Normal"/>
    <w:next w:val="Normal"/>
    <w:link w:val="Heading8Char"/>
    <w:uiPriority w:val="7"/>
    <w:unhideWhenUsed/>
    <w:rsid w:val="008B5888"/>
    <w:pPr>
      <w:numPr>
        <w:ilvl w:val="7"/>
        <w:numId w:val="25"/>
      </w:numPr>
      <w:spacing w:before="300" w:after="0" w:line="276" w:lineRule="auto"/>
      <w:outlineLvl w:val="7"/>
    </w:pPr>
    <w:rPr>
      <w:rFonts w:asciiTheme="minorHAnsi" w:hAnsiTheme="minorHAnsi"/>
      <w:caps/>
      <w:spacing w:val="10"/>
      <w:sz w:val="18"/>
      <w:szCs w:val="18"/>
      <w:lang w:eastAsia="en-US"/>
    </w:rPr>
  </w:style>
  <w:style w:type="paragraph" w:styleId="Heading9">
    <w:name w:val="heading 9"/>
    <w:aliases w:val="CROMS_Heading 9"/>
    <w:basedOn w:val="Normal"/>
    <w:next w:val="Normal"/>
    <w:link w:val="Heading9Char"/>
    <w:uiPriority w:val="8"/>
    <w:unhideWhenUsed/>
    <w:rsid w:val="008B5888"/>
    <w:pPr>
      <w:numPr>
        <w:ilvl w:val="8"/>
        <w:numId w:val="25"/>
      </w:numPr>
      <w:spacing w:before="300" w:after="0" w:line="276" w:lineRule="auto"/>
      <w:outlineLvl w:val="8"/>
    </w:pPr>
    <w:rPr>
      <w:rFonts w:asciiTheme="minorHAnsi" w:hAnsiTheme="minorHAnsi"/>
      <w:i/>
      <w:caps/>
      <w:spacing w:val="10"/>
      <w:sz w:val="18"/>
      <w:szCs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Paragraph">
    <w:name w:val="00Paragraph"/>
    <w:link w:val="00ParagraphChar"/>
    <w:qFormat/>
    <w:rsid w:val="00702836"/>
    <w:pPr>
      <w:spacing w:before="120" w:after="120" w:line="300" w:lineRule="atLeast"/>
    </w:pPr>
    <w:rPr>
      <w:rFonts w:ascii="Times New Roman" w:eastAsia="MS Mincho" w:hAnsi="Times New Roman" w:cs="Times New Roman"/>
      <w:sz w:val="24"/>
      <w:szCs w:val="24"/>
      <w:lang w:eastAsia="en-US"/>
    </w:rPr>
  </w:style>
  <w:style w:type="character" w:customStyle="1" w:styleId="00ParagraphChar">
    <w:name w:val="00Paragraph Char"/>
    <w:link w:val="00Paragraph"/>
    <w:rsid w:val="00702836"/>
    <w:rPr>
      <w:rFonts w:ascii="Times New Roman" w:eastAsia="MS Mincho" w:hAnsi="Times New Roman" w:cs="Times New Roman"/>
      <w:sz w:val="24"/>
      <w:szCs w:val="24"/>
      <w:lang w:eastAsia="en-US"/>
    </w:rPr>
  </w:style>
  <w:style w:type="paragraph" w:customStyle="1" w:styleId="01Heading1">
    <w:name w:val="01Heading 1"/>
    <w:next w:val="00Paragraph"/>
    <w:qFormat/>
    <w:rsid w:val="00702836"/>
    <w:pPr>
      <w:keepNext/>
      <w:keepLines/>
      <w:numPr>
        <w:numId w:val="1"/>
      </w:numPr>
      <w:spacing w:before="240" w:after="60" w:line="300" w:lineRule="atLeast"/>
      <w:outlineLvl w:val="0"/>
    </w:pPr>
    <w:rPr>
      <w:rFonts w:ascii="Times New Roman" w:eastAsia="MS Mincho" w:hAnsi="Times New Roman" w:cs="Times New Roman"/>
      <w:b/>
      <w:caps/>
      <w:sz w:val="28"/>
      <w:szCs w:val="28"/>
      <w:lang w:eastAsia="en-US"/>
    </w:rPr>
  </w:style>
  <w:style w:type="paragraph" w:customStyle="1" w:styleId="02Heading2">
    <w:name w:val="02Heading 2"/>
    <w:next w:val="00Paragraph"/>
    <w:qFormat/>
    <w:rsid w:val="00702836"/>
    <w:pPr>
      <w:keepNext/>
      <w:keepLines/>
      <w:numPr>
        <w:ilvl w:val="1"/>
        <w:numId w:val="1"/>
      </w:numPr>
      <w:spacing w:before="120" w:after="60" w:line="300" w:lineRule="atLeast"/>
      <w:outlineLvl w:val="1"/>
    </w:pPr>
    <w:rPr>
      <w:rFonts w:ascii="Times New Roman" w:eastAsia="MS Mincho" w:hAnsi="Times New Roman" w:cs="Times New Roman"/>
      <w:b/>
      <w:sz w:val="28"/>
      <w:szCs w:val="28"/>
      <w:lang w:eastAsia="en-US"/>
    </w:rPr>
  </w:style>
  <w:style w:type="paragraph" w:customStyle="1" w:styleId="03Heading3">
    <w:name w:val="03Heading 3"/>
    <w:next w:val="00Paragraph"/>
    <w:link w:val="03Heading3Char"/>
    <w:qFormat/>
    <w:rsid w:val="00702836"/>
    <w:pPr>
      <w:keepNext/>
      <w:keepLines/>
      <w:numPr>
        <w:ilvl w:val="2"/>
        <w:numId w:val="1"/>
      </w:numPr>
      <w:spacing w:before="120" w:after="60" w:line="300" w:lineRule="atLeast"/>
      <w:outlineLvl w:val="2"/>
    </w:pPr>
    <w:rPr>
      <w:rFonts w:ascii="Times New Roman" w:eastAsia="MS Mincho" w:hAnsi="Times New Roman" w:cs="Times New Roman"/>
      <w:b/>
      <w:sz w:val="24"/>
      <w:szCs w:val="24"/>
      <w:lang w:eastAsia="en-US"/>
    </w:rPr>
  </w:style>
  <w:style w:type="character" w:customStyle="1" w:styleId="03Heading3Char">
    <w:name w:val="03Heading 3 Char"/>
    <w:link w:val="03Heading3"/>
    <w:rsid w:val="00702836"/>
    <w:rPr>
      <w:rFonts w:ascii="Times New Roman" w:eastAsia="MS Mincho" w:hAnsi="Times New Roman" w:cs="Times New Roman"/>
      <w:b/>
      <w:sz w:val="24"/>
      <w:szCs w:val="24"/>
      <w:lang w:eastAsia="en-US"/>
    </w:rPr>
  </w:style>
  <w:style w:type="paragraph" w:customStyle="1" w:styleId="04Heading4">
    <w:name w:val="04Heading 4"/>
    <w:next w:val="00Paragraph"/>
    <w:qFormat/>
    <w:rsid w:val="00702836"/>
    <w:pPr>
      <w:keepNext/>
      <w:keepLines/>
      <w:numPr>
        <w:ilvl w:val="3"/>
        <w:numId w:val="1"/>
      </w:numPr>
      <w:spacing w:before="120" w:after="60" w:line="300" w:lineRule="atLeast"/>
      <w:outlineLvl w:val="3"/>
    </w:pPr>
    <w:rPr>
      <w:rFonts w:ascii="Times New Roman" w:eastAsia="MS Mincho" w:hAnsi="Times New Roman" w:cs="Times New Roman"/>
      <w:b/>
      <w:sz w:val="24"/>
      <w:szCs w:val="24"/>
      <w:lang w:eastAsia="en-US"/>
    </w:rPr>
  </w:style>
  <w:style w:type="paragraph" w:customStyle="1" w:styleId="05Heading5">
    <w:name w:val="05Heading 5"/>
    <w:next w:val="00Paragraph"/>
    <w:qFormat/>
    <w:rsid w:val="00702836"/>
    <w:pPr>
      <w:keepNext/>
      <w:keepLines/>
      <w:numPr>
        <w:ilvl w:val="4"/>
        <w:numId w:val="1"/>
      </w:numPr>
      <w:spacing w:before="120" w:after="60" w:line="300" w:lineRule="atLeast"/>
      <w:outlineLvl w:val="4"/>
    </w:pPr>
    <w:rPr>
      <w:rFonts w:ascii="Times New Roman" w:eastAsia="MS Mincho" w:hAnsi="Times New Roman" w:cs="Times New Roman"/>
      <w:b/>
      <w:sz w:val="24"/>
      <w:szCs w:val="24"/>
      <w:lang w:eastAsia="en-US"/>
    </w:rPr>
  </w:style>
  <w:style w:type="paragraph" w:customStyle="1" w:styleId="06Heading6">
    <w:name w:val="06Heading 6"/>
    <w:next w:val="00Paragraph"/>
    <w:qFormat/>
    <w:rsid w:val="00702836"/>
    <w:pPr>
      <w:keepNext/>
      <w:keepLines/>
      <w:numPr>
        <w:ilvl w:val="5"/>
        <w:numId w:val="1"/>
      </w:numPr>
      <w:spacing w:before="120" w:after="60" w:line="300" w:lineRule="atLeast"/>
      <w:outlineLvl w:val="5"/>
    </w:pPr>
    <w:rPr>
      <w:rFonts w:ascii="Times New Roman" w:eastAsia="MS Mincho" w:hAnsi="Times New Roman" w:cs="Times New Roman"/>
      <w:b/>
      <w:lang w:eastAsia="en-US"/>
    </w:rPr>
  </w:style>
  <w:style w:type="paragraph" w:customStyle="1" w:styleId="07Heading7">
    <w:name w:val="07Heading 7"/>
    <w:next w:val="00Paragraph"/>
    <w:qFormat/>
    <w:rsid w:val="00702836"/>
    <w:pPr>
      <w:keepNext/>
      <w:keepLines/>
      <w:numPr>
        <w:ilvl w:val="6"/>
        <w:numId w:val="1"/>
      </w:numPr>
      <w:spacing w:before="120" w:after="60" w:line="300" w:lineRule="atLeast"/>
      <w:outlineLvl w:val="6"/>
    </w:pPr>
    <w:rPr>
      <w:rFonts w:ascii="Times New Roman" w:eastAsia="MS Mincho" w:hAnsi="Times New Roman" w:cs="Times New Roman"/>
      <w:b/>
      <w:lang w:eastAsia="en-US"/>
    </w:rPr>
  </w:style>
  <w:style w:type="paragraph" w:customStyle="1" w:styleId="08SubheadingBold">
    <w:name w:val="08Subheading Bold"/>
    <w:next w:val="00Paragraph"/>
    <w:qFormat/>
    <w:rsid w:val="00702836"/>
    <w:pPr>
      <w:keepNext/>
      <w:spacing w:after="0" w:line="300" w:lineRule="atLeast"/>
    </w:pPr>
    <w:rPr>
      <w:rFonts w:ascii="Times New Roman" w:eastAsia="MS Mincho" w:hAnsi="Times New Roman" w:cs="Times New Roman"/>
      <w:b/>
      <w:sz w:val="24"/>
      <w:szCs w:val="24"/>
      <w:lang w:eastAsia="en-US"/>
    </w:rPr>
  </w:style>
  <w:style w:type="paragraph" w:customStyle="1" w:styleId="09SubheadingItalic">
    <w:name w:val="09Subheading Italic"/>
    <w:next w:val="00Paragraph"/>
    <w:qFormat/>
    <w:rsid w:val="00702836"/>
    <w:pPr>
      <w:keepNext/>
      <w:spacing w:after="0" w:line="300" w:lineRule="atLeast"/>
    </w:pPr>
    <w:rPr>
      <w:rFonts w:ascii="Times New Roman" w:eastAsia="MS Mincho" w:hAnsi="Times New Roman" w:cs="Times New Roman"/>
      <w:i/>
      <w:sz w:val="24"/>
      <w:szCs w:val="24"/>
      <w:lang w:eastAsia="en-US"/>
    </w:rPr>
  </w:style>
  <w:style w:type="character" w:customStyle="1" w:styleId="Heading1Char">
    <w:name w:val="Heading 1 Char"/>
    <w:aliases w:val="Title_1 Char,CROMS_Heading 1 Char"/>
    <w:basedOn w:val="DefaultParagraphFont"/>
    <w:link w:val="Heading1"/>
    <w:rsid w:val="00645E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5E31"/>
    <w:pPr>
      <w:outlineLvl w:val="9"/>
    </w:pPr>
    <w:rPr>
      <w:lang w:eastAsia="en-US"/>
    </w:rPr>
  </w:style>
  <w:style w:type="paragraph" w:styleId="TOC1">
    <w:name w:val="toc 1"/>
    <w:basedOn w:val="Normal"/>
    <w:next w:val="Normal"/>
    <w:autoRedefine/>
    <w:uiPriority w:val="39"/>
    <w:unhideWhenUsed/>
    <w:rsid w:val="00D947EB"/>
    <w:pPr>
      <w:tabs>
        <w:tab w:val="left" w:pos="480"/>
        <w:tab w:val="right" w:leader="dot" w:pos="9350"/>
      </w:tabs>
      <w:spacing w:after="100"/>
    </w:pPr>
    <w:rPr>
      <w:caps/>
      <w:noProof/>
    </w:rPr>
  </w:style>
  <w:style w:type="paragraph" w:styleId="TOC2">
    <w:name w:val="toc 2"/>
    <w:basedOn w:val="Normal"/>
    <w:next w:val="Normal"/>
    <w:autoRedefine/>
    <w:uiPriority w:val="39"/>
    <w:unhideWhenUsed/>
    <w:rsid w:val="0059489D"/>
    <w:pPr>
      <w:tabs>
        <w:tab w:val="left" w:pos="880"/>
        <w:tab w:val="right" w:leader="dot" w:pos="9350"/>
      </w:tabs>
      <w:spacing w:after="100"/>
      <w:ind w:left="240"/>
    </w:pPr>
  </w:style>
  <w:style w:type="paragraph" w:styleId="TOC3">
    <w:name w:val="toc 3"/>
    <w:basedOn w:val="Normal"/>
    <w:next w:val="Normal"/>
    <w:autoRedefine/>
    <w:uiPriority w:val="39"/>
    <w:unhideWhenUsed/>
    <w:rsid w:val="00F84144"/>
    <w:pPr>
      <w:tabs>
        <w:tab w:val="left" w:pos="1320"/>
        <w:tab w:val="right" w:leader="dot" w:pos="9350"/>
      </w:tabs>
      <w:spacing w:after="100"/>
      <w:ind w:left="480"/>
    </w:pPr>
  </w:style>
  <w:style w:type="paragraph" w:styleId="TOC4">
    <w:name w:val="toc 4"/>
    <w:basedOn w:val="Normal"/>
    <w:next w:val="Normal"/>
    <w:autoRedefine/>
    <w:uiPriority w:val="39"/>
    <w:unhideWhenUsed/>
    <w:rsid w:val="00645E31"/>
    <w:pPr>
      <w:spacing w:after="100"/>
      <w:ind w:left="660"/>
    </w:pPr>
    <w:rPr>
      <w:rFonts w:asciiTheme="minorHAnsi" w:hAnsiTheme="minorHAnsi"/>
      <w:sz w:val="22"/>
    </w:rPr>
  </w:style>
  <w:style w:type="paragraph" w:styleId="TOC5">
    <w:name w:val="toc 5"/>
    <w:basedOn w:val="Normal"/>
    <w:next w:val="Normal"/>
    <w:autoRedefine/>
    <w:uiPriority w:val="39"/>
    <w:unhideWhenUsed/>
    <w:rsid w:val="00645E31"/>
    <w:pPr>
      <w:spacing w:after="100"/>
      <w:ind w:left="880"/>
    </w:pPr>
    <w:rPr>
      <w:rFonts w:asciiTheme="minorHAnsi" w:hAnsiTheme="minorHAnsi"/>
      <w:sz w:val="22"/>
    </w:rPr>
  </w:style>
  <w:style w:type="paragraph" w:styleId="TOC6">
    <w:name w:val="toc 6"/>
    <w:basedOn w:val="Normal"/>
    <w:next w:val="Normal"/>
    <w:autoRedefine/>
    <w:uiPriority w:val="39"/>
    <w:unhideWhenUsed/>
    <w:rsid w:val="00645E31"/>
    <w:pPr>
      <w:spacing w:after="100"/>
      <w:ind w:left="1100"/>
    </w:pPr>
    <w:rPr>
      <w:rFonts w:asciiTheme="minorHAnsi" w:hAnsiTheme="minorHAnsi"/>
      <w:sz w:val="22"/>
    </w:rPr>
  </w:style>
  <w:style w:type="paragraph" w:styleId="TOC7">
    <w:name w:val="toc 7"/>
    <w:basedOn w:val="Normal"/>
    <w:next w:val="Normal"/>
    <w:autoRedefine/>
    <w:uiPriority w:val="39"/>
    <w:unhideWhenUsed/>
    <w:rsid w:val="00645E31"/>
    <w:pPr>
      <w:spacing w:after="100"/>
      <w:ind w:left="1320"/>
    </w:pPr>
    <w:rPr>
      <w:rFonts w:asciiTheme="minorHAnsi" w:hAnsiTheme="minorHAnsi"/>
      <w:sz w:val="22"/>
    </w:rPr>
  </w:style>
  <w:style w:type="paragraph" w:styleId="TOC8">
    <w:name w:val="toc 8"/>
    <w:basedOn w:val="Normal"/>
    <w:next w:val="Normal"/>
    <w:autoRedefine/>
    <w:uiPriority w:val="39"/>
    <w:unhideWhenUsed/>
    <w:rsid w:val="00645E31"/>
    <w:pPr>
      <w:spacing w:after="100"/>
      <w:ind w:left="1540"/>
    </w:pPr>
    <w:rPr>
      <w:rFonts w:asciiTheme="minorHAnsi" w:hAnsiTheme="minorHAnsi"/>
      <w:sz w:val="22"/>
    </w:rPr>
  </w:style>
  <w:style w:type="paragraph" w:styleId="TOC9">
    <w:name w:val="toc 9"/>
    <w:basedOn w:val="Normal"/>
    <w:next w:val="Normal"/>
    <w:autoRedefine/>
    <w:uiPriority w:val="39"/>
    <w:unhideWhenUsed/>
    <w:rsid w:val="00645E31"/>
    <w:pPr>
      <w:spacing w:after="100"/>
      <w:ind w:left="1760"/>
    </w:pPr>
    <w:rPr>
      <w:rFonts w:asciiTheme="minorHAnsi" w:hAnsiTheme="minorHAnsi"/>
      <w:sz w:val="22"/>
    </w:rPr>
  </w:style>
  <w:style w:type="character" w:styleId="Hyperlink">
    <w:name w:val="Hyperlink"/>
    <w:basedOn w:val="DefaultParagraphFont"/>
    <w:uiPriority w:val="99"/>
    <w:unhideWhenUsed/>
    <w:rsid w:val="00645E31"/>
    <w:rPr>
      <w:color w:val="0563C1" w:themeColor="hyperlink"/>
      <w:u w:val="single"/>
    </w:rPr>
  </w:style>
  <w:style w:type="character" w:customStyle="1" w:styleId="UnresolvedMention10">
    <w:name w:val="Unresolved Mention10"/>
    <w:basedOn w:val="DefaultParagraphFont"/>
    <w:uiPriority w:val="99"/>
    <w:semiHidden/>
    <w:unhideWhenUsed/>
    <w:rsid w:val="002921B7"/>
    <w:rPr>
      <w:color w:val="605E5C"/>
      <w:shd w:val="clear" w:color="auto" w:fill="E1DFDD"/>
    </w:rPr>
  </w:style>
  <w:style w:type="paragraph" w:customStyle="1" w:styleId="InstructionalTExt">
    <w:name w:val="Instructional TExt"/>
    <w:basedOn w:val="00Paragraph"/>
    <w:qFormat/>
    <w:rsid w:val="00E35907"/>
    <w:rPr>
      <w:rFonts w:asciiTheme="minorHAnsi" w:hAnsiTheme="minorHAnsi"/>
      <w:color w:val="C00000"/>
    </w:rPr>
  </w:style>
  <w:style w:type="paragraph" w:customStyle="1" w:styleId="SuggestedText">
    <w:name w:val="Suggested Text"/>
    <w:basedOn w:val="InstructionalTExt"/>
    <w:link w:val="SuggestedTextChar"/>
    <w:qFormat/>
    <w:rsid w:val="00E35907"/>
    <w:rPr>
      <w:rFonts w:ascii="Century" w:hAnsi="Century"/>
      <w:color w:val="4472C4" w:themeColor="accent1"/>
    </w:rPr>
  </w:style>
  <w:style w:type="character" w:customStyle="1" w:styleId="Comments">
    <w:name w:val="Comments"/>
    <w:basedOn w:val="DefaultParagraphFont"/>
    <w:rsid w:val="000135A1"/>
    <w:rPr>
      <w:rFonts w:eastAsia="MS Mincho"/>
      <w:i/>
      <w:color w:val="BF30B5"/>
      <w:sz w:val="24"/>
      <w:szCs w:val="24"/>
      <w:lang w:eastAsia="ja-JP"/>
    </w:rPr>
  </w:style>
  <w:style w:type="table" w:styleId="TableGrid">
    <w:name w:val="Table Grid"/>
    <w:basedOn w:val="TableNormal"/>
    <w:uiPriority w:val="59"/>
    <w:rsid w:val="000135A1"/>
    <w:pPr>
      <w:spacing w:after="0" w:line="240" w:lineRule="auto"/>
    </w:pPr>
    <w:rPr>
      <w:sz w:val="24"/>
      <w:szCs w:val="24"/>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PTInstructional">
    <w:name w:val="CPT_Instructional"/>
    <w:basedOn w:val="Normal"/>
    <w:link w:val="CPTInstructionalChar"/>
    <w:rsid w:val="00F81E18"/>
    <w:pPr>
      <w:spacing w:before="120" w:after="120" w:line="280" w:lineRule="atLeast"/>
    </w:pPr>
    <w:rPr>
      <w:rFonts w:eastAsia="Calibri" w:cs="Arial"/>
      <w:vanish/>
      <w:color w:val="FF0000"/>
      <w:sz w:val="22"/>
      <w:szCs w:val="20"/>
      <w:lang w:eastAsia="en-US"/>
    </w:rPr>
  </w:style>
  <w:style w:type="paragraph" w:styleId="ListParagraph">
    <w:name w:val="List Paragraph"/>
    <w:basedOn w:val="Normal"/>
    <w:link w:val="ListParagraphChar"/>
    <w:uiPriority w:val="34"/>
    <w:qFormat/>
    <w:rsid w:val="00F81E18"/>
    <w:pPr>
      <w:spacing w:after="200" w:line="276" w:lineRule="auto"/>
      <w:ind w:left="720"/>
      <w:contextualSpacing/>
    </w:pPr>
    <w:rPr>
      <w:rFonts w:asciiTheme="minorHAnsi" w:hAnsiTheme="minorHAnsi"/>
      <w:sz w:val="22"/>
      <w:lang w:val="en-GB" w:eastAsia="en-US"/>
    </w:rPr>
  </w:style>
  <w:style w:type="character" w:customStyle="1" w:styleId="ListParagraphChar">
    <w:name w:val="List Paragraph Char"/>
    <w:basedOn w:val="DefaultParagraphFont"/>
    <w:link w:val="ListParagraph"/>
    <w:uiPriority w:val="34"/>
    <w:locked/>
    <w:rsid w:val="00F81E18"/>
    <w:rPr>
      <w:lang w:val="en-GB" w:eastAsia="en-US"/>
    </w:rPr>
  </w:style>
  <w:style w:type="character" w:customStyle="1" w:styleId="CPTInstructionalChar">
    <w:name w:val="CPT_Instructional Char"/>
    <w:basedOn w:val="DefaultParagraphFont"/>
    <w:link w:val="CPTInstructional"/>
    <w:rsid w:val="00F81E18"/>
    <w:rPr>
      <w:rFonts w:ascii="Times New Roman" w:eastAsia="Calibri" w:hAnsi="Times New Roman" w:cs="Arial"/>
      <w:vanish/>
      <w:color w:val="FF0000"/>
      <w:szCs w:val="20"/>
      <w:lang w:eastAsia="en-US"/>
    </w:rPr>
  </w:style>
  <w:style w:type="paragraph" w:customStyle="1" w:styleId="InstructionalText0">
    <w:name w:val="Instructional Text"/>
    <w:basedOn w:val="Normal"/>
    <w:link w:val="InstructionalTextChar"/>
    <w:rsid w:val="00F81E18"/>
    <w:pPr>
      <w:spacing w:before="80" w:after="0" w:line="240" w:lineRule="auto"/>
    </w:pPr>
    <w:rPr>
      <w:rFonts w:asciiTheme="minorHAnsi" w:hAnsiTheme="minorHAnsi" w:cstheme="minorHAnsi"/>
      <w:color w:val="C00000"/>
      <w:sz w:val="20"/>
      <w:szCs w:val="20"/>
      <w:lang w:eastAsia="en-US"/>
    </w:rPr>
  </w:style>
  <w:style w:type="character" w:customStyle="1" w:styleId="InstructionalTextChar">
    <w:name w:val="Instructional Text Char"/>
    <w:basedOn w:val="DefaultParagraphFont"/>
    <w:link w:val="InstructionalText0"/>
    <w:rsid w:val="00F81E18"/>
    <w:rPr>
      <w:rFonts w:cstheme="minorHAnsi"/>
      <w:color w:val="C00000"/>
      <w:sz w:val="20"/>
      <w:szCs w:val="20"/>
      <w:lang w:eastAsia="en-US"/>
    </w:rPr>
  </w:style>
  <w:style w:type="character" w:customStyle="1" w:styleId="SuggestedTextChar">
    <w:name w:val="Suggested Text Char"/>
    <w:basedOn w:val="DefaultParagraphFont"/>
    <w:link w:val="SuggestedText"/>
    <w:rsid w:val="00F81E18"/>
    <w:rPr>
      <w:rFonts w:ascii="Century" w:eastAsia="MS Mincho" w:hAnsi="Century" w:cs="Times New Roman"/>
      <w:color w:val="4472C4" w:themeColor="accent1"/>
      <w:sz w:val="24"/>
      <w:szCs w:val="24"/>
      <w:lang w:eastAsia="en-US"/>
    </w:rPr>
  </w:style>
  <w:style w:type="paragraph" w:customStyle="1" w:styleId="paragraph">
    <w:name w:val="paragraph"/>
    <w:basedOn w:val="Normal"/>
    <w:rsid w:val="00F81E18"/>
    <w:pPr>
      <w:spacing w:before="100" w:beforeAutospacing="1" w:after="100" w:afterAutospacing="1" w:line="240" w:lineRule="auto"/>
    </w:pPr>
    <w:rPr>
      <w:rFonts w:eastAsia="Times New Roman" w:cs="Times New Roman"/>
      <w:szCs w:val="24"/>
      <w:lang w:eastAsia="en-US"/>
    </w:rPr>
  </w:style>
  <w:style w:type="character" w:customStyle="1" w:styleId="CPTVariable">
    <w:name w:val="CPT_Variable"/>
    <w:basedOn w:val="DefaultParagraphFont"/>
    <w:uiPriority w:val="1"/>
    <w:qFormat/>
    <w:rsid w:val="006E7B44"/>
    <w:rPr>
      <w:color w:val="0070C0"/>
    </w:rPr>
  </w:style>
  <w:style w:type="paragraph" w:styleId="Header">
    <w:name w:val="header"/>
    <w:basedOn w:val="Normal"/>
    <w:link w:val="HeaderChar"/>
    <w:uiPriority w:val="99"/>
    <w:unhideWhenUsed/>
    <w:rsid w:val="0097632E"/>
    <w:pPr>
      <w:tabs>
        <w:tab w:val="center" w:pos="4680"/>
        <w:tab w:val="right" w:pos="9360"/>
      </w:tabs>
      <w:spacing w:after="0" w:line="240" w:lineRule="auto"/>
    </w:pPr>
    <w:rPr>
      <w:rFonts w:ascii="Arial" w:hAnsi="Arial" w:cs="Arial"/>
      <w:sz w:val="20"/>
      <w:szCs w:val="20"/>
      <w:lang w:eastAsia="en-US"/>
    </w:rPr>
  </w:style>
  <w:style w:type="character" w:customStyle="1" w:styleId="HeaderChar">
    <w:name w:val="Header Char"/>
    <w:basedOn w:val="DefaultParagraphFont"/>
    <w:link w:val="Header"/>
    <w:uiPriority w:val="99"/>
    <w:rsid w:val="0097632E"/>
    <w:rPr>
      <w:rFonts w:ascii="Arial" w:hAnsi="Arial" w:cs="Arial"/>
      <w:sz w:val="20"/>
      <w:szCs w:val="20"/>
      <w:lang w:eastAsia="en-US"/>
    </w:rPr>
  </w:style>
  <w:style w:type="character" w:customStyle="1" w:styleId="Heading2Char">
    <w:name w:val="Heading 2 Char"/>
    <w:aliases w:val="Level 2 Heading Char,CROMS_Heading 2 Char"/>
    <w:basedOn w:val="DefaultParagraphFont"/>
    <w:link w:val="Heading2"/>
    <w:rsid w:val="002B49F8"/>
    <w:rPr>
      <w:rFonts w:asciiTheme="majorHAnsi" w:eastAsiaTheme="majorEastAsia" w:hAnsiTheme="majorHAnsi" w:cstheme="majorBidi"/>
      <w:color w:val="2F5496" w:themeColor="accent1" w:themeShade="BF"/>
      <w:sz w:val="26"/>
      <w:szCs w:val="26"/>
    </w:rPr>
  </w:style>
  <w:style w:type="paragraph" w:customStyle="1" w:styleId="HeadingNoTOC">
    <w:name w:val="Heading (No TOC)"/>
    <w:next w:val="Normal"/>
    <w:uiPriority w:val="99"/>
    <w:qFormat/>
    <w:rsid w:val="002B49F8"/>
    <w:pPr>
      <w:spacing w:before="240" w:after="0" w:line="240" w:lineRule="auto"/>
    </w:pPr>
    <w:rPr>
      <w:rFonts w:ascii="Times New Roman Bold" w:eastAsia="Times New Roman" w:hAnsi="Times New Roman Bold" w:cs="Cordia New"/>
      <w:sz w:val="24"/>
      <w:szCs w:val="24"/>
    </w:rPr>
  </w:style>
  <w:style w:type="paragraph" w:customStyle="1" w:styleId="CPTExample">
    <w:name w:val="CPT_Example"/>
    <w:basedOn w:val="Normal"/>
    <w:next w:val="Normal"/>
    <w:rsid w:val="00F46DDC"/>
    <w:pPr>
      <w:spacing w:before="120" w:after="120" w:line="280" w:lineRule="atLeast"/>
    </w:pPr>
    <w:rPr>
      <w:rFonts w:ascii="Arial" w:eastAsia="Times New Roman" w:hAnsi="Arial" w:cs="Times New Roman"/>
      <w:i/>
      <w:color w:val="00B050"/>
      <w:sz w:val="20"/>
      <w:szCs w:val="20"/>
      <w:lang w:eastAsia="en-US"/>
    </w:rPr>
  </w:style>
  <w:style w:type="character" w:customStyle="1" w:styleId="TableTextChar1">
    <w:name w:val="Table Text Char1"/>
    <w:link w:val="TableText"/>
    <w:locked/>
    <w:rsid w:val="00F46DDC"/>
    <w:rPr>
      <w:rFonts w:ascii="Times New Roman" w:eastAsia="Times New Roman" w:hAnsi="Times New Roman" w:cs="Times New Roman"/>
      <w:sz w:val="24"/>
    </w:rPr>
  </w:style>
  <w:style w:type="paragraph" w:customStyle="1" w:styleId="TableText">
    <w:name w:val="Table Text"/>
    <w:link w:val="TableTextChar1"/>
    <w:qFormat/>
    <w:rsid w:val="00F46DDC"/>
    <w:pPr>
      <w:tabs>
        <w:tab w:val="left" w:pos="288"/>
        <w:tab w:val="left" w:pos="576"/>
        <w:tab w:val="left" w:pos="864"/>
      </w:tabs>
      <w:spacing w:before="60" w:after="60" w:line="240" w:lineRule="auto"/>
    </w:pPr>
    <w:rPr>
      <w:rFonts w:ascii="Times New Roman" w:eastAsia="Times New Roman" w:hAnsi="Times New Roman" w:cs="Times New Roman"/>
      <w:sz w:val="24"/>
    </w:rPr>
  </w:style>
  <w:style w:type="paragraph" w:customStyle="1" w:styleId="TableText0">
    <w:name w:val="TableText"/>
    <w:rsid w:val="00F46DDC"/>
    <w:pPr>
      <w:keepNext/>
      <w:spacing w:after="0" w:line="240" w:lineRule="auto"/>
    </w:pPr>
    <w:rPr>
      <w:rFonts w:ascii="Times New Roman" w:eastAsia="Times New Roman" w:hAnsi="Times New Roman" w:cs="Times New Roman"/>
      <w:sz w:val="20"/>
      <w:szCs w:val="20"/>
      <w:lang w:eastAsia="en-US"/>
    </w:rPr>
  </w:style>
  <w:style w:type="paragraph" w:customStyle="1" w:styleId="TableHeadings">
    <w:name w:val="Table Headings"/>
    <w:basedOn w:val="Normal"/>
    <w:rsid w:val="00F46DDC"/>
    <w:pPr>
      <w:keepNext/>
      <w:spacing w:before="40" w:after="40" w:line="240" w:lineRule="auto"/>
      <w:jc w:val="center"/>
    </w:pPr>
    <w:rPr>
      <w:rFonts w:eastAsia="Times New Roman" w:cs="Times New Roman"/>
      <w:b/>
      <w:kern w:val="24"/>
      <w:szCs w:val="24"/>
    </w:rPr>
  </w:style>
  <w:style w:type="numbering" w:customStyle="1" w:styleId="CPTB">
    <w:name w:val="CPT_B"/>
    <w:uiPriority w:val="99"/>
    <w:rsid w:val="00F46DDC"/>
    <w:pPr>
      <w:numPr>
        <w:numId w:val="2"/>
      </w:numPr>
    </w:pPr>
  </w:style>
  <w:style w:type="paragraph" w:styleId="CommentText">
    <w:name w:val="annotation text"/>
    <w:basedOn w:val="Normal"/>
    <w:link w:val="CommentTextChar"/>
    <w:uiPriority w:val="99"/>
    <w:unhideWhenUsed/>
    <w:rsid w:val="00797A51"/>
    <w:pPr>
      <w:spacing w:line="240" w:lineRule="auto"/>
    </w:pPr>
    <w:rPr>
      <w:rFonts w:ascii="Arial" w:hAnsi="Arial" w:cs="Arial"/>
      <w:sz w:val="20"/>
      <w:szCs w:val="20"/>
      <w:lang w:eastAsia="en-US"/>
    </w:rPr>
  </w:style>
  <w:style w:type="character" w:customStyle="1" w:styleId="CommentTextChar">
    <w:name w:val="Comment Text Char"/>
    <w:basedOn w:val="DefaultParagraphFont"/>
    <w:link w:val="CommentText"/>
    <w:uiPriority w:val="99"/>
    <w:rsid w:val="00797A51"/>
    <w:rPr>
      <w:rFonts w:ascii="Arial" w:hAnsi="Arial" w:cs="Arial"/>
      <w:sz w:val="20"/>
      <w:szCs w:val="20"/>
      <w:lang w:eastAsia="en-US"/>
    </w:rPr>
  </w:style>
  <w:style w:type="character" w:styleId="CommentReference">
    <w:name w:val="annotation reference"/>
    <w:basedOn w:val="DefaultParagraphFont"/>
    <w:uiPriority w:val="99"/>
    <w:semiHidden/>
    <w:unhideWhenUsed/>
    <w:rsid w:val="00780A3C"/>
    <w:rPr>
      <w:sz w:val="16"/>
      <w:szCs w:val="16"/>
    </w:rPr>
  </w:style>
  <w:style w:type="paragraph" w:styleId="BodyText">
    <w:name w:val="Body Text"/>
    <w:basedOn w:val="Normal"/>
    <w:link w:val="BodyTextChar"/>
    <w:uiPriority w:val="99"/>
    <w:unhideWhenUsed/>
    <w:rsid w:val="00BD784C"/>
    <w:pPr>
      <w:spacing w:after="120"/>
    </w:pPr>
    <w:rPr>
      <w:rFonts w:ascii="Arial" w:hAnsi="Arial" w:cs="Arial"/>
      <w:sz w:val="20"/>
      <w:szCs w:val="20"/>
      <w:lang w:eastAsia="en-US"/>
    </w:rPr>
  </w:style>
  <w:style w:type="character" w:customStyle="1" w:styleId="BodyTextChar">
    <w:name w:val="Body Text Char"/>
    <w:basedOn w:val="DefaultParagraphFont"/>
    <w:link w:val="BodyText"/>
    <w:uiPriority w:val="99"/>
    <w:rsid w:val="00BD784C"/>
    <w:rPr>
      <w:rFonts w:ascii="Arial" w:hAnsi="Arial" w:cs="Arial"/>
      <w:sz w:val="20"/>
      <w:szCs w:val="20"/>
      <w:lang w:eastAsia="en-US"/>
    </w:rPr>
  </w:style>
  <w:style w:type="paragraph" w:customStyle="1" w:styleId="CROMSInstruction">
    <w:name w:val="CROMS_Instruction"/>
    <w:basedOn w:val="BodyText"/>
    <w:uiPriority w:val="17"/>
    <w:rsid w:val="006D4AEA"/>
    <w:pPr>
      <w:spacing w:before="120" w:line="240" w:lineRule="auto"/>
    </w:pPr>
    <w:rPr>
      <w:rFonts w:eastAsia="Times New Roman" w:cs="Times New Roman"/>
      <w:i/>
      <w:iCs/>
      <w:color w:val="44546A" w:themeColor="text2"/>
      <w:sz w:val="24"/>
    </w:rPr>
  </w:style>
  <w:style w:type="paragraph" w:styleId="ListBullet">
    <w:name w:val="List Bullet"/>
    <w:basedOn w:val="Normal"/>
    <w:unhideWhenUsed/>
    <w:rsid w:val="00E20F7F"/>
    <w:pPr>
      <w:spacing w:before="200" w:after="200" w:line="276" w:lineRule="auto"/>
      <w:contextualSpacing/>
    </w:pPr>
    <w:rPr>
      <w:rFonts w:asciiTheme="minorHAnsi" w:hAnsiTheme="minorHAnsi"/>
      <w:sz w:val="20"/>
      <w:szCs w:val="20"/>
      <w:lang w:eastAsia="en-US"/>
    </w:rPr>
  </w:style>
  <w:style w:type="character" w:customStyle="1" w:styleId="Heading3Char">
    <w:name w:val="Heading 3 Char"/>
    <w:aliases w:val="Level 3 Heading Char,CROMS_Heading 3 Char"/>
    <w:basedOn w:val="DefaultParagraphFont"/>
    <w:link w:val="Heading3"/>
    <w:uiPriority w:val="2"/>
    <w:rsid w:val="00D929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680093"/>
    <w:pPr>
      <w:spacing w:after="0" w:line="240" w:lineRule="auto"/>
    </w:pPr>
    <w:rPr>
      <w:rFonts w:eastAsia="Cambria" w:cs="Times New Roman"/>
      <w:color w:val="000000"/>
      <w:szCs w:val="24"/>
      <w:lang w:eastAsia="en-US"/>
    </w:rPr>
  </w:style>
  <w:style w:type="paragraph" w:customStyle="1" w:styleId="listindentbull">
    <w:name w:val="list:indent bull"/>
    <w:link w:val="listindentbullChar"/>
    <w:rsid w:val="00F154C5"/>
    <w:pPr>
      <w:numPr>
        <w:numId w:val="16"/>
      </w:numPr>
      <w:spacing w:after="200" w:line="276" w:lineRule="auto"/>
      <w:contextualSpacing/>
    </w:pPr>
    <w:rPr>
      <w:rFonts w:ascii="Times New Roman" w:eastAsia="Times New Roman" w:hAnsi="Times New Roman" w:cs="Times New Roman"/>
      <w:sz w:val="24"/>
      <w:szCs w:val="24"/>
      <w:lang w:val="en-GB" w:eastAsia="en-US"/>
    </w:rPr>
  </w:style>
  <w:style w:type="character" w:customStyle="1" w:styleId="listindentbullChar">
    <w:name w:val="list:indent bull Char"/>
    <w:link w:val="listindentbull"/>
    <w:locked/>
    <w:rsid w:val="00F154C5"/>
    <w:rPr>
      <w:rFonts w:ascii="Times New Roman" w:eastAsia="Times New Roman" w:hAnsi="Times New Roman" w:cs="Times New Roman"/>
      <w:sz w:val="24"/>
      <w:szCs w:val="24"/>
      <w:lang w:val="en-GB" w:eastAsia="en-US"/>
    </w:rPr>
  </w:style>
  <w:style w:type="paragraph" w:customStyle="1" w:styleId="listbull">
    <w:name w:val="list:bull"/>
    <w:basedOn w:val="Normal"/>
    <w:link w:val="listbullChar"/>
    <w:rsid w:val="008E4CEE"/>
    <w:pPr>
      <w:spacing w:before="120" w:after="120" w:line="240" w:lineRule="auto"/>
    </w:pPr>
    <w:rPr>
      <w:rFonts w:eastAsia="Times New Roman" w:cs="Times New Roman"/>
      <w:szCs w:val="24"/>
      <w:lang w:val="en-GB" w:eastAsia="en-US"/>
    </w:rPr>
  </w:style>
  <w:style w:type="character" w:customStyle="1" w:styleId="listbullChar">
    <w:name w:val="list:bull Char"/>
    <w:basedOn w:val="DefaultParagraphFont"/>
    <w:link w:val="listbull"/>
    <w:rsid w:val="008E4CEE"/>
    <w:rPr>
      <w:rFonts w:ascii="Times New Roman" w:eastAsia="Times New Roman" w:hAnsi="Times New Roman" w:cs="Times New Roman"/>
      <w:sz w:val="24"/>
      <w:szCs w:val="24"/>
      <w:lang w:val="en-GB" w:eastAsia="en-US"/>
    </w:rPr>
  </w:style>
  <w:style w:type="paragraph" w:styleId="BalloonText">
    <w:name w:val="Balloon Text"/>
    <w:basedOn w:val="Normal"/>
    <w:link w:val="BalloonTextChar"/>
    <w:uiPriority w:val="99"/>
    <w:semiHidden/>
    <w:unhideWhenUsed/>
    <w:rsid w:val="00E923CC"/>
    <w:pPr>
      <w:spacing w:after="0" w:line="240" w:lineRule="auto"/>
    </w:pPr>
    <w:rPr>
      <w:rFonts w:ascii="Segoe UI" w:hAnsi="Segoe UI" w:cs="Segoe UI"/>
      <w:sz w:val="18"/>
      <w:szCs w:val="18"/>
      <w:lang w:eastAsia="en-US"/>
    </w:rPr>
  </w:style>
  <w:style w:type="character" w:customStyle="1" w:styleId="BalloonTextChar">
    <w:name w:val="Balloon Text Char"/>
    <w:basedOn w:val="DefaultParagraphFont"/>
    <w:link w:val="BalloonText"/>
    <w:uiPriority w:val="99"/>
    <w:semiHidden/>
    <w:rsid w:val="00E923CC"/>
    <w:rPr>
      <w:rFonts w:ascii="Segoe UI" w:hAnsi="Segoe UI" w:cs="Segoe UI"/>
      <w:sz w:val="18"/>
      <w:szCs w:val="18"/>
      <w:lang w:eastAsia="en-US"/>
    </w:rPr>
  </w:style>
  <w:style w:type="character" w:styleId="PlaceholderText">
    <w:name w:val="Placeholder Text"/>
    <w:uiPriority w:val="99"/>
    <w:rsid w:val="001E309A"/>
    <w:rPr>
      <w:color w:val="808080"/>
    </w:rPr>
  </w:style>
  <w:style w:type="paragraph" w:styleId="CommentSubject">
    <w:name w:val="annotation subject"/>
    <w:basedOn w:val="CommentText"/>
    <w:next w:val="CommentText"/>
    <w:link w:val="CommentSubjectChar"/>
    <w:uiPriority w:val="99"/>
    <w:semiHidden/>
    <w:unhideWhenUsed/>
    <w:rsid w:val="00C77859"/>
    <w:rPr>
      <w:rFonts w:ascii="Times New Roman" w:hAnsi="Times New Roman" w:cstheme="minorBidi"/>
      <w:b/>
      <w:bCs/>
      <w:lang w:eastAsia="ja-JP"/>
    </w:rPr>
  </w:style>
  <w:style w:type="character" w:customStyle="1" w:styleId="CommentSubjectChar">
    <w:name w:val="Comment Subject Char"/>
    <w:basedOn w:val="CommentTextChar"/>
    <w:link w:val="CommentSubject"/>
    <w:uiPriority w:val="99"/>
    <w:semiHidden/>
    <w:rsid w:val="00C77859"/>
    <w:rPr>
      <w:rFonts w:ascii="Times New Roman" w:hAnsi="Times New Roman" w:cs="Arial"/>
      <w:b/>
      <w:bCs/>
      <w:sz w:val="20"/>
      <w:szCs w:val="20"/>
      <w:lang w:eastAsia="en-US"/>
    </w:rPr>
  </w:style>
  <w:style w:type="paragraph" w:styleId="Revision">
    <w:name w:val="Revision"/>
    <w:hidden/>
    <w:uiPriority w:val="99"/>
    <w:semiHidden/>
    <w:rsid w:val="00C77859"/>
    <w:pPr>
      <w:spacing w:after="0" w:line="240" w:lineRule="auto"/>
    </w:pPr>
    <w:rPr>
      <w:rFonts w:ascii="Times New Roman" w:hAnsi="Times New Roman"/>
      <w:sz w:val="24"/>
    </w:rPr>
  </w:style>
  <w:style w:type="character" w:customStyle="1" w:styleId="normaltextrun">
    <w:name w:val="normaltextrun"/>
    <w:basedOn w:val="DefaultParagraphFont"/>
    <w:rsid w:val="00C91E19"/>
  </w:style>
  <w:style w:type="character" w:customStyle="1" w:styleId="eop">
    <w:name w:val="eop"/>
    <w:basedOn w:val="DefaultParagraphFont"/>
    <w:rsid w:val="00C91E19"/>
  </w:style>
  <w:style w:type="paragraph" w:styleId="Footer">
    <w:name w:val="footer"/>
    <w:basedOn w:val="Normal"/>
    <w:link w:val="FooterChar"/>
    <w:uiPriority w:val="99"/>
    <w:unhideWhenUsed/>
    <w:rsid w:val="00BE4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1E5"/>
    <w:rPr>
      <w:rFonts w:ascii="Times New Roman" w:hAnsi="Times New Roman"/>
      <w:sz w:val="24"/>
    </w:rPr>
  </w:style>
  <w:style w:type="character" w:customStyle="1" w:styleId="UnresolvedMention1">
    <w:name w:val="Unresolved Mention1"/>
    <w:basedOn w:val="DefaultParagraphFont"/>
    <w:uiPriority w:val="99"/>
    <w:semiHidden/>
    <w:unhideWhenUsed/>
    <w:rsid w:val="00BE41E5"/>
    <w:rPr>
      <w:color w:val="605E5C"/>
      <w:shd w:val="clear" w:color="auto" w:fill="E1DFDD"/>
    </w:rPr>
  </w:style>
  <w:style w:type="character" w:customStyle="1" w:styleId="UnresolvedMention100">
    <w:name w:val="Unresolved Mention100"/>
    <w:basedOn w:val="DefaultParagraphFont"/>
    <w:uiPriority w:val="99"/>
    <w:semiHidden/>
    <w:unhideWhenUsed/>
    <w:rsid w:val="002921B7"/>
    <w:rPr>
      <w:color w:val="605E5C"/>
      <w:shd w:val="clear" w:color="auto" w:fill="E1DFDD"/>
    </w:rPr>
  </w:style>
  <w:style w:type="character" w:customStyle="1" w:styleId="UnresolvedMention2">
    <w:name w:val="Unresolved Mention2"/>
    <w:basedOn w:val="DefaultParagraphFont"/>
    <w:uiPriority w:val="99"/>
    <w:semiHidden/>
    <w:unhideWhenUsed/>
    <w:rsid w:val="002921B7"/>
    <w:rPr>
      <w:color w:val="605E5C"/>
      <w:shd w:val="clear" w:color="auto" w:fill="E1DFDD"/>
    </w:rPr>
  </w:style>
  <w:style w:type="character" w:customStyle="1" w:styleId="UnresolvedMention1000">
    <w:name w:val="Unresolved Mention1000"/>
    <w:basedOn w:val="DefaultParagraphFont"/>
    <w:uiPriority w:val="99"/>
    <w:semiHidden/>
    <w:unhideWhenUsed/>
    <w:rsid w:val="002921B7"/>
    <w:rPr>
      <w:color w:val="605E5C"/>
      <w:shd w:val="clear" w:color="auto" w:fill="E1DFDD"/>
    </w:rPr>
  </w:style>
  <w:style w:type="character" w:customStyle="1" w:styleId="Heading4Char">
    <w:name w:val="Heading 4 Char"/>
    <w:aliases w:val="CROMS_Heading 4 Char"/>
    <w:basedOn w:val="DefaultParagraphFont"/>
    <w:link w:val="Heading4"/>
    <w:uiPriority w:val="3"/>
    <w:rsid w:val="008B5888"/>
    <w:rPr>
      <w:caps/>
      <w:color w:val="2F5496" w:themeColor="accent1" w:themeShade="BF"/>
      <w:spacing w:val="10"/>
      <w:lang w:eastAsia="en-US"/>
    </w:rPr>
  </w:style>
  <w:style w:type="character" w:customStyle="1" w:styleId="Heading5Char">
    <w:name w:val="Heading 5 Char"/>
    <w:aliases w:val="CROMS_Heading 5 Char"/>
    <w:basedOn w:val="DefaultParagraphFont"/>
    <w:link w:val="Heading5"/>
    <w:uiPriority w:val="4"/>
    <w:rsid w:val="008B5888"/>
    <w:rPr>
      <w:caps/>
      <w:color w:val="2F5496" w:themeColor="accent1" w:themeShade="BF"/>
      <w:spacing w:val="10"/>
      <w:lang w:eastAsia="en-US"/>
    </w:rPr>
  </w:style>
  <w:style w:type="character" w:customStyle="1" w:styleId="Heading6Char">
    <w:name w:val="Heading 6 Char"/>
    <w:aliases w:val="CROMS_Heading 6 Char"/>
    <w:basedOn w:val="DefaultParagraphFont"/>
    <w:link w:val="Heading6"/>
    <w:rsid w:val="008B5888"/>
    <w:rPr>
      <w:caps/>
      <w:color w:val="2F5496" w:themeColor="accent1" w:themeShade="BF"/>
      <w:spacing w:val="10"/>
      <w:lang w:eastAsia="en-US"/>
    </w:rPr>
  </w:style>
  <w:style w:type="character" w:customStyle="1" w:styleId="Heading7Char">
    <w:name w:val="Heading 7 Char"/>
    <w:aliases w:val="CROMS_Heading 7 Char"/>
    <w:basedOn w:val="DefaultParagraphFont"/>
    <w:link w:val="Heading7"/>
    <w:uiPriority w:val="6"/>
    <w:rsid w:val="008B5888"/>
    <w:rPr>
      <w:caps/>
      <w:color w:val="2F5496" w:themeColor="accent1" w:themeShade="BF"/>
      <w:spacing w:val="10"/>
      <w:lang w:eastAsia="en-US"/>
    </w:rPr>
  </w:style>
  <w:style w:type="character" w:customStyle="1" w:styleId="Heading8Char">
    <w:name w:val="Heading 8 Char"/>
    <w:aliases w:val="CROMS_Heading 8 Char"/>
    <w:basedOn w:val="DefaultParagraphFont"/>
    <w:link w:val="Heading8"/>
    <w:uiPriority w:val="7"/>
    <w:rsid w:val="008B5888"/>
    <w:rPr>
      <w:caps/>
      <w:spacing w:val="10"/>
      <w:sz w:val="18"/>
      <w:szCs w:val="18"/>
      <w:lang w:eastAsia="en-US"/>
    </w:rPr>
  </w:style>
  <w:style w:type="character" w:customStyle="1" w:styleId="Heading9Char">
    <w:name w:val="Heading 9 Char"/>
    <w:aliases w:val="CROMS_Heading 9 Char"/>
    <w:basedOn w:val="DefaultParagraphFont"/>
    <w:link w:val="Heading9"/>
    <w:uiPriority w:val="8"/>
    <w:rsid w:val="008B5888"/>
    <w:rPr>
      <w:i/>
      <w:caps/>
      <w:spacing w:val="10"/>
      <w:sz w:val="18"/>
      <w:szCs w:val="18"/>
      <w:lang w:eastAsia="en-US"/>
    </w:rPr>
  </w:style>
  <w:style w:type="paragraph" w:customStyle="1" w:styleId="Default">
    <w:name w:val="Default"/>
    <w:rsid w:val="003F5E61"/>
    <w:pPr>
      <w:autoSpaceDE w:val="0"/>
      <w:autoSpaceDN w:val="0"/>
      <w:adjustRightInd w:val="0"/>
      <w:spacing w:after="0" w:line="240" w:lineRule="auto"/>
    </w:pPr>
    <w:rPr>
      <w:rFonts w:ascii="Times New Roman" w:eastAsia="MS Mincho" w:hAnsi="Times New Roman" w:cs="Times New Roman"/>
      <w:color w:val="000000"/>
      <w:sz w:val="24"/>
      <w:szCs w:val="24"/>
      <w:lang w:eastAsia="en-US"/>
    </w:rPr>
  </w:style>
  <w:style w:type="character" w:styleId="Strong">
    <w:name w:val="Strong"/>
    <w:basedOn w:val="DefaultParagraphFont"/>
    <w:qFormat/>
    <w:rsid w:val="003F5E61"/>
    <w:rPr>
      <w:rFonts w:ascii="Times New Roman Bold" w:hAnsi="Times New Roman Bold"/>
      <w:b/>
      <w:bCs/>
      <w:i w:val="0"/>
      <w:caps/>
      <w:smallCaps w:val="0"/>
      <w:sz w:val="24"/>
    </w:rPr>
  </w:style>
  <w:style w:type="character" w:customStyle="1" w:styleId="NoneA">
    <w:name w:val="None A"/>
    <w:rsid w:val="003F5E61"/>
  </w:style>
  <w:style w:type="character" w:styleId="LineNumber">
    <w:name w:val="line number"/>
    <w:basedOn w:val="DefaultParagraphFont"/>
    <w:uiPriority w:val="99"/>
    <w:semiHidden/>
    <w:unhideWhenUsed/>
    <w:rsid w:val="004D14C7"/>
  </w:style>
  <w:style w:type="character" w:styleId="UnresolvedMention">
    <w:name w:val="Unresolved Mention"/>
    <w:basedOn w:val="DefaultParagraphFont"/>
    <w:uiPriority w:val="99"/>
    <w:semiHidden/>
    <w:unhideWhenUsed/>
    <w:rsid w:val="001F1437"/>
    <w:rPr>
      <w:color w:val="605E5C"/>
      <w:shd w:val="clear" w:color="auto" w:fill="E1DFDD"/>
    </w:rPr>
  </w:style>
  <w:style w:type="character" w:customStyle="1" w:styleId="SuggestedOptional">
    <w:name w:val="Suggested Optional"/>
    <w:qFormat/>
    <w:rsid w:val="00610DA9"/>
    <w:rPr>
      <w:vanish w:val="0"/>
      <w:color w:val="0000FF"/>
    </w:rPr>
  </w:style>
  <w:style w:type="paragraph" w:styleId="Caption">
    <w:name w:val="caption"/>
    <w:next w:val="Normal"/>
    <w:qFormat/>
    <w:rsid w:val="00610DA9"/>
    <w:pPr>
      <w:keepNext/>
      <w:keepLines/>
      <w:spacing w:before="120" w:after="120" w:line="240" w:lineRule="auto"/>
      <w:jc w:val="center"/>
    </w:pPr>
    <w:rPr>
      <w:rFonts w:ascii="Times New Roman" w:eastAsia="Times New Roman" w:hAnsi="Times New Roman" w:cs="Times New Roman"/>
      <w:bCs/>
      <w:sz w:val="24"/>
      <w:szCs w:val="20"/>
      <w:lang w:eastAsia="en-US"/>
    </w:rPr>
  </w:style>
  <w:style w:type="paragraph" w:customStyle="1" w:styleId="TableCellLeft10pt">
    <w:name w:val="Table Cell Left 10 pt"/>
    <w:qFormat/>
    <w:rsid w:val="00610DA9"/>
    <w:pPr>
      <w:keepLines/>
      <w:spacing w:after="0" w:line="240" w:lineRule="exact"/>
    </w:pPr>
    <w:rPr>
      <w:rFonts w:ascii="Times New Roman" w:eastAsia="MS Gothic" w:hAnsi="Times New Roman" w:cs="Times New Roman"/>
      <w:sz w:val="20"/>
      <w:szCs w:val="24"/>
      <w:lang w:eastAsia="en-US"/>
    </w:rPr>
  </w:style>
  <w:style w:type="paragraph" w:customStyle="1" w:styleId="TableNote9pt">
    <w:name w:val="Table Note 9 pt"/>
    <w:next w:val="Normal"/>
    <w:qFormat/>
    <w:rsid w:val="00610DA9"/>
    <w:pPr>
      <w:keepLines/>
      <w:widowControl w:val="0"/>
      <w:tabs>
        <w:tab w:val="left" w:pos="360"/>
      </w:tabs>
      <w:spacing w:before="20" w:after="20" w:line="240" w:lineRule="auto"/>
      <w:ind w:left="360" w:hanging="360"/>
    </w:pPr>
    <w:rPr>
      <w:rFonts w:ascii="Times New Roman" w:eastAsia="MS Gothic" w:hAnsi="Times New Roman" w:cs="Times New Roman"/>
      <w:sz w:val="18"/>
      <w:szCs w:val="48"/>
      <w:lang w:eastAsia="en-US"/>
    </w:rPr>
  </w:style>
  <w:style w:type="character" w:customStyle="1" w:styleId="cf01">
    <w:name w:val="cf01"/>
    <w:basedOn w:val="DefaultParagraphFont"/>
    <w:rsid w:val="00AB775A"/>
    <w:rPr>
      <w:rFonts w:ascii="Segoe UI" w:hAnsi="Segoe UI" w:cs="Segoe UI" w:hint="default"/>
      <w:sz w:val="18"/>
      <w:szCs w:val="18"/>
    </w:rPr>
  </w:style>
  <w:style w:type="table" w:styleId="TableGridLight">
    <w:name w:val="Grid Table Light"/>
    <w:basedOn w:val="TableNormal"/>
    <w:uiPriority w:val="40"/>
    <w:rsid w:val="00EF06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4C6C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7637868">
      <w:bodyDiv w:val="1"/>
      <w:marLeft w:val="0"/>
      <w:marRight w:val="0"/>
      <w:marTop w:val="0"/>
      <w:marBottom w:val="0"/>
      <w:divBdr>
        <w:top w:val="none" w:sz="0" w:space="0" w:color="auto"/>
        <w:left w:val="none" w:sz="0" w:space="0" w:color="auto"/>
        <w:bottom w:val="none" w:sz="0" w:space="0" w:color="auto"/>
        <w:right w:val="none" w:sz="0" w:space="0" w:color="auto"/>
      </w:divBdr>
    </w:div>
    <w:div w:id="1313676734">
      <w:bodyDiv w:val="1"/>
      <w:marLeft w:val="0"/>
      <w:marRight w:val="0"/>
      <w:marTop w:val="0"/>
      <w:marBottom w:val="0"/>
      <w:divBdr>
        <w:top w:val="none" w:sz="0" w:space="0" w:color="auto"/>
        <w:left w:val="none" w:sz="0" w:space="0" w:color="auto"/>
        <w:bottom w:val="none" w:sz="0" w:space="0" w:color="auto"/>
        <w:right w:val="none" w:sz="0" w:space="0" w:color="auto"/>
      </w:divBdr>
    </w:div>
    <w:div w:id="1493134303">
      <w:bodyDiv w:val="1"/>
      <w:marLeft w:val="0"/>
      <w:marRight w:val="0"/>
      <w:marTop w:val="0"/>
      <w:marBottom w:val="0"/>
      <w:divBdr>
        <w:top w:val="none" w:sz="0" w:space="0" w:color="auto"/>
        <w:left w:val="none" w:sz="0" w:space="0" w:color="auto"/>
        <w:bottom w:val="none" w:sz="0" w:space="0" w:color="auto"/>
        <w:right w:val="none" w:sz="0" w:space="0" w:color="auto"/>
      </w:divBdr>
    </w:div>
    <w:div w:id="1701667981">
      <w:bodyDiv w:val="1"/>
      <w:marLeft w:val="0"/>
      <w:marRight w:val="0"/>
      <w:marTop w:val="0"/>
      <w:marBottom w:val="0"/>
      <w:divBdr>
        <w:top w:val="none" w:sz="0" w:space="0" w:color="auto"/>
        <w:left w:val="none" w:sz="0" w:space="0" w:color="auto"/>
        <w:bottom w:val="none" w:sz="0" w:space="0" w:color="auto"/>
        <w:right w:val="none" w:sz="0" w:space="0" w:color="auto"/>
      </w:divBdr>
      <w:divsChild>
        <w:div w:id="43217882">
          <w:marLeft w:val="0"/>
          <w:marRight w:val="0"/>
          <w:marTop w:val="0"/>
          <w:marBottom w:val="0"/>
          <w:divBdr>
            <w:top w:val="none" w:sz="0" w:space="0" w:color="auto"/>
            <w:left w:val="none" w:sz="0" w:space="0" w:color="auto"/>
            <w:bottom w:val="none" w:sz="0" w:space="0" w:color="auto"/>
            <w:right w:val="none" w:sz="0" w:space="0" w:color="auto"/>
          </w:divBdr>
          <w:divsChild>
            <w:div w:id="105661792">
              <w:marLeft w:val="0"/>
              <w:marRight w:val="0"/>
              <w:marTop w:val="0"/>
              <w:marBottom w:val="0"/>
              <w:divBdr>
                <w:top w:val="none" w:sz="0" w:space="0" w:color="auto"/>
                <w:left w:val="none" w:sz="0" w:space="0" w:color="auto"/>
                <w:bottom w:val="none" w:sz="0" w:space="0" w:color="auto"/>
                <w:right w:val="none" w:sz="0" w:space="0" w:color="auto"/>
              </w:divBdr>
            </w:div>
            <w:div w:id="478766826">
              <w:marLeft w:val="0"/>
              <w:marRight w:val="0"/>
              <w:marTop w:val="0"/>
              <w:marBottom w:val="0"/>
              <w:divBdr>
                <w:top w:val="none" w:sz="0" w:space="0" w:color="auto"/>
                <w:left w:val="none" w:sz="0" w:space="0" w:color="auto"/>
                <w:bottom w:val="none" w:sz="0" w:space="0" w:color="auto"/>
                <w:right w:val="none" w:sz="0" w:space="0" w:color="auto"/>
              </w:divBdr>
            </w:div>
            <w:div w:id="1479955354">
              <w:marLeft w:val="0"/>
              <w:marRight w:val="0"/>
              <w:marTop w:val="0"/>
              <w:marBottom w:val="0"/>
              <w:divBdr>
                <w:top w:val="none" w:sz="0" w:space="0" w:color="auto"/>
                <w:left w:val="none" w:sz="0" w:space="0" w:color="auto"/>
                <w:bottom w:val="none" w:sz="0" w:space="0" w:color="auto"/>
                <w:right w:val="none" w:sz="0" w:space="0" w:color="auto"/>
              </w:divBdr>
            </w:div>
            <w:div w:id="1522934166">
              <w:marLeft w:val="0"/>
              <w:marRight w:val="0"/>
              <w:marTop w:val="0"/>
              <w:marBottom w:val="0"/>
              <w:divBdr>
                <w:top w:val="none" w:sz="0" w:space="0" w:color="auto"/>
                <w:left w:val="none" w:sz="0" w:space="0" w:color="auto"/>
                <w:bottom w:val="none" w:sz="0" w:space="0" w:color="auto"/>
                <w:right w:val="none" w:sz="0" w:space="0" w:color="auto"/>
              </w:divBdr>
            </w:div>
            <w:div w:id="1563980271">
              <w:marLeft w:val="0"/>
              <w:marRight w:val="0"/>
              <w:marTop w:val="0"/>
              <w:marBottom w:val="0"/>
              <w:divBdr>
                <w:top w:val="none" w:sz="0" w:space="0" w:color="auto"/>
                <w:left w:val="none" w:sz="0" w:space="0" w:color="auto"/>
                <w:bottom w:val="none" w:sz="0" w:space="0" w:color="auto"/>
                <w:right w:val="none" w:sz="0" w:space="0" w:color="auto"/>
              </w:divBdr>
            </w:div>
          </w:divsChild>
        </w:div>
        <w:div w:id="149567519">
          <w:marLeft w:val="0"/>
          <w:marRight w:val="0"/>
          <w:marTop w:val="0"/>
          <w:marBottom w:val="0"/>
          <w:divBdr>
            <w:top w:val="none" w:sz="0" w:space="0" w:color="auto"/>
            <w:left w:val="none" w:sz="0" w:space="0" w:color="auto"/>
            <w:bottom w:val="none" w:sz="0" w:space="0" w:color="auto"/>
            <w:right w:val="none" w:sz="0" w:space="0" w:color="auto"/>
          </w:divBdr>
        </w:div>
        <w:div w:id="215432379">
          <w:marLeft w:val="0"/>
          <w:marRight w:val="0"/>
          <w:marTop w:val="0"/>
          <w:marBottom w:val="0"/>
          <w:divBdr>
            <w:top w:val="none" w:sz="0" w:space="0" w:color="auto"/>
            <w:left w:val="none" w:sz="0" w:space="0" w:color="auto"/>
            <w:bottom w:val="none" w:sz="0" w:space="0" w:color="auto"/>
            <w:right w:val="none" w:sz="0" w:space="0" w:color="auto"/>
          </w:divBdr>
        </w:div>
        <w:div w:id="290938048">
          <w:marLeft w:val="0"/>
          <w:marRight w:val="0"/>
          <w:marTop w:val="0"/>
          <w:marBottom w:val="0"/>
          <w:divBdr>
            <w:top w:val="none" w:sz="0" w:space="0" w:color="auto"/>
            <w:left w:val="none" w:sz="0" w:space="0" w:color="auto"/>
            <w:bottom w:val="none" w:sz="0" w:space="0" w:color="auto"/>
            <w:right w:val="none" w:sz="0" w:space="0" w:color="auto"/>
          </w:divBdr>
          <w:divsChild>
            <w:div w:id="878083629">
              <w:marLeft w:val="0"/>
              <w:marRight w:val="0"/>
              <w:marTop w:val="0"/>
              <w:marBottom w:val="0"/>
              <w:divBdr>
                <w:top w:val="none" w:sz="0" w:space="0" w:color="auto"/>
                <w:left w:val="none" w:sz="0" w:space="0" w:color="auto"/>
                <w:bottom w:val="none" w:sz="0" w:space="0" w:color="auto"/>
                <w:right w:val="none" w:sz="0" w:space="0" w:color="auto"/>
              </w:divBdr>
            </w:div>
            <w:div w:id="1040859828">
              <w:marLeft w:val="0"/>
              <w:marRight w:val="0"/>
              <w:marTop w:val="0"/>
              <w:marBottom w:val="0"/>
              <w:divBdr>
                <w:top w:val="none" w:sz="0" w:space="0" w:color="auto"/>
                <w:left w:val="none" w:sz="0" w:space="0" w:color="auto"/>
                <w:bottom w:val="none" w:sz="0" w:space="0" w:color="auto"/>
                <w:right w:val="none" w:sz="0" w:space="0" w:color="auto"/>
              </w:divBdr>
            </w:div>
          </w:divsChild>
        </w:div>
        <w:div w:id="441993895">
          <w:marLeft w:val="0"/>
          <w:marRight w:val="0"/>
          <w:marTop w:val="0"/>
          <w:marBottom w:val="0"/>
          <w:divBdr>
            <w:top w:val="none" w:sz="0" w:space="0" w:color="auto"/>
            <w:left w:val="none" w:sz="0" w:space="0" w:color="auto"/>
            <w:bottom w:val="none" w:sz="0" w:space="0" w:color="auto"/>
            <w:right w:val="none" w:sz="0" w:space="0" w:color="auto"/>
          </w:divBdr>
        </w:div>
        <w:div w:id="471945474">
          <w:marLeft w:val="0"/>
          <w:marRight w:val="0"/>
          <w:marTop w:val="0"/>
          <w:marBottom w:val="0"/>
          <w:divBdr>
            <w:top w:val="none" w:sz="0" w:space="0" w:color="auto"/>
            <w:left w:val="none" w:sz="0" w:space="0" w:color="auto"/>
            <w:bottom w:val="none" w:sz="0" w:space="0" w:color="auto"/>
            <w:right w:val="none" w:sz="0" w:space="0" w:color="auto"/>
          </w:divBdr>
        </w:div>
        <w:div w:id="504588029">
          <w:marLeft w:val="0"/>
          <w:marRight w:val="0"/>
          <w:marTop w:val="0"/>
          <w:marBottom w:val="0"/>
          <w:divBdr>
            <w:top w:val="none" w:sz="0" w:space="0" w:color="auto"/>
            <w:left w:val="none" w:sz="0" w:space="0" w:color="auto"/>
            <w:bottom w:val="none" w:sz="0" w:space="0" w:color="auto"/>
            <w:right w:val="none" w:sz="0" w:space="0" w:color="auto"/>
          </w:divBdr>
        </w:div>
        <w:div w:id="532497298">
          <w:marLeft w:val="0"/>
          <w:marRight w:val="0"/>
          <w:marTop w:val="0"/>
          <w:marBottom w:val="0"/>
          <w:divBdr>
            <w:top w:val="none" w:sz="0" w:space="0" w:color="auto"/>
            <w:left w:val="none" w:sz="0" w:space="0" w:color="auto"/>
            <w:bottom w:val="none" w:sz="0" w:space="0" w:color="auto"/>
            <w:right w:val="none" w:sz="0" w:space="0" w:color="auto"/>
          </w:divBdr>
        </w:div>
        <w:div w:id="534847809">
          <w:marLeft w:val="0"/>
          <w:marRight w:val="0"/>
          <w:marTop w:val="0"/>
          <w:marBottom w:val="0"/>
          <w:divBdr>
            <w:top w:val="none" w:sz="0" w:space="0" w:color="auto"/>
            <w:left w:val="none" w:sz="0" w:space="0" w:color="auto"/>
            <w:bottom w:val="none" w:sz="0" w:space="0" w:color="auto"/>
            <w:right w:val="none" w:sz="0" w:space="0" w:color="auto"/>
          </w:divBdr>
        </w:div>
        <w:div w:id="566962761">
          <w:marLeft w:val="0"/>
          <w:marRight w:val="0"/>
          <w:marTop w:val="0"/>
          <w:marBottom w:val="0"/>
          <w:divBdr>
            <w:top w:val="none" w:sz="0" w:space="0" w:color="auto"/>
            <w:left w:val="none" w:sz="0" w:space="0" w:color="auto"/>
            <w:bottom w:val="none" w:sz="0" w:space="0" w:color="auto"/>
            <w:right w:val="none" w:sz="0" w:space="0" w:color="auto"/>
          </w:divBdr>
        </w:div>
        <w:div w:id="621309634">
          <w:marLeft w:val="0"/>
          <w:marRight w:val="0"/>
          <w:marTop w:val="0"/>
          <w:marBottom w:val="0"/>
          <w:divBdr>
            <w:top w:val="none" w:sz="0" w:space="0" w:color="auto"/>
            <w:left w:val="none" w:sz="0" w:space="0" w:color="auto"/>
            <w:bottom w:val="none" w:sz="0" w:space="0" w:color="auto"/>
            <w:right w:val="none" w:sz="0" w:space="0" w:color="auto"/>
          </w:divBdr>
          <w:divsChild>
            <w:div w:id="1238440492">
              <w:marLeft w:val="-75"/>
              <w:marRight w:val="0"/>
              <w:marTop w:val="30"/>
              <w:marBottom w:val="30"/>
              <w:divBdr>
                <w:top w:val="none" w:sz="0" w:space="0" w:color="auto"/>
                <w:left w:val="none" w:sz="0" w:space="0" w:color="auto"/>
                <w:bottom w:val="none" w:sz="0" w:space="0" w:color="auto"/>
                <w:right w:val="none" w:sz="0" w:space="0" w:color="auto"/>
              </w:divBdr>
              <w:divsChild>
                <w:div w:id="69817114">
                  <w:marLeft w:val="0"/>
                  <w:marRight w:val="0"/>
                  <w:marTop w:val="0"/>
                  <w:marBottom w:val="0"/>
                  <w:divBdr>
                    <w:top w:val="none" w:sz="0" w:space="0" w:color="auto"/>
                    <w:left w:val="none" w:sz="0" w:space="0" w:color="auto"/>
                    <w:bottom w:val="none" w:sz="0" w:space="0" w:color="auto"/>
                    <w:right w:val="none" w:sz="0" w:space="0" w:color="auto"/>
                  </w:divBdr>
                  <w:divsChild>
                    <w:div w:id="1082144568">
                      <w:marLeft w:val="0"/>
                      <w:marRight w:val="0"/>
                      <w:marTop w:val="0"/>
                      <w:marBottom w:val="0"/>
                      <w:divBdr>
                        <w:top w:val="none" w:sz="0" w:space="0" w:color="auto"/>
                        <w:left w:val="none" w:sz="0" w:space="0" w:color="auto"/>
                        <w:bottom w:val="none" w:sz="0" w:space="0" w:color="auto"/>
                        <w:right w:val="none" w:sz="0" w:space="0" w:color="auto"/>
                      </w:divBdr>
                    </w:div>
                  </w:divsChild>
                </w:div>
                <w:div w:id="120197720">
                  <w:marLeft w:val="0"/>
                  <w:marRight w:val="0"/>
                  <w:marTop w:val="0"/>
                  <w:marBottom w:val="0"/>
                  <w:divBdr>
                    <w:top w:val="none" w:sz="0" w:space="0" w:color="auto"/>
                    <w:left w:val="none" w:sz="0" w:space="0" w:color="auto"/>
                    <w:bottom w:val="none" w:sz="0" w:space="0" w:color="auto"/>
                    <w:right w:val="none" w:sz="0" w:space="0" w:color="auto"/>
                  </w:divBdr>
                  <w:divsChild>
                    <w:div w:id="1477334315">
                      <w:marLeft w:val="0"/>
                      <w:marRight w:val="0"/>
                      <w:marTop w:val="0"/>
                      <w:marBottom w:val="0"/>
                      <w:divBdr>
                        <w:top w:val="none" w:sz="0" w:space="0" w:color="auto"/>
                        <w:left w:val="none" w:sz="0" w:space="0" w:color="auto"/>
                        <w:bottom w:val="none" w:sz="0" w:space="0" w:color="auto"/>
                        <w:right w:val="none" w:sz="0" w:space="0" w:color="auto"/>
                      </w:divBdr>
                    </w:div>
                  </w:divsChild>
                </w:div>
                <w:div w:id="306787060">
                  <w:marLeft w:val="0"/>
                  <w:marRight w:val="0"/>
                  <w:marTop w:val="0"/>
                  <w:marBottom w:val="0"/>
                  <w:divBdr>
                    <w:top w:val="none" w:sz="0" w:space="0" w:color="auto"/>
                    <w:left w:val="none" w:sz="0" w:space="0" w:color="auto"/>
                    <w:bottom w:val="none" w:sz="0" w:space="0" w:color="auto"/>
                    <w:right w:val="none" w:sz="0" w:space="0" w:color="auto"/>
                  </w:divBdr>
                  <w:divsChild>
                    <w:div w:id="1540900065">
                      <w:marLeft w:val="0"/>
                      <w:marRight w:val="0"/>
                      <w:marTop w:val="0"/>
                      <w:marBottom w:val="0"/>
                      <w:divBdr>
                        <w:top w:val="none" w:sz="0" w:space="0" w:color="auto"/>
                        <w:left w:val="none" w:sz="0" w:space="0" w:color="auto"/>
                        <w:bottom w:val="none" w:sz="0" w:space="0" w:color="auto"/>
                        <w:right w:val="none" w:sz="0" w:space="0" w:color="auto"/>
                      </w:divBdr>
                    </w:div>
                  </w:divsChild>
                </w:div>
                <w:div w:id="448816455">
                  <w:marLeft w:val="0"/>
                  <w:marRight w:val="0"/>
                  <w:marTop w:val="0"/>
                  <w:marBottom w:val="0"/>
                  <w:divBdr>
                    <w:top w:val="none" w:sz="0" w:space="0" w:color="auto"/>
                    <w:left w:val="none" w:sz="0" w:space="0" w:color="auto"/>
                    <w:bottom w:val="none" w:sz="0" w:space="0" w:color="auto"/>
                    <w:right w:val="none" w:sz="0" w:space="0" w:color="auto"/>
                  </w:divBdr>
                  <w:divsChild>
                    <w:div w:id="109399303">
                      <w:marLeft w:val="0"/>
                      <w:marRight w:val="0"/>
                      <w:marTop w:val="0"/>
                      <w:marBottom w:val="0"/>
                      <w:divBdr>
                        <w:top w:val="none" w:sz="0" w:space="0" w:color="auto"/>
                        <w:left w:val="none" w:sz="0" w:space="0" w:color="auto"/>
                        <w:bottom w:val="none" w:sz="0" w:space="0" w:color="auto"/>
                        <w:right w:val="none" w:sz="0" w:space="0" w:color="auto"/>
                      </w:divBdr>
                    </w:div>
                  </w:divsChild>
                </w:div>
                <w:div w:id="601836254">
                  <w:marLeft w:val="0"/>
                  <w:marRight w:val="0"/>
                  <w:marTop w:val="0"/>
                  <w:marBottom w:val="0"/>
                  <w:divBdr>
                    <w:top w:val="none" w:sz="0" w:space="0" w:color="auto"/>
                    <w:left w:val="none" w:sz="0" w:space="0" w:color="auto"/>
                    <w:bottom w:val="none" w:sz="0" w:space="0" w:color="auto"/>
                    <w:right w:val="none" w:sz="0" w:space="0" w:color="auto"/>
                  </w:divBdr>
                  <w:divsChild>
                    <w:div w:id="1130441261">
                      <w:marLeft w:val="0"/>
                      <w:marRight w:val="0"/>
                      <w:marTop w:val="0"/>
                      <w:marBottom w:val="0"/>
                      <w:divBdr>
                        <w:top w:val="none" w:sz="0" w:space="0" w:color="auto"/>
                        <w:left w:val="none" w:sz="0" w:space="0" w:color="auto"/>
                        <w:bottom w:val="none" w:sz="0" w:space="0" w:color="auto"/>
                        <w:right w:val="none" w:sz="0" w:space="0" w:color="auto"/>
                      </w:divBdr>
                    </w:div>
                  </w:divsChild>
                </w:div>
                <w:div w:id="651562209">
                  <w:marLeft w:val="0"/>
                  <w:marRight w:val="0"/>
                  <w:marTop w:val="0"/>
                  <w:marBottom w:val="0"/>
                  <w:divBdr>
                    <w:top w:val="none" w:sz="0" w:space="0" w:color="auto"/>
                    <w:left w:val="none" w:sz="0" w:space="0" w:color="auto"/>
                    <w:bottom w:val="none" w:sz="0" w:space="0" w:color="auto"/>
                    <w:right w:val="none" w:sz="0" w:space="0" w:color="auto"/>
                  </w:divBdr>
                  <w:divsChild>
                    <w:div w:id="1767965550">
                      <w:marLeft w:val="0"/>
                      <w:marRight w:val="0"/>
                      <w:marTop w:val="0"/>
                      <w:marBottom w:val="0"/>
                      <w:divBdr>
                        <w:top w:val="none" w:sz="0" w:space="0" w:color="auto"/>
                        <w:left w:val="none" w:sz="0" w:space="0" w:color="auto"/>
                        <w:bottom w:val="none" w:sz="0" w:space="0" w:color="auto"/>
                        <w:right w:val="none" w:sz="0" w:space="0" w:color="auto"/>
                      </w:divBdr>
                    </w:div>
                  </w:divsChild>
                </w:div>
                <w:div w:id="661007154">
                  <w:marLeft w:val="0"/>
                  <w:marRight w:val="0"/>
                  <w:marTop w:val="0"/>
                  <w:marBottom w:val="0"/>
                  <w:divBdr>
                    <w:top w:val="none" w:sz="0" w:space="0" w:color="auto"/>
                    <w:left w:val="none" w:sz="0" w:space="0" w:color="auto"/>
                    <w:bottom w:val="none" w:sz="0" w:space="0" w:color="auto"/>
                    <w:right w:val="none" w:sz="0" w:space="0" w:color="auto"/>
                  </w:divBdr>
                  <w:divsChild>
                    <w:div w:id="1373916333">
                      <w:marLeft w:val="0"/>
                      <w:marRight w:val="0"/>
                      <w:marTop w:val="0"/>
                      <w:marBottom w:val="0"/>
                      <w:divBdr>
                        <w:top w:val="none" w:sz="0" w:space="0" w:color="auto"/>
                        <w:left w:val="none" w:sz="0" w:space="0" w:color="auto"/>
                        <w:bottom w:val="none" w:sz="0" w:space="0" w:color="auto"/>
                        <w:right w:val="none" w:sz="0" w:space="0" w:color="auto"/>
                      </w:divBdr>
                    </w:div>
                  </w:divsChild>
                </w:div>
                <w:div w:id="757210232">
                  <w:marLeft w:val="0"/>
                  <w:marRight w:val="0"/>
                  <w:marTop w:val="0"/>
                  <w:marBottom w:val="0"/>
                  <w:divBdr>
                    <w:top w:val="none" w:sz="0" w:space="0" w:color="auto"/>
                    <w:left w:val="none" w:sz="0" w:space="0" w:color="auto"/>
                    <w:bottom w:val="none" w:sz="0" w:space="0" w:color="auto"/>
                    <w:right w:val="none" w:sz="0" w:space="0" w:color="auto"/>
                  </w:divBdr>
                  <w:divsChild>
                    <w:div w:id="208761915">
                      <w:marLeft w:val="0"/>
                      <w:marRight w:val="0"/>
                      <w:marTop w:val="0"/>
                      <w:marBottom w:val="0"/>
                      <w:divBdr>
                        <w:top w:val="none" w:sz="0" w:space="0" w:color="auto"/>
                        <w:left w:val="none" w:sz="0" w:space="0" w:color="auto"/>
                        <w:bottom w:val="none" w:sz="0" w:space="0" w:color="auto"/>
                        <w:right w:val="none" w:sz="0" w:space="0" w:color="auto"/>
                      </w:divBdr>
                    </w:div>
                  </w:divsChild>
                </w:div>
                <w:div w:id="768282672">
                  <w:marLeft w:val="0"/>
                  <w:marRight w:val="0"/>
                  <w:marTop w:val="0"/>
                  <w:marBottom w:val="0"/>
                  <w:divBdr>
                    <w:top w:val="none" w:sz="0" w:space="0" w:color="auto"/>
                    <w:left w:val="none" w:sz="0" w:space="0" w:color="auto"/>
                    <w:bottom w:val="none" w:sz="0" w:space="0" w:color="auto"/>
                    <w:right w:val="none" w:sz="0" w:space="0" w:color="auto"/>
                  </w:divBdr>
                  <w:divsChild>
                    <w:div w:id="1473794709">
                      <w:marLeft w:val="0"/>
                      <w:marRight w:val="0"/>
                      <w:marTop w:val="0"/>
                      <w:marBottom w:val="0"/>
                      <w:divBdr>
                        <w:top w:val="none" w:sz="0" w:space="0" w:color="auto"/>
                        <w:left w:val="none" w:sz="0" w:space="0" w:color="auto"/>
                        <w:bottom w:val="none" w:sz="0" w:space="0" w:color="auto"/>
                        <w:right w:val="none" w:sz="0" w:space="0" w:color="auto"/>
                      </w:divBdr>
                    </w:div>
                  </w:divsChild>
                </w:div>
                <w:div w:id="1074473999">
                  <w:marLeft w:val="0"/>
                  <w:marRight w:val="0"/>
                  <w:marTop w:val="0"/>
                  <w:marBottom w:val="0"/>
                  <w:divBdr>
                    <w:top w:val="none" w:sz="0" w:space="0" w:color="auto"/>
                    <w:left w:val="none" w:sz="0" w:space="0" w:color="auto"/>
                    <w:bottom w:val="none" w:sz="0" w:space="0" w:color="auto"/>
                    <w:right w:val="none" w:sz="0" w:space="0" w:color="auto"/>
                  </w:divBdr>
                  <w:divsChild>
                    <w:div w:id="876431437">
                      <w:marLeft w:val="0"/>
                      <w:marRight w:val="0"/>
                      <w:marTop w:val="0"/>
                      <w:marBottom w:val="0"/>
                      <w:divBdr>
                        <w:top w:val="none" w:sz="0" w:space="0" w:color="auto"/>
                        <w:left w:val="none" w:sz="0" w:space="0" w:color="auto"/>
                        <w:bottom w:val="none" w:sz="0" w:space="0" w:color="auto"/>
                        <w:right w:val="none" w:sz="0" w:space="0" w:color="auto"/>
                      </w:divBdr>
                    </w:div>
                  </w:divsChild>
                </w:div>
                <w:div w:id="1186211081">
                  <w:marLeft w:val="0"/>
                  <w:marRight w:val="0"/>
                  <w:marTop w:val="0"/>
                  <w:marBottom w:val="0"/>
                  <w:divBdr>
                    <w:top w:val="none" w:sz="0" w:space="0" w:color="auto"/>
                    <w:left w:val="none" w:sz="0" w:space="0" w:color="auto"/>
                    <w:bottom w:val="none" w:sz="0" w:space="0" w:color="auto"/>
                    <w:right w:val="none" w:sz="0" w:space="0" w:color="auto"/>
                  </w:divBdr>
                  <w:divsChild>
                    <w:div w:id="883298881">
                      <w:marLeft w:val="0"/>
                      <w:marRight w:val="0"/>
                      <w:marTop w:val="0"/>
                      <w:marBottom w:val="0"/>
                      <w:divBdr>
                        <w:top w:val="none" w:sz="0" w:space="0" w:color="auto"/>
                        <w:left w:val="none" w:sz="0" w:space="0" w:color="auto"/>
                        <w:bottom w:val="none" w:sz="0" w:space="0" w:color="auto"/>
                        <w:right w:val="none" w:sz="0" w:space="0" w:color="auto"/>
                      </w:divBdr>
                    </w:div>
                  </w:divsChild>
                </w:div>
                <w:div w:id="1338462739">
                  <w:marLeft w:val="0"/>
                  <w:marRight w:val="0"/>
                  <w:marTop w:val="0"/>
                  <w:marBottom w:val="0"/>
                  <w:divBdr>
                    <w:top w:val="none" w:sz="0" w:space="0" w:color="auto"/>
                    <w:left w:val="none" w:sz="0" w:space="0" w:color="auto"/>
                    <w:bottom w:val="none" w:sz="0" w:space="0" w:color="auto"/>
                    <w:right w:val="none" w:sz="0" w:space="0" w:color="auto"/>
                  </w:divBdr>
                  <w:divsChild>
                    <w:div w:id="725568940">
                      <w:marLeft w:val="0"/>
                      <w:marRight w:val="0"/>
                      <w:marTop w:val="0"/>
                      <w:marBottom w:val="0"/>
                      <w:divBdr>
                        <w:top w:val="none" w:sz="0" w:space="0" w:color="auto"/>
                        <w:left w:val="none" w:sz="0" w:space="0" w:color="auto"/>
                        <w:bottom w:val="none" w:sz="0" w:space="0" w:color="auto"/>
                        <w:right w:val="none" w:sz="0" w:space="0" w:color="auto"/>
                      </w:divBdr>
                    </w:div>
                  </w:divsChild>
                </w:div>
                <w:div w:id="1343705425">
                  <w:marLeft w:val="0"/>
                  <w:marRight w:val="0"/>
                  <w:marTop w:val="0"/>
                  <w:marBottom w:val="0"/>
                  <w:divBdr>
                    <w:top w:val="none" w:sz="0" w:space="0" w:color="auto"/>
                    <w:left w:val="none" w:sz="0" w:space="0" w:color="auto"/>
                    <w:bottom w:val="none" w:sz="0" w:space="0" w:color="auto"/>
                    <w:right w:val="none" w:sz="0" w:space="0" w:color="auto"/>
                  </w:divBdr>
                  <w:divsChild>
                    <w:div w:id="1219970992">
                      <w:marLeft w:val="0"/>
                      <w:marRight w:val="0"/>
                      <w:marTop w:val="0"/>
                      <w:marBottom w:val="0"/>
                      <w:divBdr>
                        <w:top w:val="none" w:sz="0" w:space="0" w:color="auto"/>
                        <w:left w:val="none" w:sz="0" w:space="0" w:color="auto"/>
                        <w:bottom w:val="none" w:sz="0" w:space="0" w:color="auto"/>
                        <w:right w:val="none" w:sz="0" w:space="0" w:color="auto"/>
                      </w:divBdr>
                    </w:div>
                  </w:divsChild>
                </w:div>
                <w:div w:id="1353342241">
                  <w:marLeft w:val="0"/>
                  <w:marRight w:val="0"/>
                  <w:marTop w:val="0"/>
                  <w:marBottom w:val="0"/>
                  <w:divBdr>
                    <w:top w:val="none" w:sz="0" w:space="0" w:color="auto"/>
                    <w:left w:val="none" w:sz="0" w:space="0" w:color="auto"/>
                    <w:bottom w:val="none" w:sz="0" w:space="0" w:color="auto"/>
                    <w:right w:val="none" w:sz="0" w:space="0" w:color="auto"/>
                  </w:divBdr>
                  <w:divsChild>
                    <w:div w:id="352265627">
                      <w:marLeft w:val="0"/>
                      <w:marRight w:val="0"/>
                      <w:marTop w:val="0"/>
                      <w:marBottom w:val="0"/>
                      <w:divBdr>
                        <w:top w:val="none" w:sz="0" w:space="0" w:color="auto"/>
                        <w:left w:val="none" w:sz="0" w:space="0" w:color="auto"/>
                        <w:bottom w:val="none" w:sz="0" w:space="0" w:color="auto"/>
                        <w:right w:val="none" w:sz="0" w:space="0" w:color="auto"/>
                      </w:divBdr>
                    </w:div>
                  </w:divsChild>
                </w:div>
                <w:div w:id="1568608973">
                  <w:marLeft w:val="0"/>
                  <w:marRight w:val="0"/>
                  <w:marTop w:val="0"/>
                  <w:marBottom w:val="0"/>
                  <w:divBdr>
                    <w:top w:val="none" w:sz="0" w:space="0" w:color="auto"/>
                    <w:left w:val="none" w:sz="0" w:space="0" w:color="auto"/>
                    <w:bottom w:val="none" w:sz="0" w:space="0" w:color="auto"/>
                    <w:right w:val="none" w:sz="0" w:space="0" w:color="auto"/>
                  </w:divBdr>
                  <w:divsChild>
                    <w:div w:id="533999572">
                      <w:marLeft w:val="0"/>
                      <w:marRight w:val="0"/>
                      <w:marTop w:val="0"/>
                      <w:marBottom w:val="0"/>
                      <w:divBdr>
                        <w:top w:val="none" w:sz="0" w:space="0" w:color="auto"/>
                        <w:left w:val="none" w:sz="0" w:space="0" w:color="auto"/>
                        <w:bottom w:val="none" w:sz="0" w:space="0" w:color="auto"/>
                        <w:right w:val="none" w:sz="0" w:space="0" w:color="auto"/>
                      </w:divBdr>
                    </w:div>
                  </w:divsChild>
                </w:div>
                <w:div w:id="1714498222">
                  <w:marLeft w:val="0"/>
                  <w:marRight w:val="0"/>
                  <w:marTop w:val="0"/>
                  <w:marBottom w:val="0"/>
                  <w:divBdr>
                    <w:top w:val="none" w:sz="0" w:space="0" w:color="auto"/>
                    <w:left w:val="none" w:sz="0" w:space="0" w:color="auto"/>
                    <w:bottom w:val="none" w:sz="0" w:space="0" w:color="auto"/>
                    <w:right w:val="none" w:sz="0" w:space="0" w:color="auto"/>
                  </w:divBdr>
                  <w:divsChild>
                    <w:div w:id="10925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178599">
          <w:marLeft w:val="0"/>
          <w:marRight w:val="0"/>
          <w:marTop w:val="0"/>
          <w:marBottom w:val="0"/>
          <w:divBdr>
            <w:top w:val="none" w:sz="0" w:space="0" w:color="auto"/>
            <w:left w:val="none" w:sz="0" w:space="0" w:color="auto"/>
            <w:bottom w:val="none" w:sz="0" w:space="0" w:color="auto"/>
            <w:right w:val="none" w:sz="0" w:space="0" w:color="auto"/>
          </w:divBdr>
        </w:div>
        <w:div w:id="757794988">
          <w:marLeft w:val="0"/>
          <w:marRight w:val="0"/>
          <w:marTop w:val="0"/>
          <w:marBottom w:val="0"/>
          <w:divBdr>
            <w:top w:val="none" w:sz="0" w:space="0" w:color="auto"/>
            <w:left w:val="none" w:sz="0" w:space="0" w:color="auto"/>
            <w:bottom w:val="none" w:sz="0" w:space="0" w:color="auto"/>
            <w:right w:val="none" w:sz="0" w:space="0" w:color="auto"/>
          </w:divBdr>
        </w:div>
        <w:div w:id="781537174">
          <w:marLeft w:val="0"/>
          <w:marRight w:val="0"/>
          <w:marTop w:val="0"/>
          <w:marBottom w:val="0"/>
          <w:divBdr>
            <w:top w:val="none" w:sz="0" w:space="0" w:color="auto"/>
            <w:left w:val="none" w:sz="0" w:space="0" w:color="auto"/>
            <w:bottom w:val="none" w:sz="0" w:space="0" w:color="auto"/>
            <w:right w:val="none" w:sz="0" w:space="0" w:color="auto"/>
          </w:divBdr>
        </w:div>
        <w:div w:id="810709111">
          <w:marLeft w:val="0"/>
          <w:marRight w:val="0"/>
          <w:marTop w:val="0"/>
          <w:marBottom w:val="0"/>
          <w:divBdr>
            <w:top w:val="none" w:sz="0" w:space="0" w:color="auto"/>
            <w:left w:val="none" w:sz="0" w:space="0" w:color="auto"/>
            <w:bottom w:val="none" w:sz="0" w:space="0" w:color="auto"/>
            <w:right w:val="none" w:sz="0" w:space="0" w:color="auto"/>
          </w:divBdr>
        </w:div>
        <w:div w:id="914631681">
          <w:marLeft w:val="0"/>
          <w:marRight w:val="0"/>
          <w:marTop w:val="0"/>
          <w:marBottom w:val="0"/>
          <w:divBdr>
            <w:top w:val="none" w:sz="0" w:space="0" w:color="auto"/>
            <w:left w:val="none" w:sz="0" w:space="0" w:color="auto"/>
            <w:bottom w:val="none" w:sz="0" w:space="0" w:color="auto"/>
            <w:right w:val="none" w:sz="0" w:space="0" w:color="auto"/>
          </w:divBdr>
        </w:div>
        <w:div w:id="967011983">
          <w:marLeft w:val="0"/>
          <w:marRight w:val="0"/>
          <w:marTop w:val="0"/>
          <w:marBottom w:val="0"/>
          <w:divBdr>
            <w:top w:val="none" w:sz="0" w:space="0" w:color="auto"/>
            <w:left w:val="none" w:sz="0" w:space="0" w:color="auto"/>
            <w:bottom w:val="none" w:sz="0" w:space="0" w:color="auto"/>
            <w:right w:val="none" w:sz="0" w:space="0" w:color="auto"/>
          </w:divBdr>
        </w:div>
        <w:div w:id="1017271827">
          <w:marLeft w:val="0"/>
          <w:marRight w:val="0"/>
          <w:marTop w:val="0"/>
          <w:marBottom w:val="0"/>
          <w:divBdr>
            <w:top w:val="none" w:sz="0" w:space="0" w:color="auto"/>
            <w:left w:val="none" w:sz="0" w:space="0" w:color="auto"/>
            <w:bottom w:val="none" w:sz="0" w:space="0" w:color="auto"/>
            <w:right w:val="none" w:sz="0" w:space="0" w:color="auto"/>
          </w:divBdr>
          <w:divsChild>
            <w:div w:id="1062101082">
              <w:marLeft w:val="0"/>
              <w:marRight w:val="0"/>
              <w:marTop w:val="0"/>
              <w:marBottom w:val="0"/>
              <w:divBdr>
                <w:top w:val="none" w:sz="0" w:space="0" w:color="auto"/>
                <w:left w:val="none" w:sz="0" w:space="0" w:color="auto"/>
                <w:bottom w:val="none" w:sz="0" w:space="0" w:color="auto"/>
                <w:right w:val="none" w:sz="0" w:space="0" w:color="auto"/>
              </w:divBdr>
            </w:div>
            <w:div w:id="1329093514">
              <w:marLeft w:val="0"/>
              <w:marRight w:val="0"/>
              <w:marTop w:val="0"/>
              <w:marBottom w:val="0"/>
              <w:divBdr>
                <w:top w:val="none" w:sz="0" w:space="0" w:color="auto"/>
                <w:left w:val="none" w:sz="0" w:space="0" w:color="auto"/>
                <w:bottom w:val="none" w:sz="0" w:space="0" w:color="auto"/>
                <w:right w:val="none" w:sz="0" w:space="0" w:color="auto"/>
              </w:divBdr>
            </w:div>
            <w:div w:id="1890459778">
              <w:marLeft w:val="0"/>
              <w:marRight w:val="0"/>
              <w:marTop w:val="0"/>
              <w:marBottom w:val="0"/>
              <w:divBdr>
                <w:top w:val="none" w:sz="0" w:space="0" w:color="auto"/>
                <w:left w:val="none" w:sz="0" w:space="0" w:color="auto"/>
                <w:bottom w:val="none" w:sz="0" w:space="0" w:color="auto"/>
                <w:right w:val="none" w:sz="0" w:space="0" w:color="auto"/>
              </w:divBdr>
            </w:div>
            <w:div w:id="1914309998">
              <w:marLeft w:val="0"/>
              <w:marRight w:val="0"/>
              <w:marTop w:val="0"/>
              <w:marBottom w:val="0"/>
              <w:divBdr>
                <w:top w:val="none" w:sz="0" w:space="0" w:color="auto"/>
                <w:left w:val="none" w:sz="0" w:space="0" w:color="auto"/>
                <w:bottom w:val="none" w:sz="0" w:space="0" w:color="auto"/>
                <w:right w:val="none" w:sz="0" w:space="0" w:color="auto"/>
              </w:divBdr>
            </w:div>
          </w:divsChild>
        </w:div>
        <w:div w:id="1070033525">
          <w:marLeft w:val="0"/>
          <w:marRight w:val="0"/>
          <w:marTop w:val="0"/>
          <w:marBottom w:val="0"/>
          <w:divBdr>
            <w:top w:val="none" w:sz="0" w:space="0" w:color="auto"/>
            <w:left w:val="none" w:sz="0" w:space="0" w:color="auto"/>
            <w:bottom w:val="none" w:sz="0" w:space="0" w:color="auto"/>
            <w:right w:val="none" w:sz="0" w:space="0" w:color="auto"/>
          </w:divBdr>
        </w:div>
        <w:div w:id="1175921422">
          <w:marLeft w:val="0"/>
          <w:marRight w:val="0"/>
          <w:marTop w:val="0"/>
          <w:marBottom w:val="0"/>
          <w:divBdr>
            <w:top w:val="none" w:sz="0" w:space="0" w:color="auto"/>
            <w:left w:val="none" w:sz="0" w:space="0" w:color="auto"/>
            <w:bottom w:val="none" w:sz="0" w:space="0" w:color="auto"/>
            <w:right w:val="none" w:sz="0" w:space="0" w:color="auto"/>
          </w:divBdr>
        </w:div>
        <w:div w:id="1194229303">
          <w:marLeft w:val="0"/>
          <w:marRight w:val="0"/>
          <w:marTop w:val="0"/>
          <w:marBottom w:val="0"/>
          <w:divBdr>
            <w:top w:val="none" w:sz="0" w:space="0" w:color="auto"/>
            <w:left w:val="none" w:sz="0" w:space="0" w:color="auto"/>
            <w:bottom w:val="none" w:sz="0" w:space="0" w:color="auto"/>
            <w:right w:val="none" w:sz="0" w:space="0" w:color="auto"/>
          </w:divBdr>
        </w:div>
        <w:div w:id="1211067773">
          <w:marLeft w:val="0"/>
          <w:marRight w:val="0"/>
          <w:marTop w:val="0"/>
          <w:marBottom w:val="0"/>
          <w:divBdr>
            <w:top w:val="none" w:sz="0" w:space="0" w:color="auto"/>
            <w:left w:val="none" w:sz="0" w:space="0" w:color="auto"/>
            <w:bottom w:val="none" w:sz="0" w:space="0" w:color="auto"/>
            <w:right w:val="none" w:sz="0" w:space="0" w:color="auto"/>
          </w:divBdr>
          <w:divsChild>
            <w:div w:id="772628175">
              <w:marLeft w:val="0"/>
              <w:marRight w:val="0"/>
              <w:marTop w:val="0"/>
              <w:marBottom w:val="0"/>
              <w:divBdr>
                <w:top w:val="none" w:sz="0" w:space="0" w:color="auto"/>
                <w:left w:val="none" w:sz="0" w:space="0" w:color="auto"/>
                <w:bottom w:val="none" w:sz="0" w:space="0" w:color="auto"/>
                <w:right w:val="none" w:sz="0" w:space="0" w:color="auto"/>
              </w:divBdr>
            </w:div>
            <w:div w:id="1434476983">
              <w:marLeft w:val="0"/>
              <w:marRight w:val="0"/>
              <w:marTop w:val="0"/>
              <w:marBottom w:val="0"/>
              <w:divBdr>
                <w:top w:val="none" w:sz="0" w:space="0" w:color="auto"/>
                <w:left w:val="none" w:sz="0" w:space="0" w:color="auto"/>
                <w:bottom w:val="none" w:sz="0" w:space="0" w:color="auto"/>
                <w:right w:val="none" w:sz="0" w:space="0" w:color="auto"/>
              </w:divBdr>
            </w:div>
          </w:divsChild>
        </w:div>
        <w:div w:id="1231307920">
          <w:marLeft w:val="0"/>
          <w:marRight w:val="0"/>
          <w:marTop w:val="0"/>
          <w:marBottom w:val="0"/>
          <w:divBdr>
            <w:top w:val="none" w:sz="0" w:space="0" w:color="auto"/>
            <w:left w:val="none" w:sz="0" w:space="0" w:color="auto"/>
            <w:bottom w:val="none" w:sz="0" w:space="0" w:color="auto"/>
            <w:right w:val="none" w:sz="0" w:space="0" w:color="auto"/>
          </w:divBdr>
        </w:div>
        <w:div w:id="1258099690">
          <w:marLeft w:val="0"/>
          <w:marRight w:val="0"/>
          <w:marTop w:val="0"/>
          <w:marBottom w:val="0"/>
          <w:divBdr>
            <w:top w:val="none" w:sz="0" w:space="0" w:color="auto"/>
            <w:left w:val="none" w:sz="0" w:space="0" w:color="auto"/>
            <w:bottom w:val="none" w:sz="0" w:space="0" w:color="auto"/>
            <w:right w:val="none" w:sz="0" w:space="0" w:color="auto"/>
          </w:divBdr>
        </w:div>
        <w:div w:id="1341398255">
          <w:marLeft w:val="0"/>
          <w:marRight w:val="0"/>
          <w:marTop w:val="0"/>
          <w:marBottom w:val="0"/>
          <w:divBdr>
            <w:top w:val="none" w:sz="0" w:space="0" w:color="auto"/>
            <w:left w:val="none" w:sz="0" w:space="0" w:color="auto"/>
            <w:bottom w:val="none" w:sz="0" w:space="0" w:color="auto"/>
            <w:right w:val="none" w:sz="0" w:space="0" w:color="auto"/>
          </w:divBdr>
        </w:div>
        <w:div w:id="1347445231">
          <w:marLeft w:val="0"/>
          <w:marRight w:val="0"/>
          <w:marTop w:val="0"/>
          <w:marBottom w:val="0"/>
          <w:divBdr>
            <w:top w:val="none" w:sz="0" w:space="0" w:color="auto"/>
            <w:left w:val="none" w:sz="0" w:space="0" w:color="auto"/>
            <w:bottom w:val="none" w:sz="0" w:space="0" w:color="auto"/>
            <w:right w:val="none" w:sz="0" w:space="0" w:color="auto"/>
          </w:divBdr>
        </w:div>
        <w:div w:id="1391271544">
          <w:marLeft w:val="0"/>
          <w:marRight w:val="0"/>
          <w:marTop w:val="0"/>
          <w:marBottom w:val="0"/>
          <w:divBdr>
            <w:top w:val="none" w:sz="0" w:space="0" w:color="auto"/>
            <w:left w:val="none" w:sz="0" w:space="0" w:color="auto"/>
            <w:bottom w:val="none" w:sz="0" w:space="0" w:color="auto"/>
            <w:right w:val="none" w:sz="0" w:space="0" w:color="auto"/>
          </w:divBdr>
        </w:div>
        <w:div w:id="1398672809">
          <w:marLeft w:val="0"/>
          <w:marRight w:val="0"/>
          <w:marTop w:val="0"/>
          <w:marBottom w:val="0"/>
          <w:divBdr>
            <w:top w:val="none" w:sz="0" w:space="0" w:color="auto"/>
            <w:left w:val="none" w:sz="0" w:space="0" w:color="auto"/>
            <w:bottom w:val="none" w:sz="0" w:space="0" w:color="auto"/>
            <w:right w:val="none" w:sz="0" w:space="0" w:color="auto"/>
          </w:divBdr>
        </w:div>
        <w:div w:id="1433479558">
          <w:marLeft w:val="0"/>
          <w:marRight w:val="0"/>
          <w:marTop w:val="0"/>
          <w:marBottom w:val="0"/>
          <w:divBdr>
            <w:top w:val="none" w:sz="0" w:space="0" w:color="auto"/>
            <w:left w:val="none" w:sz="0" w:space="0" w:color="auto"/>
            <w:bottom w:val="none" w:sz="0" w:space="0" w:color="auto"/>
            <w:right w:val="none" w:sz="0" w:space="0" w:color="auto"/>
          </w:divBdr>
        </w:div>
        <w:div w:id="1566380141">
          <w:marLeft w:val="0"/>
          <w:marRight w:val="0"/>
          <w:marTop w:val="0"/>
          <w:marBottom w:val="0"/>
          <w:divBdr>
            <w:top w:val="none" w:sz="0" w:space="0" w:color="auto"/>
            <w:left w:val="none" w:sz="0" w:space="0" w:color="auto"/>
            <w:bottom w:val="none" w:sz="0" w:space="0" w:color="auto"/>
            <w:right w:val="none" w:sz="0" w:space="0" w:color="auto"/>
          </w:divBdr>
        </w:div>
        <w:div w:id="1788353113">
          <w:marLeft w:val="0"/>
          <w:marRight w:val="0"/>
          <w:marTop w:val="0"/>
          <w:marBottom w:val="0"/>
          <w:divBdr>
            <w:top w:val="none" w:sz="0" w:space="0" w:color="auto"/>
            <w:left w:val="none" w:sz="0" w:space="0" w:color="auto"/>
            <w:bottom w:val="none" w:sz="0" w:space="0" w:color="auto"/>
            <w:right w:val="none" w:sz="0" w:space="0" w:color="auto"/>
          </w:divBdr>
        </w:div>
        <w:div w:id="1929846013">
          <w:marLeft w:val="0"/>
          <w:marRight w:val="0"/>
          <w:marTop w:val="0"/>
          <w:marBottom w:val="0"/>
          <w:divBdr>
            <w:top w:val="none" w:sz="0" w:space="0" w:color="auto"/>
            <w:left w:val="none" w:sz="0" w:space="0" w:color="auto"/>
            <w:bottom w:val="none" w:sz="0" w:space="0" w:color="auto"/>
            <w:right w:val="none" w:sz="0" w:space="0" w:color="auto"/>
          </w:divBdr>
        </w:div>
        <w:div w:id="2124882615">
          <w:marLeft w:val="0"/>
          <w:marRight w:val="0"/>
          <w:marTop w:val="0"/>
          <w:marBottom w:val="0"/>
          <w:divBdr>
            <w:top w:val="none" w:sz="0" w:space="0" w:color="auto"/>
            <w:left w:val="none" w:sz="0" w:space="0" w:color="auto"/>
            <w:bottom w:val="none" w:sz="0" w:space="0" w:color="auto"/>
            <w:right w:val="none" w:sz="0" w:space="0" w:color="auto"/>
          </w:divBdr>
        </w:div>
      </w:divsChild>
    </w:div>
    <w:div w:id="1807383272">
      <w:bodyDiv w:val="1"/>
      <w:marLeft w:val="0"/>
      <w:marRight w:val="0"/>
      <w:marTop w:val="0"/>
      <w:marBottom w:val="0"/>
      <w:divBdr>
        <w:top w:val="none" w:sz="0" w:space="0" w:color="auto"/>
        <w:left w:val="none" w:sz="0" w:space="0" w:color="auto"/>
        <w:bottom w:val="none" w:sz="0" w:space="0" w:color="auto"/>
        <w:right w:val="none" w:sz="0" w:space="0" w:color="auto"/>
      </w:divBdr>
    </w:div>
    <w:div w:id="1844393881">
      <w:bodyDiv w:val="1"/>
      <w:marLeft w:val="0"/>
      <w:marRight w:val="0"/>
      <w:marTop w:val="0"/>
      <w:marBottom w:val="0"/>
      <w:divBdr>
        <w:top w:val="none" w:sz="0" w:space="0" w:color="auto"/>
        <w:left w:val="none" w:sz="0" w:space="0" w:color="auto"/>
        <w:bottom w:val="none" w:sz="0" w:space="0" w:color="auto"/>
        <w:right w:val="none" w:sz="0" w:space="0" w:color="auto"/>
      </w:divBdr>
      <w:divsChild>
        <w:div w:id="1890728670">
          <w:marLeft w:val="0"/>
          <w:marRight w:val="0"/>
          <w:marTop w:val="0"/>
          <w:marBottom w:val="0"/>
          <w:divBdr>
            <w:top w:val="none" w:sz="0" w:space="0" w:color="auto"/>
            <w:left w:val="none" w:sz="0" w:space="0" w:color="auto"/>
            <w:bottom w:val="none" w:sz="0" w:space="0" w:color="auto"/>
            <w:right w:val="none" w:sz="0" w:space="0" w:color="auto"/>
          </w:divBdr>
        </w:div>
      </w:divsChild>
    </w:div>
    <w:div w:id="1959945352">
      <w:bodyDiv w:val="1"/>
      <w:marLeft w:val="0"/>
      <w:marRight w:val="0"/>
      <w:marTop w:val="0"/>
      <w:marBottom w:val="0"/>
      <w:divBdr>
        <w:top w:val="none" w:sz="0" w:space="0" w:color="auto"/>
        <w:left w:val="none" w:sz="0" w:space="0" w:color="auto"/>
        <w:bottom w:val="none" w:sz="0" w:space="0" w:color="auto"/>
        <w:right w:val="none" w:sz="0" w:space="0" w:color="auto"/>
      </w:divBdr>
    </w:div>
    <w:div w:id="2001225724">
      <w:bodyDiv w:val="1"/>
      <w:marLeft w:val="0"/>
      <w:marRight w:val="0"/>
      <w:marTop w:val="0"/>
      <w:marBottom w:val="0"/>
      <w:divBdr>
        <w:top w:val="none" w:sz="0" w:space="0" w:color="auto"/>
        <w:left w:val="none" w:sz="0" w:space="0" w:color="auto"/>
        <w:bottom w:val="none" w:sz="0" w:space="0" w:color="auto"/>
        <w:right w:val="none" w:sz="0" w:space="0" w:color="auto"/>
      </w:divBdr>
    </w:div>
    <w:div w:id="213944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microsoft.com/office/2016/09/relationships/commentsIds" Target="commentsIds.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footer" Target="footer1.xm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373183CA7D542D3AF799AF3AD5BEDF6"/>
        <w:category>
          <w:name w:val="General"/>
          <w:gallery w:val="placeholder"/>
        </w:category>
        <w:types>
          <w:type w:val="bbPlcHdr"/>
        </w:types>
        <w:behaviors>
          <w:behavior w:val="content"/>
        </w:behaviors>
        <w:guid w:val="{608C90A0-6623-4BAA-A5AE-3221D19B213B}"/>
      </w:docPartPr>
      <w:docPartBody>
        <w:p w:rsidR="00BF5A90" w:rsidRDefault="00BF5A90"/>
      </w:docPartBody>
    </w:docPart>
    <w:docPart>
      <w:docPartPr>
        <w:name w:val="C37E5D9C202E46A8A173C7820528CB99"/>
        <w:category>
          <w:name w:val="General"/>
          <w:gallery w:val="placeholder"/>
        </w:category>
        <w:types>
          <w:type w:val="bbPlcHdr"/>
        </w:types>
        <w:behaviors>
          <w:behavior w:val="content"/>
        </w:behaviors>
        <w:guid w:val="{12693D91-AD41-4E94-BAFD-EE7E142682CF}"/>
      </w:docPartPr>
      <w:docPartBody>
        <w:p w:rsidR="0008085D" w:rsidRDefault="0008085D"/>
      </w:docPartBody>
    </w:docPart>
    <w:docPart>
      <w:docPartPr>
        <w:name w:val="B1AA37FBF79C4F8DAF27C1A7D11B041E"/>
        <w:category>
          <w:name w:val="General"/>
          <w:gallery w:val="placeholder"/>
        </w:category>
        <w:types>
          <w:type w:val="bbPlcHdr"/>
        </w:types>
        <w:behaviors>
          <w:behavior w:val="content"/>
        </w:behaviors>
        <w:guid w:val="{7CA858A1-F5C3-4D6C-A865-45DAC9D22C4C}"/>
      </w:docPartPr>
      <w:docPartBody>
        <w:p w:rsidR="00E70045" w:rsidRDefault="00E70045"/>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Bold">
    <w:altName w:val="Times New Roman"/>
    <w:panose1 w:val="02020803070505020304"/>
    <w:charset w:val="00"/>
    <w:family w:val="roman"/>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Arial Narrow">
    <w:altName w:val="Arial"/>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bordersDoNotSurroundHeader/>
  <w:bordersDoNotSurroundFooter/>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2152C"/>
    <w:rsid w:val="0001026F"/>
    <w:rsid w:val="00023B34"/>
    <w:rsid w:val="0008085D"/>
    <w:rsid w:val="000F0AE7"/>
    <w:rsid w:val="000F2A82"/>
    <w:rsid w:val="000F5A41"/>
    <w:rsid w:val="001008EA"/>
    <w:rsid w:val="001360FF"/>
    <w:rsid w:val="00147890"/>
    <w:rsid w:val="00167748"/>
    <w:rsid w:val="00171927"/>
    <w:rsid w:val="00233396"/>
    <w:rsid w:val="00255BB2"/>
    <w:rsid w:val="002D6532"/>
    <w:rsid w:val="00323CFD"/>
    <w:rsid w:val="00384BC6"/>
    <w:rsid w:val="003863EA"/>
    <w:rsid w:val="00393004"/>
    <w:rsid w:val="003A473D"/>
    <w:rsid w:val="0040371E"/>
    <w:rsid w:val="004167DA"/>
    <w:rsid w:val="00463717"/>
    <w:rsid w:val="004D4652"/>
    <w:rsid w:val="004E5F59"/>
    <w:rsid w:val="004F7475"/>
    <w:rsid w:val="00500DA8"/>
    <w:rsid w:val="00507150"/>
    <w:rsid w:val="00534951"/>
    <w:rsid w:val="00593674"/>
    <w:rsid w:val="005B32AD"/>
    <w:rsid w:val="005D4D56"/>
    <w:rsid w:val="005F17DF"/>
    <w:rsid w:val="00620EC7"/>
    <w:rsid w:val="0063340E"/>
    <w:rsid w:val="0066341B"/>
    <w:rsid w:val="0067487F"/>
    <w:rsid w:val="006758E4"/>
    <w:rsid w:val="006849E0"/>
    <w:rsid w:val="006B5051"/>
    <w:rsid w:val="006B62FD"/>
    <w:rsid w:val="006C2946"/>
    <w:rsid w:val="006F626C"/>
    <w:rsid w:val="007059CA"/>
    <w:rsid w:val="00713A17"/>
    <w:rsid w:val="00717222"/>
    <w:rsid w:val="0075185A"/>
    <w:rsid w:val="00763D2D"/>
    <w:rsid w:val="007D01F0"/>
    <w:rsid w:val="00814062"/>
    <w:rsid w:val="00825C53"/>
    <w:rsid w:val="008451B8"/>
    <w:rsid w:val="008558EB"/>
    <w:rsid w:val="00867E4D"/>
    <w:rsid w:val="008772C9"/>
    <w:rsid w:val="008A401B"/>
    <w:rsid w:val="008E7F17"/>
    <w:rsid w:val="009055CA"/>
    <w:rsid w:val="0091107E"/>
    <w:rsid w:val="00923146"/>
    <w:rsid w:val="0093422E"/>
    <w:rsid w:val="00961B58"/>
    <w:rsid w:val="009830D8"/>
    <w:rsid w:val="00A448C0"/>
    <w:rsid w:val="00A71139"/>
    <w:rsid w:val="00A80352"/>
    <w:rsid w:val="00A83FEB"/>
    <w:rsid w:val="00A954DF"/>
    <w:rsid w:val="00AB1555"/>
    <w:rsid w:val="00AD677C"/>
    <w:rsid w:val="00B14DA7"/>
    <w:rsid w:val="00B2631E"/>
    <w:rsid w:val="00B37228"/>
    <w:rsid w:val="00B52F3C"/>
    <w:rsid w:val="00B70D16"/>
    <w:rsid w:val="00B87C5F"/>
    <w:rsid w:val="00B975B9"/>
    <w:rsid w:val="00BA25C5"/>
    <w:rsid w:val="00BA3C50"/>
    <w:rsid w:val="00BD0D95"/>
    <w:rsid w:val="00BF3A4A"/>
    <w:rsid w:val="00BF5A90"/>
    <w:rsid w:val="00C10C86"/>
    <w:rsid w:val="00C63E5F"/>
    <w:rsid w:val="00C6571D"/>
    <w:rsid w:val="00D2152C"/>
    <w:rsid w:val="00D8503C"/>
    <w:rsid w:val="00DB5235"/>
    <w:rsid w:val="00DD4DB8"/>
    <w:rsid w:val="00DF0CC2"/>
    <w:rsid w:val="00DF583B"/>
    <w:rsid w:val="00E00042"/>
    <w:rsid w:val="00E36BA8"/>
    <w:rsid w:val="00E67C6E"/>
    <w:rsid w:val="00E70045"/>
    <w:rsid w:val="00EF1B4B"/>
    <w:rsid w:val="00F27E26"/>
    <w:rsid w:val="00F65053"/>
    <w:rsid w:val="00F660E1"/>
    <w:rsid w:val="00F80DCD"/>
    <w:rsid w:val="00F842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E064A6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111FB68E4AB3A458E6F1E68F8888CED" ma:contentTypeVersion="17" ma:contentTypeDescription="Create a new document." ma:contentTypeScope="" ma:versionID="1741350cc555158cfb82ca210db449a8">
  <xsd:schema xmlns:xsd="http://www.w3.org/2001/XMLSchema" xmlns:xs="http://www.w3.org/2001/XMLSchema" xmlns:p="http://schemas.microsoft.com/office/2006/metadata/properties" xmlns:ns2="4613b05c-4671-4207-a6b8-e30994dce502" xmlns:ns3="ae89acfa-0242-4570-84ca-e3aafb74daca" targetNamespace="http://schemas.microsoft.com/office/2006/metadata/properties" ma:root="true" ma:fieldsID="6d9cf343a93c5a1d3b435a8e1f4308ed" ns2:_="" ns3:_="">
    <xsd:import namespace="4613b05c-4671-4207-a6b8-e30994dce502"/>
    <xsd:import namespace="ae89acfa-0242-4570-84ca-e3aafb74dac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3b05c-4671-4207-a6b8-e30994dce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0d1958b-36c4-40f9-b669-4f892b5c2b4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89acfa-0242-4570-84ca-e3aafb74dac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695142a4-7bab-4c55-b0f1-7bac81cfb76f}" ma:internalName="TaxCatchAll" ma:showField="CatchAllData" ma:web="ae89acfa-0242-4570-84ca-e3aafb74da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ae89acfa-0242-4570-84ca-e3aafb74daca" xsi:nil="true"/>
    <lcf76f155ced4ddcb4097134ff3c332f xmlns="4613b05c-4671-4207-a6b8-e30994dce50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7BFD2E0-256E-4705-AA66-213574F7F298}">
  <ds:schemaRefs>
    <ds:schemaRef ds:uri="http://schemas.openxmlformats.org/officeDocument/2006/bibliography"/>
  </ds:schemaRefs>
</ds:datastoreItem>
</file>

<file path=customXml/itemProps2.xml><?xml version="1.0" encoding="utf-8"?>
<ds:datastoreItem xmlns:ds="http://schemas.openxmlformats.org/officeDocument/2006/customXml" ds:itemID="{660F5C07-1FE4-4E43-9048-BA68F3D17B3B}">
  <ds:schemaRefs>
    <ds:schemaRef ds:uri="http://schemas.microsoft.com/sharepoint/v3/contenttype/forms"/>
  </ds:schemaRefs>
</ds:datastoreItem>
</file>

<file path=customXml/itemProps3.xml><?xml version="1.0" encoding="utf-8"?>
<ds:datastoreItem xmlns:ds="http://schemas.openxmlformats.org/officeDocument/2006/customXml" ds:itemID="{15611D13-DDE7-4A5C-BA19-D186D54A18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3b05c-4671-4207-a6b8-e30994dce502"/>
    <ds:schemaRef ds:uri="ae89acfa-0242-4570-84ca-e3aafb74da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7ED617-3E41-4CDE-ADF1-26908813BD40}">
  <ds:schemaRefs>
    <ds:schemaRef ds:uri="http://schemas.microsoft.com/office/2006/metadata/properties"/>
    <ds:schemaRef ds:uri="http://schemas.microsoft.com/office/infopath/2007/PartnerControls"/>
    <ds:schemaRef ds:uri="ae89acfa-0242-4570-84ca-e3aafb74daca"/>
    <ds:schemaRef ds:uri="4613b05c-4671-4207-a6b8-e30994dce502"/>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64</Pages>
  <Words>17293</Words>
  <Characters>98572</Characters>
  <Application>Microsoft Office Word</Application>
  <DocSecurity>0</DocSecurity>
  <Lines>821</Lines>
  <Paragraphs>231</Paragraphs>
  <ScaleCrop>false</ScaleCrop>
  <Company/>
  <LinksUpToDate>false</LinksUpToDate>
  <CharactersWithSpaces>115634</CharactersWithSpaces>
  <SharedDoc>false</SharedDoc>
  <HLinks>
    <vt:vector size="876" baseType="variant">
      <vt:variant>
        <vt:i4>1245236</vt:i4>
      </vt:variant>
      <vt:variant>
        <vt:i4>872</vt:i4>
      </vt:variant>
      <vt:variant>
        <vt:i4>0</vt:i4>
      </vt:variant>
      <vt:variant>
        <vt:i4>5</vt:i4>
      </vt:variant>
      <vt:variant>
        <vt:lpwstr/>
      </vt:variant>
      <vt:variant>
        <vt:lpwstr>_Toc185590997</vt:lpwstr>
      </vt:variant>
      <vt:variant>
        <vt:i4>1245236</vt:i4>
      </vt:variant>
      <vt:variant>
        <vt:i4>866</vt:i4>
      </vt:variant>
      <vt:variant>
        <vt:i4>0</vt:i4>
      </vt:variant>
      <vt:variant>
        <vt:i4>5</vt:i4>
      </vt:variant>
      <vt:variant>
        <vt:lpwstr/>
      </vt:variant>
      <vt:variant>
        <vt:lpwstr>_Toc185590996</vt:lpwstr>
      </vt:variant>
      <vt:variant>
        <vt:i4>1245236</vt:i4>
      </vt:variant>
      <vt:variant>
        <vt:i4>860</vt:i4>
      </vt:variant>
      <vt:variant>
        <vt:i4>0</vt:i4>
      </vt:variant>
      <vt:variant>
        <vt:i4>5</vt:i4>
      </vt:variant>
      <vt:variant>
        <vt:lpwstr/>
      </vt:variant>
      <vt:variant>
        <vt:lpwstr>_Toc185590995</vt:lpwstr>
      </vt:variant>
      <vt:variant>
        <vt:i4>1245236</vt:i4>
      </vt:variant>
      <vt:variant>
        <vt:i4>854</vt:i4>
      </vt:variant>
      <vt:variant>
        <vt:i4>0</vt:i4>
      </vt:variant>
      <vt:variant>
        <vt:i4>5</vt:i4>
      </vt:variant>
      <vt:variant>
        <vt:lpwstr/>
      </vt:variant>
      <vt:variant>
        <vt:lpwstr>_Toc185590994</vt:lpwstr>
      </vt:variant>
      <vt:variant>
        <vt:i4>1245236</vt:i4>
      </vt:variant>
      <vt:variant>
        <vt:i4>848</vt:i4>
      </vt:variant>
      <vt:variant>
        <vt:i4>0</vt:i4>
      </vt:variant>
      <vt:variant>
        <vt:i4>5</vt:i4>
      </vt:variant>
      <vt:variant>
        <vt:lpwstr/>
      </vt:variant>
      <vt:variant>
        <vt:lpwstr>_Toc185590993</vt:lpwstr>
      </vt:variant>
      <vt:variant>
        <vt:i4>1245236</vt:i4>
      </vt:variant>
      <vt:variant>
        <vt:i4>842</vt:i4>
      </vt:variant>
      <vt:variant>
        <vt:i4>0</vt:i4>
      </vt:variant>
      <vt:variant>
        <vt:i4>5</vt:i4>
      </vt:variant>
      <vt:variant>
        <vt:lpwstr/>
      </vt:variant>
      <vt:variant>
        <vt:lpwstr>_Toc185590992</vt:lpwstr>
      </vt:variant>
      <vt:variant>
        <vt:i4>1245236</vt:i4>
      </vt:variant>
      <vt:variant>
        <vt:i4>836</vt:i4>
      </vt:variant>
      <vt:variant>
        <vt:i4>0</vt:i4>
      </vt:variant>
      <vt:variant>
        <vt:i4>5</vt:i4>
      </vt:variant>
      <vt:variant>
        <vt:lpwstr/>
      </vt:variant>
      <vt:variant>
        <vt:lpwstr>_Toc185590991</vt:lpwstr>
      </vt:variant>
      <vt:variant>
        <vt:i4>1245236</vt:i4>
      </vt:variant>
      <vt:variant>
        <vt:i4>830</vt:i4>
      </vt:variant>
      <vt:variant>
        <vt:i4>0</vt:i4>
      </vt:variant>
      <vt:variant>
        <vt:i4>5</vt:i4>
      </vt:variant>
      <vt:variant>
        <vt:lpwstr/>
      </vt:variant>
      <vt:variant>
        <vt:lpwstr>_Toc185590990</vt:lpwstr>
      </vt:variant>
      <vt:variant>
        <vt:i4>1179700</vt:i4>
      </vt:variant>
      <vt:variant>
        <vt:i4>824</vt:i4>
      </vt:variant>
      <vt:variant>
        <vt:i4>0</vt:i4>
      </vt:variant>
      <vt:variant>
        <vt:i4>5</vt:i4>
      </vt:variant>
      <vt:variant>
        <vt:lpwstr/>
      </vt:variant>
      <vt:variant>
        <vt:lpwstr>_Toc185590989</vt:lpwstr>
      </vt:variant>
      <vt:variant>
        <vt:i4>1179700</vt:i4>
      </vt:variant>
      <vt:variant>
        <vt:i4>818</vt:i4>
      </vt:variant>
      <vt:variant>
        <vt:i4>0</vt:i4>
      </vt:variant>
      <vt:variant>
        <vt:i4>5</vt:i4>
      </vt:variant>
      <vt:variant>
        <vt:lpwstr/>
      </vt:variant>
      <vt:variant>
        <vt:lpwstr>_Toc185590988</vt:lpwstr>
      </vt:variant>
      <vt:variant>
        <vt:i4>1179700</vt:i4>
      </vt:variant>
      <vt:variant>
        <vt:i4>812</vt:i4>
      </vt:variant>
      <vt:variant>
        <vt:i4>0</vt:i4>
      </vt:variant>
      <vt:variant>
        <vt:i4>5</vt:i4>
      </vt:variant>
      <vt:variant>
        <vt:lpwstr/>
      </vt:variant>
      <vt:variant>
        <vt:lpwstr>_Toc185590987</vt:lpwstr>
      </vt:variant>
      <vt:variant>
        <vt:i4>1179700</vt:i4>
      </vt:variant>
      <vt:variant>
        <vt:i4>806</vt:i4>
      </vt:variant>
      <vt:variant>
        <vt:i4>0</vt:i4>
      </vt:variant>
      <vt:variant>
        <vt:i4>5</vt:i4>
      </vt:variant>
      <vt:variant>
        <vt:lpwstr/>
      </vt:variant>
      <vt:variant>
        <vt:lpwstr>_Toc185590986</vt:lpwstr>
      </vt:variant>
      <vt:variant>
        <vt:i4>1179700</vt:i4>
      </vt:variant>
      <vt:variant>
        <vt:i4>800</vt:i4>
      </vt:variant>
      <vt:variant>
        <vt:i4>0</vt:i4>
      </vt:variant>
      <vt:variant>
        <vt:i4>5</vt:i4>
      </vt:variant>
      <vt:variant>
        <vt:lpwstr/>
      </vt:variant>
      <vt:variant>
        <vt:lpwstr>_Toc185590985</vt:lpwstr>
      </vt:variant>
      <vt:variant>
        <vt:i4>1179700</vt:i4>
      </vt:variant>
      <vt:variant>
        <vt:i4>794</vt:i4>
      </vt:variant>
      <vt:variant>
        <vt:i4>0</vt:i4>
      </vt:variant>
      <vt:variant>
        <vt:i4>5</vt:i4>
      </vt:variant>
      <vt:variant>
        <vt:lpwstr/>
      </vt:variant>
      <vt:variant>
        <vt:lpwstr>_Toc185590984</vt:lpwstr>
      </vt:variant>
      <vt:variant>
        <vt:i4>1179700</vt:i4>
      </vt:variant>
      <vt:variant>
        <vt:i4>788</vt:i4>
      </vt:variant>
      <vt:variant>
        <vt:i4>0</vt:i4>
      </vt:variant>
      <vt:variant>
        <vt:i4>5</vt:i4>
      </vt:variant>
      <vt:variant>
        <vt:lpwstr/>
      </vt:variant>
      <vt:variant>
        <vt:lpwstr>_Toc185590983</vt:lpwstr>
      </vt:variant>
      <vt:variant>
        <vt:i4>1179700</vt:i4>
      </vt:variant>
      <vt:variant>
        <vt:i4>782</vt:i4>
      </vt:variant>
      <vt:variant>
        <vt:i4>0</vt:i4>
      </vt:variant>
      <vt:variant>
        <vt:i4>5</vt:i4>
      </vt:variant>
      <vt:variant>
        <vt:lpwstr/>
      </vt:variant>
      <vt:variant>
        <vt:lpwstr>_Toc185590982</vt:lpwstr>
      </vt:variant>
      <vt:variant>
        <vt:i4>1179700</vt:i4>
      </vt:variant>
      <vt:variant>
        <vt:i4>776</vt:i4>
      </vt:variant>
      <vt:variant>
        <vt:i4>0</vt:i4>
      </vt:variant>
      <vt:variant>
        <vt:i4>5</vt:i4>
      </vt:variant>
      <vt:variant>
        <vt:lpwstr/>
      </vt:variant>
      <vt:variant>
        <vt:lpwstr>_Toc185590981</vt:lpwstr>
      </vt:variant>
      <vt:variant>
        <vt:i4>1179700</vt:i4>
      </vt:variant>
      <vt:variant>
        <vt:i4>770</vt:i4>
      </vt:variant>
      <vt:variant>
        <vt:i4>0</vt:i4>
      </vt:variant>
      <vt:variant>
        <vt:i4>5</vt:i4>
      </vt:variant>
      <vt:variant>
        <vt:lpwstr/>
      </vt:variant>
      <vt:variant>
        <vt:lpwstr>_Toc185590980</vt:lpwstr>
      </vt:variant>
      <vt:variant>
        <vt:i4>1900596</vt:i4>
      </vt:variant>
      <vt:variant>
        <vt:i4>764</vt:i4>
      </vt:variant>
      <vt:variant>
        <vt:i4>0</vt:i4>
      </vt:variant>
      <vt:variant>
        <vt:i4>5</vt:i4>
      </vt:variant>
      <vt:variant>
        <vt:lpwstr/>
      </vt:variant>
      <vt:variant>
        <vt:lpwstr>_Toc185590979</vt:lpwstr>
      </vt:variant>
      <vt:variant>
        <vt:i4>1900596</vt:i4>
      </vt:variant>
      <vt:variant>
        <vt:i4>758</vt:i4>
      </vt:variant>
      <vt:variant>
        <vt:i4>0</vt:i4>
      </vt:variant>
      <vt:variant>
        <vt:i4>5</vt:i4>
      </vt:variant>
      <vt:variant>
        <vt:lpwstr/>
      </vt:variant>
      <vt:variant>
        <vt:lpwstr>_Toc185590978</vt:lpwstr>
      </vt:variant>
      <vt:variant>
        <vt:i4>1900596</vt:i4>
      </vt:variant>
      <vt:variant>
        <vt:i4>752</vt:i4>
      </vt:variant>
      <vt:variant>
        <vt:i4>0</vt:i4>
      </vt:variant>
      <vt:variant>
        <vt:i4>5</vt:i4>
      </vt:variant>
      <vt:variant>
        <vt:lpwstr/>
      </vt:variant>
      <vt:variant>
        <vt:lpwstr>_Toc185590977</vt:lpwstr>
      </vt:variant>
      <vt:variant>
        <vt:i4>1900596</vt:i4>
      </vt:variant>
      <vt:variant>
        <vt:i4>746</vt:i4>
      </vt:variant>
      <vt:variant>
        <vt:i4>0</vt:i4>
      </vt:variant>
      <vt:variant>
        <vt:i4>5</vt:i4>
      </vt:variant>
      <vt:variant>
        <vt:lpwstr/>
      </vt:variant>
      <vt:variant>
        <vt:lpwstr>_Toc185590976</vt:lpwstr>
      </vt:variant>
      <vt:variant>
        <vt:i4>1900596</vt:i4>
      </vt:variant>
      <vt:variant>
        <vt:i4>740</vt:i4>
      </vt:variant>
      <vt:variant>
        <vt:i4>0</vt:i4>
      </vt:variant>
      <vt:variant>
        <vt:i4>5</vt:i4>
      </vt:variant>
      <vt:variant>
        <vt:lpwstr/>
      </vt:variant>
      <vt:variant>
        <vt:lpwstr>_Toc185590975</vt:lpwstr>
      </vt:variant>
      <vt:variant>
        <vt:i4>1900596</vt:i4>
      </vt:variant>
      <vt:variant>
        <vt:i4>734</vt:i4>
      </vt:variant>
      <vt:variant>
        <vt:i4>0</vt:i4>
      </vt:variant>
      <vt:variant>
        <vt:i4>5</vt:i4>
      </vt:variant>
      <vt:variant>
        <vt:lpwstr/>
      </vt:variant>
      <vt:variant>
        <vt:lpwstr>_Toc185590974</vt:lpwstr>
      </vt:variant>
      <vt:variant>
        <vt:i4>1900596</vt:i4>
      </vt:variant>
      <vt:variant>
        <vt:i4>728</vt:i4>
      </vt:variant>
      <vt:variant>
        <vt:i4>0</vt:i4>
      </vt:variant>
      <vt:variant>
        <vt:i4>5</vt:i4>
      </vt:variant>
      <vt:variant>
        <vt:lpwstr/>
      </vt:variant>
      <vt:variant>
        <vt:lpwstr>_Toc185590973</vt:lpwstr>
      </vt:variant>
      <vt:variant>
        <vt:i4>1900596</vt:i4>
      </vt:variant>
      <vt:variant>
        <vt:i4>722</vt:i4>
      </vt:variant>
      <vt:variant>
        <vt:i4>0</vt:i4>
      </vt:variant>
      <vt:variant>
        <vt:i4>5</vt:i4>
      </vt:variant>
      <vt:variant>
        <vt:lpwstr/>
      </vt:variant>
      <vt:variant>
        <vt:lpwstr>_Toc185590972</vt:lpwstr>
      </vt:variant>
      <vt:variant>
        <vt:i4>1900596</vt:i4>
      </vt:variant>
      <vt:variant>
        <vt:i4>716</vt:i4>
      </vt:variant>
      <vt:variant>
        <vt:i4>0</vt:i4>
      </vt:variant>
      <vt:variant>
        <vt:i4>5</vt:i4>
      </vt:variant>
      <vt:variant>
        <vt:lpwstr/>
      </vt:variant>
      <vt:variant>
        <vt:lpwstr>_Toc185590971</vt:lpwstr>
      </vt:variant>
      <vt:variant>
        <vt:i4>1900596</vt:i4>
      </vt:variant>
      <vt:variant>
        <vt:i4>710</vt:i4>
      </vt:variant>
      <vt:variant>
        <vt:i4>0</vt:i4>
      </vt:variant>
      <vt:variant>
        <vt:i4>5</vt:i4>
      </vt:variant>
      <vt:variant>
        <vt:lpwstr/>
      </vt:variant>
      <vt:variant>
        <vt:lpwstr>_Toc185590970</vt:lpwstr>
      </vt:variant>
      <vt:variant>
        <vt:i4>1835060</vt:i4>
      </vt:variant>
      <vt:variant>
        <vt:i4>704</vt:i4>
      </vt:variant>
      <vt:variant>
        <vt:i4>0</vt:i4>
      </vt:variant>
      <vt:variant>
        <vt:i4>5</vt:i4>
      </vt:variant>
      <vt:variant>
        <vt:lpwstr/>
      </vt:variant>
      <vt:variant>
        <vt:lpwstr>_Toc185590969</vt:lpwstr>
      </vt:variant>
      <vt:variant>
        <vt:i4>1835060</vt:i4>
      </vt:variant>
      <vt:variant>
        <vt:i4>698</vt:i4>
      </vt:variant>
      <vt:variant>
        <vt:i4>0</vt:i4>
      </vt:variant>
      <vt:variant>
        <vt:i4>5</vt:i4>
      </vt:variant>
      <vt:variant>
        <vt:lpwstr/>
      </vt:variant>
      <vt:variant>
        <vt:lpwstr>_Toc185590968</vt:lpwstr>
      </vt:variant>
      <vt:variant>
        <vt:i4>1835060</vt:i4>
      </vt:variant>
      <vt:variant>
        <vt:i4>692</vt:i4>
      </vt:variant>
      <vt:variant>
        <vt:i4>0</vt:i4>
      </vt:variant>
      <vt:variant>
        <vt:i4>5</vt:i4>
      </vt:variant>
      <vt:variant>
        <vt:lpwstr/>
      </vt:variant>
      <vt:variant>
        <vt:lpwstr>_Toc185590967</vt:lpwstr>
      </vt:variant>
      <vt:variant>
        <vt:i4>1835060</vt:i4>
      </vt:variant>
      <vt:variant>
        <vt:i4>686</vt:i4>
      </vt:variant>
      <vt:variant>
        <vt:i4>0</vt:i4>
      </vt:variant>
      <vt:variant>
        <vt:i4>5</vt:i4>
      </vt:variant>
      <vt:variant>
        <vt:lpwstr/>
      </vt:variant>
      <vt:variant>
        <vt:lpwstr>_Toc185590966</vt:lpwstr>
      </vt:variant>
      <vt:variant>
        <vt:i4>1835060</vt:i4>
      </vt:variant>
      <vt:variant>
        <vt:i4>680</vt:i4>
      </vt:variant>
      <vt:variant>
        <vt:i4>0</vt:i4>
      </vt:variant>
      <vt:variant>
        <vt:i4>5</vt:i4>
      </vt:variant>
      <vt:variant>
        <vt:lpwstr/>
      </vt:variant>
      <vt:variant>
        <vt:lpwstr>_Toc185590965</vt:lpwstr>
      </vt:variant>
      <vt:variant>
        <vt:i4>1835060</vt:i4>
      </vt:variant>
      <vt:variant>
        <vt:i4>674</vt:i4>
      </vt:variant>
      <vt:variant>
        <vt:i4>0</vt:i4>
      </vt:variant>
      <vt:variant>
        <vt:i4>5</vt:i4>
      </vt:variant>
      <vt:variant>
        <vt:lpwstr/>
      </vt:variant>
      <vt:variant>
        <vt:lpwstr>_Toc185590964</vt:lpwstr>
      </vt:variant>
      <vt:variant>
        <vt:i4>1835060</vt:i4>
      </vt:variant>
      <vt:variant>
        <vt:i4>668</vt:i4>
      </vt:variant>
      <vt:variant>
        <vt:i4>0</vt:i4>
      </vt:variant>
      <vt:variant>
        <vt:i4>5</vt:i4>
      </vt:variant>
      <vt:variant>
        <vt:lpwstr/>
      </vt:variant>
      <vt:variant>
        <vt:lpwstr>_Toc185590963</vt:lpwstr>
      </vt:variant>
      <vt:variant>
        <vt:i4>1835060</vt:i4>
      </vt:variant>
      <vt:variant>
        <vt:i4>662</vt:i4>
      </vt:variant>
      <vt:variant>
        <vt:i4>0</vt:i4>
      </vt:variant>
      <vt:variant>
        <vt:i4>5</vt:i4>
      </vt:variant>
      <vt:variant>
        <vt:lpwstr/>
      </vt:variant>
      <vt:variant>
        <vt:lpwstr>_Toc185590962</vt:lpwstr>
      </vt:variant>
      <vt:variant>
        <vt:i4>1835060</vt:i4>
      </vt:variant>
      <vt:variant>
        <vt:i4>656</vt:i4>
      </vt:variant>
      <vt:variant>
        <vt:i4>0</vt:i4>
      </vt:variant>
      <vt:variant>
        <vt:i4>5</vt:i4>
      </vt:variant>
      <vt:variant>
        <vt:lpwstr/>
      </vt:variant>
      <vt:variant>
        <vt:lpwstr>_Toc185590961</vt:lpwstr>
      </vt:variant>
      <vt:variant>
        <vt:i4>1835060</vt:i4>
      </vt:variant>
      <vt:variant>
        <vt:i4>650</vt:i4>
      </vt:variant>
      <vt:variant>
        <vt:i4>0</vt:i4>
      </vt:variant>
      <vt:variant>
        <vt:i4>5</vt:i4>
      </vt:variant>
      <vt:variant>
        <vt:lpwstr/>
      </vt:variant>
      <vt:variant>
        <vt:lpwstr>_Toc185590960</vt:lpwstr>
      </vt:variant>
      <vt:variant>
        <vt:i4>2031668</vt:i4>
      </vt:variant>
      <vt:variant>
        <vt:i4>644</vt:i4>
      </vt:variant>
      <vt:variant>
        <vt:i4>0</vt:i4>
      </vt:variant>
      <vt:variant>
        <vt:i4>5</vt:i4>
      </vt:variant>
      <vt:variant>
        <vt:lpwstr/>
      </vt:variant>
      <vt:variant>
        <vt:lpwstr>_Toc185590959</vt:lpwstr>
      </vt:variant>
      <vt:variant>
        <vt:i4>2031668</vt:i4>
      </vt:variant>
      <vt:variant>
        <vt:i4>638</vt:i4>
      </vt:variant>
      <vt:variant>
        <vt:i4>0</vt:i4>
      </vt:variant>
      <vt:variant>
        <vt:i4>5</vt:i4>
      </vt:variant>
      <vt:variant>
        <vt:lpwstr/>
      </vt:variant>
      <vt:variant>
        <vt:lpwstr>_Toc185590958</vt:lpwstr>
      </vt:variant>
      <vt:variant>
        <vt:i4>2031668</vt:i4>
      </vt:variant>
      <vt:variant>
        <vt:i4>632</vt:i4>
      </vt:variant>
      <vt:variant>
        <vt:i4>0</vt:i4>
      </vt:variant>
      <vt:variant>
        <vt:i4>5</vt:i4>
      </vt:variant>
      <vt:variant>
        <vt:lpwstr/>
      </vt:variant>
      <vt:variant>
        <vt:lpwstr>_Toc185590957</vt:lpwstr>
      </vt:variant>
      <vt:variant>
        <vt:i4>2031668</vt:i4>
      </vt:variant>
      <vt:variant>
        <vt:i4>626</vt:i4>
      </vt:variant>
      <vt:variant>
        <vt:i4>0</vt:i4>
      </vt:variant>
      <vt:variant>
        <vt:i4>5</vt:i4>
      </vt:variant>
      <vt:variant>
        <vt:lpwstr/>
      </vt:variant>
      <vt:variant>
        <vt:lpwstr>_Toc185590956</vt:lpwstr>
      </vt:variant>
      <vt:variant>
        <vt:i4>2031668</vt:i4>
      </vt:variant>
      <vt:variant>
        <vt:i4>620</vt:i4>
      </vt:variant>
      <vt:variant>
        <vt:i4>0</vt:i4>
      </vt:variant>
      <vt:variant>
        <vt:i4>5</vt:i4>
      </vt:variant>
      <vt:variant>
        <vt:lpwstr/>
      </vt:variant>
      <vt:variant>
        <vt:lpwstr>_Toc185590955</vt:lpwstr>
      </vt:variant>
      <vt:variant>
        <vt:i4>2031668</vt:i4>
      </vt:variant>
      <vt:variant>
        <vt:i4>614</vt:i4>
      </vt:variant>
      <vt:variant>
        <vt:i4>0</vt:i4>
      </vt:variant>
      <vt:variant>
        <vt:i4>5</vt:i4>
      </vt:variant>
      <vt:variant>
        <vt:lpwstr/>
      </vt:variant>
      <vt:variant>
        <vt:lpwstr>_Toc185590954</vt:lpwstr>
      </vt:variant>
      <vt:variant>
        <vt:i4>2031668</vt:i4>
      </vt:variant>
      <vt:variant>
        <vt:i4>608</vt:i4>
      </vt:variant>
      <vt:variant>
        <vt:i4>0</vt:i4>
      </vt:variant>
      <vt:variant>
        <vt:i4>5</vt:i4>
      </vt:variant>
      <vt:variant>
        <vt:lpwstr/>
      </vt:variant>
      <vt:variant>
        <vt:lpwstr>_Toc185590953</vt:lpwstr>
      </vt:variant>
      <vt:variant>
        <vt:i4>2031668</vt:i4>
      </vt:variant>
      <vt:variant>
        <vt:i4>602</vt:i4>
      </vt:variant>
      <vt:variant>
        <vt:i4>0</vt:i4>
      </vt:variant>
      <vt:variant>
        <vt:i4>5</vt:i4>
      </vt:variant>
      <vt:variant>
        <vt:lpwstr/>
      </vt:variant>
      <vt:variant>
        <vt:lpwstr>_Toc185590952</vt:lpwstr>
      </vt:variant>
      <vt:variant>
        <vt:i4>2031668</vt:i4>
      </vt:variant>
      <vt:variant>
        <vt:i4>596</vt:i4>
      </vt:variant>
      <vt:variant>
        <vt:i4>0</vt:i4>
      </vt:variant>
      <vt:variant>
        <vt:i4>5</vt:i4>
      </vt:variant>
      <vt:variant>
        <vt:lpwstr/>
      </vt:variant>
      <vt:variant>
        <vt:lpwstr>_Toc185590951</vt:lpwstr>
      </vt:variant>
      <vt:variant>
        <vt:i4>2031668</vt:i4>
      </vt:variant>
      <vt:variant>
        <vt:i4>590</vt:i4>
      </vt:variant>
      <vt:variant>
        <vt:i4>0</vt:i4>
      </vt:variant>
      <vt:variant>
        <vt:i4>5</vt:i4>
      </vt:variant>
      <vt:variant>
        <vt:lpwstr/>
      </vt:variant>
      <vt:variant>
        <vt:lpwstr>_Toc185590950</vt:lpwstr>
      </vt:variant>
      <vt:variant>
        <vt:i4>1966132</vt:i4>
      </vt:variant>
      <vt:variant>
        <vt:i4>584</vt:i4>
      </vt:variant>
      <vt:variant>
        <vt:i4>0</vt:i4>
      </vt:variant>
      <vt:variant>
        <vt:i4>5</vt:i4>
      </vt:variant>
      <vt:variant>
        <vt:lpwstr/>
      </vt:variant>
      <vt:variant>
        <vt:lpwstr>_Toc185590949</vt:lpwstr>
      </vt:variant>
      <vt:variant>
        <vt:i4>1966132</vt:i4>
      </vt:variant>
      <vt:variant>
        <vt:i4>578</vt:i4>
      </vt:variant>
      <vt:variant>
        <vt:i4>0</vt:i4>
      </vt:variant>
      <vt:variant>
        <vt:i4>5</vt:i4>
      </vt:variant>
      <vt:variant>
        <vt:lpwstr/>
      </vt:variant>
      <vt:variant>
        <vt:lpwstr>_Toc185590948</vt:lpwstr>
      </vt:variant>
      <vt:variant>
        <vt:i4>1966132</vt:i4>
      </vt:variant>
      <vt:variant>
        <vt:i4>572</vt:i4>
      </vt:variant>
      <vt:variant>
        <vt:i4>0</vt:i4>
      </vt:variant>
      <vt:variant>
        <vt:i4>5</vt:i4>
      </vt:variant>
      <vt:variant>
        <vt:lpwstr/>
      </vt:variant>
      <vt:variant>
        <vt:lpwstr>_Toc185590947</vt:lpwstr>
      </vt:variant>
      <vt:variant>
        <vt:i4>1966132</vt:i4>
      </vt:variant>
      <vt:variant>
        <vt:i4>566</vt:i4>
      </vt:variant>
      <vt:variant>
        <vt:i4>0</vt:i4>
      </vt:variant>
      <vt:variant>
        <vt:i4>5</vt:i4>
      </vt:variant>
      <vt:variant>
        <vt:lpwstr/>
      </vt:variant>
      <vt:variant>
        <vt:lpwstr>_Toc185590946</vt:lpwstr>
      </vt:variant>
      <vt:variant>
        <vt:i4>1966132</vt:i4>
      </vt:variant>
      <vt:variant>
        <vt:i4>560</vt:i4>
      </vt:variant>
      <vt:variant>
        <vt:i4>0</vt:i4>
      </vt:variant>
      <vt:variant>
        <vt:i4>5</vt:i4>
      </vt:variant>
      <vt:variant>
        <vt:lpwstr/>
      </vt:variant>
      <vt:variant>
        <vt:lpwstr>_Toc185590945</vt:lpwstr>
      </vt:variant>
      <vt:variant>
        <vt:i4>1966132</vt:i4>
      </vt:variant>
      <vt:variant>
        <vt:i4>554</vt:i4>
      </vt:variant>
      <vt:variant>
        <vt:i4>0</vt:i4>
      </vt:variant>
      <vt:variant>
        <vt:i4>5</vt:i4>
      </vt:variant>
      <vt:variant>
        <vt:lpwstr/>
      </vt:variant>
      <vt:variant>
        <vt:lpwstr>_Toc185590944</vt:lpwstr>
      </vt:variant>
      <vt:variant>
        <vt:i4>1966132</vt:i4>
      </vt:variant>
      <vt:variant>
        <vt:i4>548</vt:i4>
      </vt:variant>
      <vt:variant>
        <vt:i4>0</vt:i4>
      </vt:variant>
      <vt:variant>
        <vt:i4>5</vt:i4>
      </vt:variant>
      <vt:variant>
        <vt:lpwstr/>
      </vt:variant>
      <vt:variant>
        <vt:lpwstr>_Toc185590943</vt:lpwstr>
      </vt:variant>
      <vt:variant>
        <vt:i4>1966132</vt:i4>
      </vt:variant>
      <vt:variant>
        <vt:i4>542</vt:i4>
      </vt:variant>
      <vt:variant>
        <vt:i4>0</vt:i4>
      </vt:variant>
      <vt:variant>
        <vt:i4>5</vt:i4>
      </vt:variant>
      <vt:variant>
        <vt:lpwstr/>
      </vt:variant>
      <vt:variant>
        <vt:lpwstr>_Toc185590942</vt:lpwstr>
      </vt:variant>
      <vt:variant>
        <vt:i4>1966132</vt:i4>
      </vt:variant>
      <vt:variant>
        <vt:i4>536</vt:i4>
      </vt:variant>
      <vt:variant>
        <vt:i4>0</vt:i4>
      </vt:variant>
      <vt:variant>
        <vt:i4>5</vt:i4>
      </vt:variant>
      <vt:variant>
        <vt:lpwstr/>
      </vt:variant>
      <vt:variant>
        <vt:lpwstr>_Toc185590941</vt:lpwstr>
      </vt:variant>
      <vt:variant>
        <vt:i4>1966132</vt:i4>
      </vt:variant>
      <vt:variant>
        <vt:i4>530</vt:i4>
      </vt:variant>
      <vt:variant>
        <vt:i4>0</vt:i4>
      </vt:variant>
      <vt:variant>
        <vt:i4>5</vt:i4>
      </vt:variant>
      <vt:variant>
        <vt:lpwstr/>
      </vt:variant>
      <vt:variant>
        <vt:lpwstr>_Toc185590940</vt:lpwstr>
      </vt:variant>
      <vt:variant>
        <vt:i4>1638452</vt:i4>
      </vt:variant>
      <vt:variant>
        <vt:i4>524</vt:i4>
      </vt:variant>
      <vt:variant>
        <vt:i4>0</vt:i4>
      </vt:variant>
      <vt:variant>
        <vt:i4>5</vt:i4>
      </vt:variant>
      <vt:variant>
        <vt:lpwstr/>
      </vt:variant>
      <vt:variant>
        <vt:lpwstr>_Toc185590939</vt:lpwstr>
      </vt:variant>
      <vt:variant>
        <vt:i4>1638452</vt:i4>
      </vt:variant>
      <vt:variant>
        <vt:i4>518</vt:i4>
      </vt:variant>
      <vt:variant>
        <vt:i4>0</vt:i4>
      </vt:variant>
      <vt:variant>
        <vt:i4>5</vt:i4>
      </vt:variant>
      <vt:variant>
        <vt:lpwstr/>
      </vt:variant>
      <vt:variant>
        <vt:lpwstr>_Toc185590938</vt:lpwstr>
      </vt:variant>
      <vt:variant>
        <vt:i4>1638452</vt:i4>
      </vt:variant>
      <vt:variant>
        <vt:i4>512</vt:i4>
      </vt:variant>
      <vt:variant>
        <vt:i4>0</vt:i4>
      </vt:variant>
      <vt:variant>
        <vt:i4>5</vt:i4>
      </vt:variant>
      <vt:variant>
        <vt:lpwstr/>
      </vt:variant>
      <vt:variant>
        <vt:lpwstr>_Toc185590937</vt:lpwstr>
      </vt:variant>
      <vt:variant>
        <vt:i4>1638452</vt:i4>
      </vt:variant>
      <vt:variant>
        <vt:i4>506</vt:i4>
      </vt:variant>
      <vt:variant>
        <vt:i4>0</vt:i4>
      </vt:variant>
      <vt:variant>
        <vt:i4>5</vt:i4>
      </vt:variant>
      <vt:variant>
        <vt:lpwstr/>
      </vt:variant>
      <vt:variant>
        <vt:lpwstr>_Toc185590936</vt:lpwstr>
      </vt:variant>
      <vt:variant>
        <vt:i4>1638452</vt:i4>
      </vt:variant>
      <vt:variant>
        <vt:i4>500</vt:i4>
      </vt:variant>
      <vt:variant>
        <vt:i4>0</vt:i4>
      </vt:variant>
      <vt:variant>
        <vt:i4>5</vt:i4>
      </vt:variant>
      <vt:variant>
        <vt:lpwstr/>
      </vt:variant>
      <vt:variant>
        <vt:lpwstr>_Toc185590935</vt:lpwstr>
      </vt:variant>
      <vt:variant>
        <vt:i4>1638452</vt:i4>
      </vt:variant>
      <vt:variant>
        <vt:i4>494</vt:i4>
      </vt:variant>
      <vt:variant>
        <vt:i4>0</vt:i4>
      </vt:variant>
      <vt:variant>
        <vt:i4>5</vt:i4>
      </vt:variant>
      <vt:variant>
        <vt:lpwstr/>
      </vt:variant>
      <vt:variant>
        <vt:lpwstr>_Toc185590934</vt:lpwstr>
      </vt:variant>
      <vt:variant>
        <vt:i4>1638452</vt:i4>
      </vt:variant>
      <vt:variant>
        <vt:i4>488</vt:i4>
      </vt:variant>
      <vt:variant>
        <vt:i4>0</vt:i4>
      </vt:variant>
      <vt:variant>
        <vt:i4>5</vt:i4>
      </vt:variant>
      <vt:variant>
        <vt:lpwstr/>
      </vt:variant>
      <vt:variant>
        <vt:lpwstr>_Toc185590933</vt:lpwstr>
      </vt:variant>
      <vt:variant>
        <vt:i4>1638452</vt:i4>
      </vt:variant>
      <vt:variant>
        <vt:i4>482</vt:i4>
      </vt:variant>
      <vt:variant>
        <vt:i4>0</vt:i4>
      </vt:variant>
      <vt:variant>
        <vt:i4>5</vt:i4>
      </vt:variant>
      <vt:variant>
        <vt:lpwstr/>
      </vt:variant>
      <vt:variant>
        <vt:lpwstr>_Toc185590932</vt:lpwstr>
      </vt:variant>
      <vt:variant>
        <vt:i4>1638452</vt:i4>
      </vt:variant>
      <vt:variant>
        <vt:i4>476</vt:i4>
      </vt:variant>
      <vt:variant>
        <vt:i4>0</vt:i4>
      </vt:variant>
      <vt:variant>
        <vt:i4>5</vt:i4>
      </vt:variant>
      <vt:variant>
        <vt:lpwstr/>
      </vt:variant>
      <vt:variant>
        <vt:lpwstr>_Toc185590931</vt:lpwstr>
      </vt:variant>
      <vt:variant>
        <vt:i4>1638452</vt:i4>
      </vt:variant>
      <vt:variant>
        <vt:i4>470</vt:i4>
      </vt:variant>
      <vt:variant>
        <vt:i4>0</vt:i4>
      </vt:variant>
      <vt:variant>
        <vt:i4>5</vt:i4>
      </vt:variant>
      <vt:variant>
        <vt:lpwstr/>
      </vt:variant>
      <vt:variant>
        <vt:lpwstr>_Toc185590930</vt:lpwstr>
      </vt:variant>
      <vt:variant>
        <vt:i4>1572916</vt:i4>
      </vt:variant>
      <vt:variant>
        <vt:i4>464</vt:i4>
      </vt:variant>
      <vt:variant>
        <vt:i4>0</vt:i4>
      </vt:variant>
      <vt:variant>
        <vt:i4>5</vt:i4>
      </vt:variant>
      <vt:variant>
        <vt:lpwstr/>
      </vt:variant>
      <vt:variant>
        <vt:lpwstr>_Toc185590929</vt:lpwstr>
      </vt:variant>
      <vt:variant>
        <vt:i4>1572916</vt:i4>
      </vt:variant>
      <vt:variant>
        <vt:i4>458</vt:i4>
      </vt:variant>
      <vt:variant>
        <vt:i4>0</vt:i4>
      </vt:variant>
      <vt:variant>
        <vt:i4>5</vt:i4>
      </vt:variant>
      <vt:variant>
        <vt:lpwstr/>
      </vt:variant>
      <vt:variant>
        <vt:lpwstr>_Toc185590928</vt:lpwstr>
      </vt:variant>
      <vt:variant>
        <vt:i4>1572916</vt:i4>
      </vt:variant>
      <vt:variant>
        <vt:i4>452</vt:i4>
      </vt:variant>
      <vt:variant>
        <vt:i4>0</vt:i4>
      </vt:variant>
      <vt:variant>
        <vt:i4>5</vt:i4>
      </vt:variant>
      <vt:variant>
        <vt:lpwstr/>
      </vt:variant>
      <vt:variant>
        <vt:lpwstr>_Toc185590927</vt:lpwstr>
      </vt:variant>
      <vt:variant>
        <vt:i4>1572916</vt:i4>
      </vt:variant>
      <vt:variant>
        <vt:i4>446</vt:i4>
      </vt:variant>
      <vt:variant>
        <vt:i4>0</vt:i4>
      </vt:variant>
      <vt:variant>
        <vt:i4>5</vt:i4>
      </vt:variant>
      <vt:variant>
        <vt:lpwstr/>
      </vt:variant>
      <vt:variant>
        <vt:lpwstr>_Toc185590926</vt:lpwstr>
      </vt:variant>
      <vt:variant>
        <vt:i4>1572916</vt:i4>
      </vt:variant>
      <vt:variant>
        <vt:i4>440</vt:i4>
      </vt:variant>
      <vt:variant>
        <vt:i4>0</vt:i4>
      </vt:variant>
      <vt:variant>
        <vt:i4>5</vt:i4>
      </vt:variant>
      <vt:variant>
        <vt:lpwstr/>
      </vt:variant>
      <vt:variant>
        <vt:lpwstr>_Toc185590925</vt:lpwstr>
      </vt:variant>
      <vt:variant>
        <vt:i4>1572916</vt:i4>
      </vt:variant>
      <vt:variant>
        <vt:i4>434</vt:i4>
      </vt:variant>
      <vt:variant>
        <vt:i4>0</vt:i4>
      </vt:variant>
      <vt:variant>
        <vt:i4>5</vt:i4>
      </vt:variant>
      <vt:variant>
        <vt:lpwstr/>
      </vt:variant>
      <vt:variant>
        <vt:lpwstr>_Toc185590924</vt:lpwstr>
      </vt:variant>
      <vt:variant>
        <vt:i4>1572916</vt:i4>
      </vt:variant>
      <vt:variant>
        <vt:i4>428</vt:i4>
      </vt:variant>
      <vt:variant>
        <vt:i4>0</vt:i4>
      </vt:variant>
      <vt:variant>
        <vt:i4>5</vt:i4>
      </vt:variant>
      <vt:variant>
        <vt:lpwstr/>
      </vt:variant>
      <vt:variant>
        <vt:lpwstr>_Toc185590923</vt:lpwstr>
      </vt:variant>
      <vt:variant>
        <vt:i4>1572916</vt:i4>
      </vt:variant>
      <vt:variant>
        <vt:i4>422</vt:i4>
      </vt:variant>
      <vt:variant>
        <vt:i4>0</vt:i4>
      </vt:variant>
      <vt:variant>
        <vt:i4>5</vt:i4>
      </vt:variant>
      <vt:variant>
        <vt:lpwstr/>
      </vt:variant>
      <vt:variant>
        <vt:lpwstr>_Toc185590922</vt:lpwstr>
      </vt:variant>
      <vt:variant>
        <vt:i4>1572916</vt:i4>
      </vt:variant>
      <vt:variant>
        <vt:i4>416</vt:i4>
      </vt:variant>
      <vt:variant>
        <vt:i4>0</vt:i4>
      </vt:variant>
      <vt:variant>
        <vt:i4>5</vt:i4>
      </vt:variant>
      <vt:variant>
        <vt:lpwstr/>
      </vt:variant>
      <vt:variant>
        <vt:lpwstr>_Toc185590921</vt:lpwstr>
      </vt:variant>
      <vt:variant>
        <vt:i4>1572916</vt:i4>
      </vt:variant>
      <vt:variant>
        <vt:i4>410</vt:i4>
      </vt:variant>
      <vt:variant>
        <vt:i4>0</vt:i4>
      </vt:variant>
      <vt:variant>
        <vt:i4>5</vt:i4>
      </vt:variant>
      <vt:variant>
        <vt:lpwstr/>
      </vt:variant>
      <vt:variant>
        <vt:lpwstr>_Toc185590920</vt:lpwstr>
      </vt:variant>
      <vt:variant>
        <vt:i4>1769524</vt:i4>
      </vt:variant>
      <vt:variant>
        <vt:i4>404</vt:i4>
      </vt:variant>
      <vt:variant>
        <vt:i4>0</vt:i4>
      </vt:variant>
      <vt:variant>
        <vt:i4>5</vt:i4>
      </vt:variant>
      <vt:variant>
        <vt:lpwstr/>
      </vt:variant>
      <vt:variant>
        <vt:lpwstr>_Toc185590919</vt:lpwstr>
      </vt:variant>
      <vt:variant>
        <vt:i4>1769524</vt:i4>
      </vt:variant>
      <vt:variant>
        <vt:i4>398</vt:i4>
      </vt:variant>
      <vt:variant>
        <vt:i4>0</vt:i4>
      </vt:variant>
      <vt:variant>
        <vt:i4>5</vt:i4>
      </vt:variant>
      <vt:variant>
        <vt:lpwstr/>
      </vt:variant>
      <vt:variant>
        <vt:lpwstr>_Toc185590918</vt:lpwstr>
      </vt:variant>
      <vt:variant>
        <vt:i4>1769524</vt:i4>
      </vt:variant>
      <vt:variant>
        <vt:i4>392</vt:i4>
      </vt:variant>
      <vt:variant>
        <vt:i4>0</vt:i4>
      </vt:variant>
      <vt:variant>
        <vt:i4>5</vt:i4>
      </vt:variant>
      <vt:variant>
        <vt:lpwstr/>
      </vt:variant>
      <vt:variant>
        <vt:lpwstr>_Toc185590917</vt:lpwstr>
      </vt:variant>
      <vt:variant>
        <vt:i4>1769524</vt:i4>
      </vt:variant>
      <vt:variant>
        <vt:i4>386</vt:i4>
      </vt:variant>
      <vt:variant>
        <vt:i4>0</vt:i4>
      </vt:variant>
      <vt:variant>
        <vt:i4>5</vt:i4>
      </vt:variant>
      <vt:variant>
        <vt:lpwstr/>
      </vt:variant>
      <vt:variant>
        <vt:lpwstr>_Toc185590916</vt:lpwstr>
      </vt:variant>
      <vt:variant>
        <vt:i4>1769524</vt:i4>
      </vt:variant>
      <vt:variant>
        <vt:i4>380</vt:i4>
      </vt:variant>
      <vt:variant>
        <vt:i4>0</vt:i4>
      </vt:variant>
      <vt:variant>
        <vt:i4>5</vt:i4>
      </vt:variant>
      <vt:variant>
        <vt:lpwstr/>
      </vt:variant>
      <vt:variant>
        <vt:lpwstr>_Toc185590915</vt:lpwstr>
      </vt:variant>
      <vt:variant>
        <vt:i4>1769524</vt:i4>
      </vt:variant>
      <vt:variant>
        <vt:i4>374</vt:i4>
      </vt:variant>
      <vt:variant>
        <vt:i4>0</vt:i4>
      </vt:variant>
      <vt:variant>
        <vt:i4>5</vt:i4>
      </vt:variant>
      <vt:variant>
        <vt:lpwstr/>
      </vt:variant>
      <vt:variant>
        <vt:lpwstr>_Toc185590914</vt:lpwstr>
      </vt:variant>
      <vt:variant>
        <vt:i4>1769524</vt:i4>
      </vt:variant>
      <vt:variant>
        <vt:i4>368</vt:i4>
      </vt:variant>
      <vt:variant>
        <vt:i4>0</vt:i4>
      </vt:variant>
      <vt:variant>
        <vt:i4>5</vt:i4>
      </vt:variant>
      <vt:variant>
        <vt:lpwstr/>
      </vt:variant>
      <vt:variant>
        <vt:lpwstr>_Toc185590913</vt:lpwstr>
      </vt:variant>
      <vt:variant>
        <vt:i4>1769524</vt:i4>
      </vt:variant>
      <vt:variant>
        <vt:i4>362</vt:i4>
      </vt:variant>
      <vt:variant>
        <vt:i4>0</vt:i4>
      </vt:variant>
      <vt:variant>
        <vt:i4>5</vt:i4>
      </vt:variant>
      <vt:variant>
        <vt:lpwstr/>
      </vt:variant>
      <vt:variant>
        <vt:lpwstr>_Toc185590912</vt:lpwstr>
      </vt:variant>
      <vt:variant>
        <vt:i4>1769524</vt:i4>
      </vt:variant>
      <vt:variant>
        <vt:i4>356</vt:i4>
      </vt:variant>
      <vt:variant>
        <vt:i4>0</vt:i4>
      </vt:variant>
      <vt:variant>
        <vt:i4>5</vt:i4>
      </vt:variant>
      <vt:variant>
        <vt:lpwstr/>
      </vt:variant>
      <vt:variant>
        <vt:lpwstr>_Toc185590911</vt:lpwstr>
      </vt:variant>
      <vt:variant>
        <vt:i4>1769524</vt:i4>
      </vt:variant>
      <vt:variant>
        <vt:i4>350</vt:i4>
      </vt:variant>
      <vt:variant>
        <vt:i4>0</vt:i4>
      </vt:variant>
      <vt:variant>
        <vt:i4>5</vt:i4>
      </vt:variant>
      <vt:variant>
        <vt:lpwstr/>
      </vt:variant>
      <vt:variant>
        <vt:lpwstr>_Toc185590910</vt:lpwstr>
      </vt:variant>
      <vt:variant>
        <vt:i4>1703988</vt:i4>
      </vt:variant>
      <vt:variant>
        <vt:i4>344</vt:i4>
      </vt:variant>
      <vt:variant>
        <vt:i4>0</vt:i4>
      </vt:variant>
      <vt:variant>
        <vt:i4>5</vt:i4>
      </vt:variant>
      <vt:variant>
        <vt:lpwstr/>
      </vt:variant>
      <vt:variant>
        <vt:lpwstr>_Toc185590909</vt:lpwstr>
      </vt:variant>
      <vt:variant>
        <vt:i4>1703988</vt:i4>
      </vt:variant>
      <vt:variant>
        <vt:i4>338</vt:i4>
      </vt:variant>
      <vt:variant>
        <vt:i4>0</vt:i4>
      </vt:variant>
      <vt:variant>
        <vt:i4>5</vt:i4>
      </vt:variant>
      <vt:variant>
        <vt:lpwstr/>
      </vt:variant>
      <vt:variant>
        <vt:lpwstr>_Toc185590908</vt:lpwstr>
      </vt:variant>
      <vt:variant>
        <vt:i4>1703988</vt:i4>
      </vt:variant>
      <vt:variant>
        <vt:i4>332</vt:i4>
      </vt:variant>
      <vt:variant>
        <vt:i4>0</vt:i4>
      </vt:variant>
      <vt:variant>
        <vt:i4>5</vt:i4>
      </vt:variant>
      <vt:variant>
        <vt:lpwstr/>
      </vt:variant>
      <vt:variant>
        <vt:lpwstr>_Toc185590907</vt:lpwstr>
      </vt:variant>
      <vt:variant>
        <vt:i4>1703988</vt:i4>
      </vt:variant>
      <vt:variant>
        <vt:i4>326</vt:i4>
      </vt:variant>
      <vt:variant>
        <vt:i4>0</vt:i4>
      </vt:variant>
      <vt:variant>
        <vt:i4>5</vt:i4>
      </vt:variant>
      <vt:variant>
        <vt:lpwstr/>
      </vt:variant>
      <vt:variant>
        <vt:lpwstr>_Toc185590906</vt:lpwstr>
      </vt:variant>
      <vt:variant>
        <vt:i4>1703988</vt:i4>
      </vt:variant>
      <vt:variant>
        <vt:i4>320</vt:i4>
      </vt:variant>
      <vt:variant>
        <vt:i4>0</vt:i4>
      </vt:variant>
      <vt:variant>
        <vt:i4>5</vt:i4>
      </vt:variant>
      <vt:variant>
        <vt:lpwstr/>
      </vt:variant>
      <vt:variant>
        <vt:lpwstr>_Toc185590905</vt:lpwstr>
      </vt:variant>
      <vt:variant>
        <vt:i4>1703988</vt:i4>
      </vt:variant>
      <vt:variant>
        <vt:i4>314</vt:i4>
      </vt:variant>
      <vt:variant>
        <vt:i4>0</vt:i4>
      </vt:variant>
      <vt:variant>
        <vt:i4>5</vt:i4>
      </vt:variant>
      <vt:variant>
        <vt:lpwstr/>
      </vt:variant>
      <vt:variant>
        <vt:lpwstr>_Toc185590904</vt:lpwstr>
      </vt:variant>
      <vt:variant>
        <vt:i4>1703988</vt:i4>
      </vt:variant>
      <vt:variant>
        <vt:i4>308</vt:i4>
      </vt:variant>
      <vt:variant>
        <vt:i4>0</vt:i4>
      </vt:variant>
      <vt:variant>
        <vt:i4>5</vt:i4>
      </vt:variant>
      <vt:variant>
        <vt:lpwstr/>
      </vt:variant>
      <vt:variant>
        <vt:lpwstr>_Toc185590903</vt:lpwstr>
      </vt:variant>
      <vt:variant>
        <vt:i4>1703988</vt:i4>
      </vt:variant>
      <vt:variant>
        <vt:i4>302</vt:i4>
      </vt:variant>
      <vt:variant>
        <vt:i4>0</vt:i4>
      </vt:variant>
      <vt:variant>
        <vt:i4>5</vt:i4>
      </vt:variant>
      <vt:variant>
        <vt:lpwstr/>
      </vt:variant>
      <vt:variant>
        <vt:lpwstr>_Toc185590902</vt:lpwstr>
      </vt:variant>
      <vt:variant>
        <vt:i4>1703988</vt:i4>
      </vt:variant>
      <vt:variant>
        <vt:i4>296</vt:i4>
      </vt:variant>
      <vt:variant>
        <vt:i4>0</vt:i4>
      </vt:variant>
      <vt:variant>
        <vt:i4>5</vt:i4>
      </vt:variant>
      <vt:variant>
        <vt:lpwstr/>
      </vt:variant>
      <vt:variant>
        <vt:lpwstr>_Toc185590901</vt:lpwstr>
      </vt:variant>
      <vt:variant>
        <vt:i4>1703988</vt:i4>
      </vt:variant>
      <vt:variant>
        <vt:i4>290</vt:i4>
      </vt:variant>
      <vt:variant>
        <vt:i4>0</vt:i4>
      </vt:variant>
      <vt:variant>
        <vt:i4>5</vt:i4>
      </vt:variant>
      <vt:variant>
        <vt:lpwstr/>
      </vt:variant>
      <vt:variant>
        <vt:lpwstr>_Toc185590900</vt:lpwstr>
      </vt:variant>
      <vt:variant>
        <vt:i4>1245237</vt:i4>
      </vt:variant>
      <vt:variant>
        <vt:i4>284</vt:i4>
      </vt:variant>
      <vt:variant>
        <vt:i4>0</vt:i4>
      </vt:variant>
      <vt:variant>
        <vt:i4>5</vt:i4>
      </vt:variant>
      <vt:variant>
        <vt:lpwstr/>
      </vt:variant>
      <vt:variant>
        <vt:lpwstr>_Toc185590899</vt:lpwstr>
      </vt:variant>
      <vt:variant>
        <vt:i4>1245237</vt:i4>
      </vt:variant>
      <vt:variant>
        <vt:i4>278</vt:i4>
      </vt:variant>
      <vt:variant>
        <vt:i4>0</vt:i4>
      </vt:variant>
      <vt:variant>
        <vt:i4>5</vt:i4>
      </vt:variant>
      <vt:variant>
        <vt:lpwstr/>
      </vt:variant>
      <vt:variant>
        <vt:lpwstr>_Toc185590898</vt:lpwstr>
      </vt:variant>
      <vt:variant>
        <vt:i4>1245237</vt:i4>
      </vt:variant>
      <vt:variant>
        <vt:i4>272</vt:i4>
      </vt:variant>
      <vt:variant>
        <vt:i4>0</vt:i4>
      </vt:variant>
      <vt:variant>
        <vt:i4>5</vt:i4>
      </vt:variant>
      <vt:variant>
        <vt:lpwstr/>
      </vt:variant>
      <vt:variant>
        <vt:lpwstr>_Toc185590897</vt:lpwstr>
      </vt:variant>
      <vt:variant>
        <vt:i4>1245237</vt:i4>
      </vt:variant>
      <vt:variant>
        <vt:i4>266</vt:i4>
      </vt:variant>
      <vt:variant>
        <vt:i4>0</vt:i4>
      </vt:variant>
      <vt:variant>
        <vt:i4>5</vt:i4>
      </vt:variant>
      <vt:variant>
        <vt:lpwstr/>
      </vt:variant>
      <vt:variant>
        <vt:lpwstr>_Toc185590896</vt:lpwstr>
      </vt:variant>
      <vt:variant>
        <vt:i4>1245237</vt:i4>
      </vt:variant>
      <vt:variant>
        <vt:i4>260</vt:i4>
      </vt:variant>
      <vt:variant>
        <vt:i4>0</vt:i4>
      </vt:variant>
      <vt:variant>
        <vt:i4>5</vt:i4>
      </vt:variant>
      <vt:variant>
        <vt:lpwstr/>
      </vt:variant>
      <vt:variant>
        <vt:lpwstr>_Toc185590895</vt:lpwstr>
      </vt:variant>
      <vt:variant>
        <vt:i4>1245237</vt:i4>
      </vt:variant>
      <vt:variant>
        <vt:i4>254</vt:i4>
      </vt:variant>
      <vt:variant>
        <vt:i4>0</vt:i4>
      </vt:variant>
      <vt:variant>
        <vt:i4>5</vt:i4>
      </vt:variant>
      <vt:variant>
        <vt:lpwstr/>
      </vt:variant>
      <vt:variant>
        <vt:lpwstr>_Toc185590894</vt:lpwstr>
      </vt:variant>
      <vt:variant>
        <vt:i4>1245237</vt:i4>
      </vt:variant>
      <vt:variant>
        <vt:i4>248</vt:i4>
      </vt:variant>
      <vt:variant>
        <vt:i4>0</vt:i4>
      </vt:variant>
      <vt:variant>
        <vt:i4>5</vt:i4>
      </vt:variant>
      <vt:variant>
        <vt:lpwstr/>
      </vt:variant>
      <vt:variant>
        <vt:lpwstr>_Toc185590893</vt:lpwstr>
      </vt:variant>
      <vt:variant>
        <vt:i4>1245237</vt:i4>
      </vt:variant>
      <vt:variant>
        <vt:i4>242</vt:i4>
      </vt:variant>
      <vt:variant>
        <vt:i4>0</vt:i4>
      </vt:variant>
      <vt:variant>
        <vt:i4>5</vt:i4>
      </vt:variant>
      <vt:variant>
        <vt:lpwstr/>
      </vt:variant>
      <vt:variant>
        <vt:lpwstr>_Toc185590892</vt:lpwstr>
      </vt:variant>
      <vt:variant>
        <vt:i4>1245237</vt:i4>
      </vt:variant>
      <vt:variant>
        <vt:i4>236</vt:i4>
      </vt:variant>
      <vt:variant>
        <vt:i4>0</vt:i4>
      </vt:variant>
      <vt:variant>
        <vt:i4>5</vt:i4>
      </vt:variant>
      <vt:variant>
        <vt:lpwstr/>
      </vt:variant>
      <vt:variant>
        <vt:lpwstr>_Toc185590891</vt:lpwstr>
      </vt:variant>
      <vt:variant>
        <vt:i4>1245237</vt:i4>
      </vt:variant>
      <vt:variant>
        <vt:i4>230</vt:i4>
      </vt:variant>
      <vt:variant>
        <vt:i4>0</vt:i4>
      </vt:variant>
      <vt:variant>
        <vt:i4>5</vt:i4>
      </vt:variant>
      <vt:variant>
        <vt:lpwstr/>
      </vt:variant>
      <vt:variant>
        <vt:lpwstr>_Toc185590890</vt:lpwstr>
      </vt:variant>
      <vt:variant>
        <vt:i4>1179701</vt:i4>
      </vt:variant>
      <vt:variant>
        <vt:i4>224</vt:i4>
      </vt:variant>
      <vt:variant>
        <vt:i4>0</vt:i4>
      </vt:variant>
      <vt:variant>
        <vt:i4>5</vt:i4>
      </vt:variant>
      <vt:variant>
        <vt:lpwstr/>
      </vt:variant>
      <vt:variant>
        <vt:lpwstr>_Toc185590889</vt:lpwstr>
      </vt:variant>
      <vt:variant>
        <vt:i4>1179701</vt:i4>
      </vt:variant>
      <vt:variant>
        <vt:i4>218</vt:i4>
      </vt:variant>
      <vt:variant>
        <vt:i4>0</vt:i4>
      </vt:variant>
      <vt:variant>
        <vt:i4>5</vt:i4>
      </vt:variant>
      <vt:variant>
        <vt:lpwstr/>
      </vt:variant>
      <vt:variant>
        <vt:lpwstr>_Toc185590888</vt:lpwstr>
      </vt:variant>
      <vt:variant>
        <vt:i4>1179701</vt:i4>
      </vt:variant>
      <vt:variant>
        <vt:i4>212</vt:i4>
      </vt:variant>
      <vt:variant>
        <vt:i4>0</vt:i4>
      </vt:variant>
      <vt:variant>
        <vt:i4>5</vt:i4>
      </vt:variant>
      <vt:variant>
        <vt:lpwstr/>
      </vt:variant>
      <vt:variant>
        <vt:lpwstr>_Toc185590887</vt:lpwstr>
      </vt:variant>
      <vt:variant>
        <vt:i4>1179701</vt:i4>
      </vt:variant>
      <vt:variant>
        <vt:i4>206</vt:i4>
      </vt:variant>
      <vt:variant>
        <vt:i4>0</vt:i4>
      </vt:variant>
      <vt:variant>
        <vt:i4>5</vt:i4>
      </vt:variant>
      <vt:variant>
        <vt:lpwstr/>
      </vt:variant>
      <vt:variant>
        <vt:lpwstr>_Toc185590886</vt:lpwstr>
      </vt:variant>
      <vt:variant>
        <vt:i4>1179701</vt:i4>
      </vt:variant>
      <vt:variant>
        <vt:i4>200</vt:i4>
      </vt:variant>
      <vt:variant>
        <vt:i4>0</vt:i4>
      </vt:variant>
      <vt:variant>
        <vt:i4>5</vt:i4>
      </vt:variant>
      <vt:variant>
        <vt:lpwstr/>
      </vt:variant>
      <vt:variant>
        <vt:lpwstr>_Toc185590885</vt:lpwstr>
      </vt:variant>
      <vt:variant>
        <vt:i4>1179701</vt:i4>
      </vt:variant>
      <vt:variant>
        <vt:i4>194</vt:i4>
      </vt:variant>
      <vt:variant>
        <vt:i4>0</vt:i4>
      </vt:variant>
      <vt:variant>
        <vt:i4>5</vt:i4>
      </vt:variant>
      <vt:variant>
        <vt:lpwstr/>
      </vt:variant>
      <vt:variant>
        <vt:lpwstr>_Toc185590884</vt:lpwstr>
      </vt:variant>
      <vt:variant>
        <vt:i4>1179701</vt:i4>
      </vt:variant>
      <vt:variant>
        <vt:i4>188</vt:i4>
      </vt:variant>
      <vt:variant>
        <vt:i4>0</vt:i4>
      </vt:variant>
      <vt:variant>
        <vt:i4>5</vt:i4>
      </vt:variant>
      <vt:variant>
        <vt:lpwstr/>
      </vt:variant>
      <vt:variant>
        <vt:lpwstr>_Toc185590883</vt:lpwstr>
      </vt:variant>
      <vt:variant>
        <vt:i4>1179701</vt:i4>
      </vt:variant>
      <vt:variant>
        <vt:i4>182</vt:i4>
      </vt:variant>
      <vt:variant>
        <vt:i4>0</vt:i4>
      </vt:variant>
      <vt:variant>
        <vt:i4>5</vt:i4>
      </vt:variant>
      <vt:variant>
        <vt:lpwstr/>
      </vt:variant>
      <vt:variant>
        <vt:lpwstr>_Toc185590882</vt:lpwstr>
      </vt:variant>
      <vt:variant>
        <vt:i4>1179701</vt:i4>
      </vt:variant>
      <vt:variant>
        <vt:i4>176</vt:i4>
      </vt:variant>
      <vt:variant>
        <vt:i4>0</vt:i4>
      </vt:variant>
      <vt:variant>
        <vt:i4>5</vt:i4>
      </vt:variant>
      <vt:variant>
        <vt:lpwstr/>
      </vt:variant>
      <vt:variant>
        <vt:lpwstr>_Toc185590881</vt:lpwstr>
      </vt:variant>
      <vt:variant>
        <vt:i4>1179701</vt:i4>
      </vt:variant>
      <vt:variant>
        <vt:i4>170</vt:i4>
      </vt:variant>
      <vt:variant>
        <vt:i4>0</vt:i4>
      </vt:variant>
      <vt:variant>
        <vt:i4>5</vt:i4>
      </vt:variant>
      <vt:variant>
        <vt:lpwstr/>
      </vt:variant>
      <vt:variant>
        <vt:lpwstr>_Toc185590880</vt:lpwstr>
      </vt:variant>
      <vt:variant>
        <vt:i4>1900597</vt:i4>
      </vt:variant>
      <vt:variant>
        <vt:i4>164</vt:i4>
      </vt:variant>
      <vt:variant>
        <vt:i4>0</vt:i4>
      </vt:variant>
      <vt:variant>
        <vt:i4>5</vt:i4>
      </vt:variant>
      <vt:variant>
        <vt:lpwstr/>
      </vt:variant>
      <vt:variant>
        <vt:lpwstr>_Toc185590879</vt:lpwstr>
      </vt:variant>
      <vt:variant>
        <vt:i4>1900597</vt:i4>
      </vt:variant>
      <vt:variant>
        <vt:i4>158</vt:i4>
      </vt:variant>
      <vt:variant>
        <vt:i4>0</vt:i4>
      </vt:variant>
      <vt:variant>
        <vt:i4>5</vt:i4>
      </vt:variant>
      <vt:variant>
        <vt:lpwstr/>
      </vt:variant>
      <vt:variant>
        <vt:lpwstr>_Toc185590878</vt:lpwstr>
      </vt:variant>
      <vt:variant>
        <vt:i4>1900597</vt:i4>
      </vt:variant>
      <vt:variant>
        <vt:i4>152</vt:i4>
      </vt:variant>
      <vt:variant>
        <vt:i4>0</vt:i4>
      </vt:variant>
      <vt:variant>
        <vt:i4>5</vt:i4>
      </vt:variant>
      <vt:variant>
        <vt:lpwstr/>
      </vt:variant>
      <vt:variant>
        <vt:lpwstr>_Toc185590877</vt:lpwstr>
      </vt:variant>
      <vt:variant>
        <vt:i4>1900597</vt:i4>
      </vt:variant>
      <vt:variant>
        <vt:i4>146</vt:i4>
      </vt:variant>
      <vt:variant>
        <vt:i4>0</vt:i4>
      </vt:variant>
      <vt:variant>
        <vt:i4>5</vt:i4>
      </vt:variant>
      <vt:variant>
        <vt:lpwstr/>
      </vt:variant>
      <vt:variant>
        <vt:lpwstr>_Toc185590876</vt:lpwstr>
      </vt:variant>
      <vt:variant>
        <vt:i4>1900597</vt:i4>
      </vt:variant>
      <vt:variant>
        <vt:i4>140</vt:i4>
      </vt:variant>
      <vt:variant>
        <vt:i4>0</vt:i4>
      </vt:variant>
      <vt:variant>
        <vt:i4>5</vt:i4>
      </vt:variant>
      <vt:variant>
        <vt:lpwstr/>
      </vt:variant>
      <vt:variant>
        <vt:lpwstr>_Toc185590875</vt:lpwstr>
      </vt:variant>
      <vt:variant>
        <vt:i4>1900597</vt:i4>
      </vt:variant>
      <vt:variant>
        <vt:i4>134</vt:i4>
      </vt:variant>
      <vt:variant>
        <vt:i4>0</vt:i4>
      </vt:variant>
      <vt:variant>
        <vt:i4>5</vt:i4>
      </vt:variant>
      <vt:variant>
        <vt:lpwstr/>
      </vt:variant>
      <vt:variant>
        <vt:lpwstr>_Toc185590874</vt:lpwstr>
      </vt:variant>
      <vt:variant>
        <vt:i4>1900597</vt:i4>
      </vt:variant>
      <vt:variant>
        <vt:i4>128</vt:i4>
      </vt:variant>
      <vt:variant>
        <vt:i4>0</vt:i4>
      </vt:variant>
      <vt:variant>
        <vt:i4>5</vt:i4>
      </vt:variant>
      <vt:variant>
        <vt:lpwstr/>
      </vt:variant>
      <vt:variant>
        <vt:lpwstr>_Toc185590873</vt:lpwstr>
      </vt:variant>
      <vt:variant>
        <vt:i4>1900597</vt:i4>
      </vt:variant>
      <vt:variant>
        <vt:i4>122</vt:i4>
      </vt:variant>
      <vt:variant>
        <vt:i4>0</vt:i4>
      </vt:variant>
      <vt:variant>
        <vt:i4>5</vt:i4>
      </vt:variant>
      <vt:variant>
        <vt:lpwstr/>
      </vt:variant>
      <vt:variant>
        <vt:lpwstr>_Toc185590872</vt:lpwstr>
      </vt:variant>
      <vt:variant>
        <vt:i4>1900597</vt:i4>
      </vt:variant>
      <vt:variant>
        <vt:i4>116</vt:i4>
      </vt:variant>
      <vt:variant>
        <vt:i4>0</vt:i4>
      </vt:variant>
      <vt:variant>
        <vt:i4>5</vt:i4>
      </vt:variant>
      <vt:variant>
        <vt:lpwstr/>
      </vt:variant>
      <vt:variant>
        <vt:lpwstr>_Toc185590871</vt:lpwstr>
      </vt:variant>
      <vt:variant>
        <vt:i4>1900597</vt:i4>
      </vt:variant>
      <vt:variant>
        <vt:i4>110</vt:i4>
      </vt:variant>
      <vt:variant>
        <vt:i4>0</vt:i4>
      </vt:variant>
      <vt:variant>
        <vt:i4>5</vt:i4>
      </vt:variant>
      <vt:variant>
        <vt:lpwstr/>
      </vt:variant>
      <vt:variant>
        <vt:lpwstr>_Toc185590870</vt:lpwstr>
      </vt:variant>
      <vt:variant>
        <vt:i4>1835061</vt:i4>
      </vt:variant>
      <vt:variant>
        <vt:i4>104</vt:i4>
      </vt:variant>
      <vt:variant>
        <vt:i4>0</vt:i4>
      </vt:variant>
      <vt:variant>
        <vt:i4>5</vt:i4>
      </vt:variant>
      <vt:variant>
        <vt:lpwstr/>
      </vt:variant>
      <vt:variant>
        <vt:lpwstr>_Toc185590869</vt:lpwstr>
      </vt:variant>
      <vt:variant>
        <vt:i4>1835061</vt:i4>
      </vt:variant>
      <vt:variant>
        <vt:i4>98</vt:i4>
      </vt:variant>
      <vt:variant>
        <vt:i4>0</vt:i4>
      </vt:variant>
      <vt:variant>
        <vt:i4>5</vt:i4>
      </vt:variant>
      <vt:variant>
        <vt:lpwstr/>
      </vt:variant>
      <vt:variant>
        <vt:lpwstr>_Toc185590868</vt:lpwstr>
      </vt:variant>
      <vt:variant>
        <vt:i4>1835061</vt:i4>
      </vt:variant>
      <vt:variant>
        <vt:i4>92</vt:i4>
      </vt:variant>
      <vt:variant>
        <vt:i4>0</vt:i4>
      </vt:variant>
      <vt:variant>
        <vt:i4>5</vt:i4>
      </vt:variant>
      <vt:variant>
        <vt:lpwstr/>
      </vt:variant>
      <vt:variant>
        <vt:lpwstr>_Toc185590867</vt:lpwstr>
      </vt:variant>
      <vt:variant>
        <vt:i4>1835061</vt:i4>
      </vt:variant>
      <vt:variant>
        <vt:i4>86</vt:i4>
      </vt:variant>
      <vt:variant>
        <vt:i4>0</vt:i4>
      </vt:variant>
      <vt:variant>
        <vt:i4>5</vt:i4>
      </vt:variant>
      <vt:variant>
        <vt:lpwstr/>
      </vt:variant>
      <vt:variant>
        <vt:lpwstr>_Toc185590866</vt:lpwstr>
      </vt:variant>
      <vt:variant>
        <vt:i4>1835061</vt:i4>
      </vt:variant>
      <vt:variant>
        <vt:i4>80</vt:i4>
      </vt:variant>
      <vt:variant>
        <vt:i4>0</vt:i4>
      </vt:variant>
      <vt:variant>
        <vt:i4>5</vt:i4>
      </vt:variant>
      <vt:variant>
        <vt:lpwstr/>
      </vt:variant>
      <vt:variant>
        <vt:lpwstr>_Toc185590865</vt:lpwstr>
      </vt:variant>
      <vt:variant>
        <vt:i4>1835061</vt:i4>
      </vt:variant>
      <vt:variant>
        <vt:i4>74</vt:i4>
      </vt:variant>
      <vt:variant>
        <vt:i4>0</vt:i4>
      </vt:variant>
      <vt:variant>
        <vt:i4>5</vt:i4>
      </vt:variant>
      <vt:variant>
        <vt:lpwstr/>
      </vt:variant>
      <vt:variant>
        <vt:lpwstr>_Toc185590864</vt:lpwstr>
      </vt:variant>
      <vt:variant>
        <vt:i4>1835061</vt:i4>
      </vt:variant>
      <vt:variant>
        <vt:i4>68</vt:i4>
      </vt:variant>
      <vt:variant>
        <vt:i4>0</vt:i4>
      </vt:variant>
      <vt:variant>
        <vt:i4>5</vt:i4>
      </vt:variant>
      <vt:variant>
        <vt:lpwstr/>
      </vt:variant>
      <vt:variant>
        <vt:lpwstr>_Toc185590863</vt:lpwstr>
      </vt:variant>
      <vt:variant>
        <vt:i4>1835061</vt:i4>
      </vt:variant>
      <vt:variant>
        <vt:i4>62</vt:i4>
      </vt:variant>
      <vt:variant>
        <vt:i4>0</vt:i4>
      </vt:variant>
      <vt:variant>
        <vt:i4>5</vt:i4>
      </vt:variant>
      <vt:variant>
        <vt:lpwstr/>
      </vt:variant>
      <vt:variant>
        <vt:lpwstr>_Toc185590862</vt:lpwstr>
      </vt:variant>
      <vt:variant>
        <vt:i4>1835061</vt:i4>
      </vt:variant>
      <vt:variant>
        <vt:i4>56</vt:i4>
      </vt:variant>
      <vt:variant>
        <vt:i4>0</vt:i4>
      </vt:variant>
      <vt:variant>
        <vt:i4>5</vt:i4>
      </vt:variant>
      <vt:variant>
        <vt:lpwstr/>
      </vt:variant>
      <vt:variant>
        <vt:lpwstr>_Toc185590861</vt:lpwstr>
      </vt:variant>
      <vt:variant>
        <vt:i4>1835061</vt:i4>
      </vt:variant>
      <vt:variant>
        <vt:i4>50</vt:i4>
      </vt:variant>
      <vt:variant>
        <vt:i4>0</vt:i4>
      </vt:variant>
      <vt:variant>
        <vt:i4>5</vt:i4>
      </vt:variant>
      <vt:variant>
        <vt:lpwstr/>
      </vt:variant>
      <vt:variant>
        <vt:lpwstr>_Toc185590860</vt:lpwstr>
      </vt:variant>
      <vt:variant>
        <vt:i4>2031669</vt:i4>
      </vt:variant>
      <vt:variant>
        <vt:i4>44</vt:i4>
      </vt:variant>
      <vt:variant>
        <vt:i4>0</vt:i4>
      </vt:variant>
      <vt:variant>
        <vt:i4>5</vt:i4>
      </vt:variant>
      <vt:variant>
        <vt:lpwstr/>
      </vt:variant>
      <vt:variant>
        <vt:lpwstr>_Toc185590859</vt:lpwstr>
      </vt:variant>
      <vt:variant>
        <vt:i4>2031669</vt:i4>
      </vt:variant>
      <vt:variant>
        <vt:i4>38</vt:i4>
      </vt:variant>
      <vt:variant>
        <vt:i4>0</vt:i4>
      </vt:variant>
      <vt:variant>
        <vt:i4>5</vt:i4>
      </vt:variant>
      <vt:variant>
        <vt:lpwstr/>
      </vt:variant>
      <vt:variant>
        <vt:lpwstr>_Toc185590858</vt:lpwstr>
      </vt:variant>
      <vt:variant>
        <vt:i4>2031669</vt:i4>
      </vt:variant>
      <vt:variant>
        <vt:i4>32</vt:i4>
      </vt:variant>
      <vt:variant>
        <vt:i4>0</vt:i4>
      </vt:variant>
      <vt:variant>
        <vt:i4>5</vt:i4>
      </vt:variant>
      <vt:variant>
        <vt:lpwstr/>
      </vt:variant>
      <vt:variant>
        <vt:lpwstr>_Toc185590857</vt:lpwstr>
      </vt:variant>
      <vt:variant>
        <vt:i4>2031669</vt:i4>
      </vt:variant>
      <vt:variant>
        <vt:i4>26</vt:i4>
      </vt:variant>
      <vt:variant>
        <vt:i4>0</vt:i4>
      </vt:variant>
      <vt:variant>
        <vt:i4>5</vt:i4>
      </vt:variant>
      <vt:variant>
        <vt:lpwstr/>
      </vt:variant>
      <vt:variant>
        <vt:lpwstr>_Toc185590856</vt:lpwstr>
      </vt:variant>
      <vt:variant>
        <vt:i4>2031669</vt:i4>
      </vt:variant>
      <vt:variant>
        <vt:i4>20</vt:i4>
      </vt:variant>
      <vt:variant>
        <vt:i4>0</vt:i4>
      </vt:variant>
      <vt:variant>
        <vt:i4>5</vt:i4>
      </vt:variant>
      <vt:variant>
        <vt:lpwstr/>
      </vt:variant>
      <vt:variant>
        <vt:lpwstr>_Toc185590855</vt:lpwstr>
      </vt:variant>
      <vt:variant>
        <vt:i4>2031669</vt:i4>
      </vt:variant>
      <vt:variant>
        <vt:i4>14</vt:i4>
      </vt:variant>
      <vt:variant>
        <vt:i4>0</vt:i4>
      </vt:variant>
      <vt:variant>
        <vt:i4>5</vt:i4>
      </vt:variant>
      <vt:variant>
        <vt:lpwstr/>
      </vt:variant>
      <vt:variant>
        <vt:lpwstr>_Toc185590854</vt:lpwstr>
      </vt:variant>
      <vt:variant>
        <vt:i4>2031669</vt:i4>
      </vt:variant>
      <vt:variant>
        <vt:i4>8</vt:i4>
      </vt:variant>
      <vt:variant>
        <vt:i4>0</vt:i4>
      </vt:variant>
      <vt:variant>
        <vt:i4>5</vt:i4>
      </vt:variant>
      <vt:variant>
        <vt:lpwstr/>
      </vt:variant>
      <vt:variant>
        <vt:lpwstr>_Toc185590853</vt:lpwstr>
      </vt:variant>
      <vt:variant>
        <vt:i4>2031669</vt:i4>
      </vt:variant>
      <vt:variant>
        <vt:i4>2</vt:i4>
      </vt:variant>
      <vt:variant>
        <vt:i4>0</vt:i4>
      </vt:variant>
      <vt:variant>
        <vt:i4>5</vt:i4>
      </vt:variant>
      <vt:variant>
        <vt:lpwstr/>
      </vt:variant>
      <vt:variant>
        <vt:lpwstr>_Toc185590852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Fleege, Tanya</dc:creator>
  <cp:keywords/>
  <dc:description/>
  <cp:lastModifiedBy>Allred, Mitzi</cp:lastModifiedBy>
  <cp:revision>14</cp:revision>
  <cp:lastPrinted>2024-05-26T07:01:00Z</cp:lastPrinted>
  <dcterms:created xsi:type="dcterms:W3CDTF">2025-01-17T13:27:00Z</dcterms:created>
  <dcterms:modified xsi:type="dcterms:W3CDTF">2025-01-17T14:23:00Z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0x010100E111FB68E4AB3A458E6F1E68F8888CED</vt:lpwstr>
  </property>
  <property fmtid="{D5CDD505-2E9C-101B-9397-08002B2CF9AE}" pid="3" name="MSIP_Label_4929bff8-5b33-42aa-95d2-28f72e792cb0_Enabled">
    <vt:lpwstr>true</vt:lpwstr>
  </property>
  <property fmtid="{D5CDD505-2E9C-101B-9397-08002B2CF9AE}" pid="4" name="MSIP_Label_4929bff8-5b33-42aa-95d2-28f72e792cb0_SetDate">
    <vt:lpwstr>2021-08-30T17:44:31Z</vt:lpwstr>
  </property>
  <property fmtid="{D5CDD505-2E9C-101B-9397-08002B2CF9AE}" pid="5" name="MSIP_Label_4929bff8-5b33-42aa-95d2-28f72e792cb0_Method">
    <vt:lpwstr>Standard</vt:lpwstr>
  </property>
  <property fmtid="{D5CDD505-2E9C-101B-9397-08002B2CF9AE}" pid="6" name="MSIP_Label_4929bff8-5b33-42aa-95d2-28f72e792cb0_Name">
    <vt:lpwstr>Internal</vt:lpwstr>
  </property>
  <property fmtid="{D5CDD505-2E9C-101B-9397-08002B2CF9AE}" pid="7" name="MSIP_Label_4929bff8-5b33-42aa-95d2-28f72e792cb0_SiteId">
    <vt:lpwstr>f35a6974-607f-47d4-82d7-ff31d7dc53a5</vt:lpwstr>
  </property>
  <property fmtid="{D5CDD505-2E9C-101B-9397-08002B2CF9AE}" pid="8" name="MSIP_Label_4929bff8-5b33-42aa-95d2-28f72e792cb0_ActionId">
    <vt:lpwstr>b9355976-2b4c-43a3-a085-67b7076b8bc0</vt:lpwstr>
  </property>
  <property fmtid="{D5CDD505-2E9C-101B-9397-08002B2CF9AE}" pid="9" name="MSIP_Label_4929bff8-5b33-42aa-95d2-28f72e792cb0_ContentBits">
    <vt:lpwstr>0</vt:lpwstr>
  </property>
  <property fmtid="{D5CDD505-2E9C-101B-9397-08002B2CF9AE}" pid="10" name="MediaServiceImageTags">
    <vt:lpwstr/>
  </property>
  <property fmtid="{D5CDD505-2E9C-101B-9397-08002B2CF9AE}" pid="11" name="MSIP_Label_e81acc0d-dcc4-4dc9-a2c5-be70b05a2fe6_Enabled">
    <vt:lpwstr>true</vt:lpwstr>
  </property>
  <property fmtid="{D5CDD505-2E9C-101B-9397-08002B2CF9AE}" pid="12" name="MSIP_Label_e81acc0d-dcc4-4dc9-a2c5-be70b05a2fe6_SetDate">
    <vt:lpwstr>2023-12-07T17:01:42Z</vt:lpwstr>
  </property>
  <property fmtid="{D5CDD505-2E9C-101B-9397-08002B2CF9AE}" pid="13" name="MSIP_Label_e81acc0d-dcc4-4dc9-a2c5-be70b05a2fe6_Method">
    <vt:lpwstr>Privileged</vt:lpwstr>
  </property>
  <property fmtid="{D5CDD505-2E9C-101B-9397-08002B2CF9AE}" pid="14" name="MSIP_Label_e81acc0d-dcc4-4dc9-a2c5-be70b05a2fe6_Name">
    <vt:lpwstr>e81acc0d-dcc4-4dc9-a2c5-be70b05a2fe6</vt:lpwstr>
  </property>
  <property fmtid="{D5CDD505-2E9C-101B-9397-08002B2CF9AE}" pid="15" name="MSIP_Label_e81acc0d-dcc4-4dc9-a2c5-be70b05a2fe6_SiteId">
    <vt:lpwstr>a00de4ec-48a8-43a6-be74-e31274e2060d</vt:lpwstr>
  </property>
  <property fmtid="{D5CDD505-2E9C-101B-9397-08002B2CF9AE}" pid="16" name="MSIP_Label_e81acc0d-dcc4-4dc9-a2c5-be70b05a2fe6_ActionId">
    <vt:lpwstr>0212886f-a4ca-46e9-9deb-0fc0e2114566</vt:lpwstr>
  </property>
  <property fmtid="{D5CDD505-2E9C-101B-9397-08002B2CF9AE}" pid="17" name="MSIP_Label_e81acc0d-dcc4-4dc9-a2c5-be70b05a2fe6_ContentBits">
    <vt:lpwstr>0</vt:lpwstr>
  </property>
  <property fmtid="{D5CDD505-2E9C-101B-9397-08002B2CF9AE}" pid="18" name="GrammarlyDocumentId">
    <vt:lpwstr>28b5b144738c7fc8bcb72badc8cb30b50efd61d264d356c0ab2f2df9267886dc</vt:lpwstr>
  </property>
</Properties>
</file>